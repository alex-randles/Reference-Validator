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4618D6F6" w:rsidR="00586A35" w:rsidRPr="00586A35" w:rsidRDefault="00C765F6" w:rsidP="00FA64DF">
      <w:pPr>
        <w:pStyle w:val="Titledocument"/>
        <w:rPr>
          <w:rStyle w:val="FirstName"/>
          <w14:ligatures w14:val="standard"/>
        </w:rPr>
        <w:sectPr w:rsidR="00586A35" w:rsidRPr="00586A35" w:rsidSect="00586A35">
          <w:headerReference w:type="even" r:id="rId12"/>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r>
        <w:t xml:space="preserve">A </w:t>
      </w:r>
      <w:r w:rsidR="00E95933">
        <w:t xml:space="preserve">Framework for </w:t>
      </w:r>
      <w:r w:rsidR="0064597B">
        <w:t xml:space="preserve">Assessing and Refining </w:t>
      </w:r>
      <w:r w:rsidR="003C5B14">
        <w:t xml:space="preserve">the </w:t>
      </w:r>
      <w:r>
        <w:t>Quality of R2RML mappings</w:t>
      </w:r>
    </w:p>
    <w:p w14:paraId="49B4F1FE" w14:textId="47CDA3F4" w:rsidR="00586A35" w:rsidRPr="00586A35" w:rsidRDefault="005A3595">
      <w:pPr>
        <w:pStyle w:val="Authors"/>
      </w:pPr>
      <w:r>
        <w:rPr>
          <w:rStyle w:val="FirstName"/>
          <w14:ligatures w14:val="standard"/>
        </w:rPr>
        <w:t>Alex Randles</w:t>
      </w:r>
      <w:r w:rsidR="008913F4" w:rsidRPr="00586A35">
        <w:rPr>
          <w:vertAlign w:val="superscript"/>
          <w14:ligatures w14:val="standard"/>
        </w:rPr>
        <w:t>†</w:t>
      </w:r>
      <w:r w:rsidR="00586A35" w:rsidRPr="00586A35">
        <w:br/>
      </w:r>
      <w:bookmarkStart w:id="0" w:name="_Hlk34783812"/>
      <w:r>
        <w:rPr>
          <w:rStyle w:val="OrgDiv"/>
          <w:color w:val="auto"/>
          <w:sz w:val="20"/>
          <w14:ligatures w14:val="standard"/>
        </w:rPr>
        <w:t>ADAPT Centre</w:t>
      </w:r>
      <w:r w:rsidR="00586A35" w:rsidRPr="00586A35">
        <w:rPr>
          <w:rStyle w:val="OrgName"/>
          <w:color w:val="auto"/>
          <w:sz w:val="20"/>
          <w14:ligatures w14:val="standard"/>
        </w:rPr>
        <w:br/>
      </w:r>
      <w:bookmarkEnd w:id="0"/>
      <w:r>
        <w:rPr>
          <w:rStyle w:val="OrgName"/>
          <w:color w:val="auto"/>
          <w:sz w:val="20"/>
          <w14:ligatures w14:val="standard"/>
        </w:rPr>
        <w:t>Trinity College Dublin</w:t>
      </w:r>
      <w:r w:rsidR="00586A35" w:rsidRPr="00586A35">
        <w:rPr>
          <w:rStyle w:val="OrgName"/>
          <w:color w:val="auto"/>
          <w:sz w:val="20"/>
          <w14:ligatures w14:val="standard"/>
        </w:rPr>
        <w:br/>
      </w:r>
      <w:bookmarkStart w:id="1" w:name="_Hlk34783835"/>
      <w:r>
        <w:rPr>
          <w:rStyle w:val="OrgName"/>
          <w:color w:val="auto"/>
          <w:sz w:val="20"/>
          <w14:ligatures w14:val="standard"/>
        </w:rPr>
        <w:t>Dublin 2, Ireland</w:t>
      </w:r>
      <w:r w:rsidR="00506D44" w:rsidDel="00506D44">
        <w:rPr>
          <w:rStyle w:val="OrgName"/>
          <w:color w:val="auto"/>
          <w:sz w:val="20"/>
          <w14:ligatures w14:val="standard"/>
        </w:rPr>
        <w:t xml:space="preserve"> </w:t>
      </w:r>
      <w:bookmarkEnd w:id="1"/>
      <w:r w:rsidR="00586A35" w:rsidRPr="00586A35">
        <w:br/>
        <w:t xml:space="preserve"> </w:t>
      </w:r>
      <w:r>
        <w:rPr>
          <w:rStyle w:val="Email"/>
          <w:color w:val="auto"/>
          <w:sz w:val="20"/>
          <w14:ligatures w14:val="standard"/>
        </w:rPr>
        <w:t>alex.randles</w:t>
      </w:r>
      <w:r w:rsidR="00405D58" w:rsidRPr="00586A35">
        <w:rPr>
          <w:rStyle w:val="Email"/>
          <w:color w:val="auto"/>
          <w:sz w:val="20"/>
          <w14:ligatures w14:val="standard"/>
        </w:rPr>
        <w:t>@</w:t>
      </w:r>
      <w:r>
        <w:rPr>
          <w:rStyle w:val="Email"/>
          <w:color w:val="auto"/>
          <w:sz w:val="20"/>
          <w14:ligatures w14:val="standard"/>
        </w:rPr>
        <w:t>adaptcentre.ie</w:t>
      </w:r>
      <w:r w:rsidR="00405D58">
        <w:rPr>
          <w:rStyle w:val="Email"/>
          <w:color w:val="auto"/>
          <w:sz w:val="20"/>
          <w14:ligatures w14:val="standard"/>
        </w:rPr>
        <w:t xml:space="preserve"> </w:t>
      </w:r>
    </w:p>
    <w:p w14:paraId="447A6346" w14:textId="04B14756" w:rsidR="00586A35" w:rsidRPr="00586A35" w:rsidRDefault="005A3595">
      <w:pPr>
        <w:pStyle w:val="Authors"/>
      </w:pPr>
      <w:r>
        <w:rPr>
          <w:rStyle w:val="FirstName"/>
          <w14:ligatures w14:val="standard"/>
        </w:rPr>
        <w:t>Ademar Crotti Junior</w:t>
      </w:r>
      <w:r w:rsidR="00586A35" w:rsidRPr="00586A35">
        <w:br/>
      </w:r>
      <w:bookmarkStart w:id="2" w:name="_Hlk34784027"/>
      <w:r>
        <w:rPr>
          <w:rStyle w:val="OrgDiv"/>
          <w:color w:val="auto"/>
          <w:sz w:val="20"/>
          <w14:ligatures w14:val="standard"/>
        </w:rPr>
        <w:t>ADAPT Centre</w:t>
      </w:r>
      <w:r w:rsidR="00CD5890" w:rsidRPr="009F6334" w:rsidDel="00CD5890">
        <w:t xml:space="preserve"> </w:t>
      </w:r>
      <w:bookmarkEnd w:id="2"/>
      <w:r w:rsidR="00586A35" w:rsidRPr="00586A35">
        <w:rPr>
          <w:rStyle w:val="OrgName"/>
          <w:color w:val="auto"/>
          <w:sz w:val="20"/>
          <w14:ligatures w14:val="standard"/>
        </w:rPr>
        <w:br/>
      </w:r>
      <w:r>
        <w:rPr>
          <w:rStyle w:val="OrgName"/>
          <w:color w:val="auto"/>
          <w:sz w:val="20"/>
          <w14:ligatures w14:val="standard"/>
        </w:rPr>
        <w:t>Trinity College Dublin</w:t>
      </w:r>
      <w:r w:rsidR="00586A35" w:rsidRPr="00586A35">
        <w:rPr>
          <w:rStyle w:val="OrgName"/>
          <w:color w:val="auto"/>
          <w:sz w:val="20"/>
          <w14:ligatures w14:val="standard"/>
        </w:rPr>
        <w:br/>
        <w:t xml:space="preserve"> </w:t>
      </w:r>
      <w:bookmarkStart w:id="3" w:name="_Hlk34784046"/>
      <w:r>
        <w:rPr>
          <w:rStyle w:val="City"/>
          <w:sz w:val="20"/>
          <w14:ligatures w14:val="standard"/>
        </w:rPr>
        <w:t>Dublin 2, Ireland</w:t>
      </w:r>
      <w:r w:rsidR="004C6EFB" w:rsidDel="004C6EFB">
        <w:rPr>
          <w:rStyle w:val="OrgName"/>
          <w:color w:val="auto"/>
          <w:sz w:val="20"/>
          <w14:ligatures w14:val="standard"/>
        </w:rPr>
        <w:t xml:space="preserve"> </w:t>
      </w:r>
      <w:bookmarkEnd w:id="3"/>
      <w:r w:rsidR="00586A35" w:rsidRPr="00586A35">
        <w:br/>
        <w:t xml:space="preserve"> </w:t>
      </w:r>
      <w:r>
        <w:rPr>
          <w:rStyle w:val="Email"/>
          <w:color w:val="auto"/>
          <w:sz w:val="20"/>
          <w14:ligatures w14:val="standard"/>
        </w:rPr>
        <w:t>ademar.crotti</w:t>
      </w:r>
      <w:r w:rsidR="00C769DF" w:rsidRPr="00586A35">
        <w:rPr>
          <w:rStyle w:val="Email"/>
          <w:color w:val="auto"/>
          <w:sz w:val="20"/>
          <w14:ligatures w14:val="standard"/>
        </w:rPr>
        <w:t>@</w:t>
      </w:r>
      <w:r>
        <w:rPr>
          <w:rStyle w:val="Email"/>
          <w:color w:val="auto"/>
          <w:sz w:val="20"/>
          <w14:ligatures w14:val="standard"/>
        </w:rPr>
        <w:t>adaptcentre.ie</w:t>
      </w:r>
      <w:r w:rsidR="00C769DF" w:rsidRPr="000157F5">
        <w:rPr>
          <w:rStyle w:val="OrgName"/>
          <w:color w:val="auto"/>
          <w:sz w:val="20"/>
          <w14:ligatures w14:val="standard"/>
        </w:rPr>
        <w:t xml:space="preserve"> </w:t>
      </w:r>
    </w:p>
    <w:p w14:paraId="0A37501D" w14:textId="533404AD" w:rsidR="00586A35" w:rsidRPr="00586A35" w:rsidRDefault="005A3595">
      <w:pPr>
        <w:pStyle w:val="Authors"/>
        <w:rPr>
          <w:rFonts w:ascii="Cambria Math" w:hAnsi="Cambria Math" w:cs="Cambria Math"/>
          <w:bCs/>
          <w:vertAlign w:val="superscript"/>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14:ligatures w14:val="standard"/>
        </w:rPr>
        <w:t>Declan O’Sullivan</w:t>
      </w:r>
      <w:r w:rsidR="00586A35" w:rsidRPr="00586A35">
        <w:br/>
      </w:r>
      <w:r w:rsidR="00586A35" w:rsidRPr="00586A35">
        <w:rPr>
          <w:rStyle w:val="OrgDiv"/>
          <w:color w:val="auto"/>
          <w:sz w:val="20"/>
          <w14:ligatures w14:val="standard"/>
        </w:rPr>
        <w:t xml:space="preserve"> </w:t>
      </w:r>
      <w:r>
        <w:rPr>
          <w:rStyle w:val="OrgDiv"/>
          <w:color w:val="auto"/>
          <w:sz w:val="20"/>
          <w14:ligatures w14:val="standard"/>
        </w:rPr>
        <w:t>ADAPT Centre</w:t>
      </w:r>
      <w:r w:rsidR="00CD5890" w:rsidRPr="00360F2E" w:rsidDel="00CD5890">
        <w:rPr>
          <w:rStyle w:val="OrgDiv"/>
          <w:color w:val="auto"/>
          <w:sz w:val="20"/>
          <w14:ligatures w14:val="standard"/>
        </w:rPr>
        <w:t xml:space="preserve"> </w:t>
      </w:r>
      <w:r w:rsidR="00586A35" w:rsidRPr="00586A35">
        <w:rPr>
          <w:rStyle w:val="OrgName"/>
          <w:color w:val="auto"/>
          <w:sz w:val="20"/>
          <w14:ligatures w14:val="standard"/>
        </w:rPr>
        <w:br/>
        <w:t xml:space="preserve"> </w:t>
      </w:r>
      <w:r w:rsidR="000A6AC2">
        <w:rPr>
          <w:rStyle w:val="OrgName"/>
          <w:color w:val="auto"/>
          <w:sz w:val="20"/>
          <w14:ligatures w14:val="standard"/>
        </w:rPr>
        <w:t>Trinity College Dublin</w:t>
      </w:r>
      <w:r w:rsidR="00586A35" w:rsidRPr="00586A35">
        <w:rPr>
          <w:rStyle w:val="OrgName"/>
          <w:color w:val="auto"/>
          <w:sz w:val="20"/>
          <w14:ligatures w14:val="standard"/>
        </w:rPr>
        <w:br/>
      </w:r>
      <w:r w:rsidR="000A6AC2">
        <w:rPr>
          <w:rStyle w:val="City"/>
          <w:sz w:val="20"/>
          <w14:ligatures w14:val="standard"/>
        </w:rPr>
        <w:t>Dublin 2, Ireland</w:t>
      </w:r>
      <w:r w:rsidR="004C6EFB" w:rsidDel="00506D44">
        <w:rPr>
          <w:rStyle w:val="OrgName"/>
          <w:color w:val="auto"/>
          <w:sz w:val="20"/>
          <w14:ligatures w14:val="standard"/>
        </w:rPr>
        <w:t xml:space="preserve"> </w:t>
      </w:r>
      <w:r w:rsidR="00586A35" w:rsidRPr="00586A35">
        <w:br/>
      </w:r>
      <w:r w:rsidR="000A6AC2">
        <w:rPr>
          <w:rStyle w:val="Email"/>
          <w:color w:val="auto"/>
          <w:sz w:val="20"/>
          <w14:ligatures w14:val="standard"/>
        </w:rPr>
        <w:t>declan.osullivan@adaptcentre.ie</w:t>
      </w:r>
    </w:p>
    <w:p w14:paraId="02EB378F" w14:textId="77777777" w:rsidR="00586A35" w:rsidRPr="00586A35" w:rsidRDefault="00586A35" w:rsidP="00C61749">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56CBDF8" w14:textId="77777777" w:rsidR="0007392C" w:rsidRPr="00C61749" w:rsidRDefault="007A502C" w:rsidP="00C61749">
      <w:pPr>
        <w:pStyle w:val="AbsHead"/>
      </w:pPr>
      <w:r w:rsidRPr="00C61749">
        <w:t>ABSTRACT</w:t>
      </w:r>
    </w:p>
    <w:p w14:paraId="0FCF22F6" w14:textId="10280CD5" w:rsidR="00A84F9D" w:rsidRDefault="00BF7E00" w:rsidP="00C22DB9">
      <w:pPr>
        <w:pStyle w:val="Para"/>
      </w:pPr>
      <w:r w:rsidRPr="00846410">
        <w:t>“U</w:t>
      </w:r>
      <w:r w:rsidR="00A84F9D" w:rsidRPr="00846410">
        <w:t xml:space="preserve">plift” mapping </w:t>
      </w:r>
      <w:r w:rsidRPr="00846410">
        <w:t xml:space="preserve">execution </w:t>
      </w:r>
      <w:r w:rsidR="00436284" w:rsidRPr="00846410">
        <w:t xml:space="preserve">applies </w:t>
      </w:r>
      <w:r w:rsidR="00A84F9D" w:rsidRPr="00846410">
        <w:t xml:space="preserve">a set of mapping definitions to transform non-RDF data sources to RDF. </w:t>
      </w:r>
      <w:r w:rsidRPr="00846410">
        <w:t xml:space="preserve">This </w:t>
      </w:r>
      <w:r w:rsidR="00065097" w:rsidRPr="00846410">
        <w:t xml:space="preserve">conversion </w:t>
      </w:r>
      <w:r w:rsidRPr="00846410">
        <w:t xml:space="preserve">is typically the last step in </w:t>
      </w:r>
      <w:r w:rsidR="00CD2542" w:rsidRPr="00846410">
        <w:t xml:space="preserve">the </w:t>
      </w:r>
      <w:r w:rsidRPr="00846410">
        <w:t xml:space="preserve">uplift mapping process. </w:t>
      </w:r>
      <w:r w:rsidR="00A84F9D" w:rsidRPr="00846410">
        <w:t xml:space="preserve">During </w:t>
      </w:r>
      <w:r w:rsidR="0079409F" w:rsidRPr="00846410">
        <w:t xml:space="preserve">the </w:t>
      </w:r>
      <w:r w:rsidRPr="00846410">
        <w:t>uplift</w:t>
      </w:r>
      <w:r w:rsidR="00A84F9D" w:rsidRPr="00846410">
        <w:t xml:space="preserve"> mapping </w:t>
      </w:r>
      <w:r w:rsidR="00976552" w:rsidRPr="00846410">
        <w:t>process</w:t>
      </w:r>
      <w:r w:rsidR="00351DC2" w:rsidRPr="00846410">
        <w:t>,</w:t>
      </w:r>
      <w:r w:rsidR="00976552" w:rsidRPr="00846410">
        <w:t xml:space="preserve"> </w:t>
      </w:r>
      <w:r w:rsidR="009E3061" w:rsidRPr="00846410">
        <w:t xml:space="preserve">mapping </w:t>
      </w:r>
      <w:r w:rsidR="00A84F9D" w:rsidRPr="00846410">
        <w:t xml:space="preserve">definitions are iteratively refined until they conform with </w:t>
      </w:r>
      <w:r w:rsidRPr="00846410">
        <w:t xml:space="preserve">the user’s </w:t>
      </w:r>
      <w:r w:rsidR="00A84F9D" w:rsidRPr="00846410">
        <w:t>expressed requirements. The W3C standard R2RML is one language which allows for specifying the mappings needed to uplift relational data</w:t>
      </w:r>
      <w:r w:rsidR="00F227FE" w:rsidRPr="00846410">
        <w:t>bases</w:t>
      </w:r>
      <w:r w:rsidR="00A84F9D" w:rsidRPr="00846410">
        <w:t xml:space="preserve"> to RDF.</w:t>
      </w:r>
      <w:r w:rsidR="00753F33" w:rsidRPr="00846410">
        <w:t xml:space="preserve"> Even though many approaches have been proposed to assess the quality of the resulting RDF datasets, the root </w:t>
      </w:r>
      <w:r w:rsidR="003B47D1" w:rsidRPr="00846410">
        <w:t xml:space="preserve">cause </w:t>
      </w:r>
      <w:r w:rsidR="00753F33" w:rsidRPr="00846410">
        <w:t xml:space="preserve">of </w:t>
      </w:r>
      <w:r w:rsidR="003B47D1" w:rsidRPr="00846410">
        <w:t xml:space="preserve">several </w:t>
      </w:r>
      <w:r w:rsidR="0040557F" w:rsidRPr="00846410">
        <w:t xml:space="preserve">of those </w:t>
      </w:r>
      <w:r w:rsidRPr="00846410">
        <w:t xml:space="preserve">quality </w:t>
      </w:r>
      <w:r w:rsidR="00753F33" w:rsidRPr="00846410">
        <w:t>violations</w:t>
      </w:r>
      <w:r w:rsidR="003B47D1" w:rsidRPr="00846410">
        <w:t xml:space="preserve"> are </w:t>
      </w:r>
      <w:r w:rsidR="00753F33" w:rsidRPr="00846410">
        <w:t>found in mappings,</w:t>
      </w:r>
      <w:r w:rsidR="00770594" w:rsidRPr="00846410">
        <w:t xml:space="preserve"> and thus</w:t>
      </w:r>
      <w:r w:rsidR="00753F33" w:rsidRPr="00846410">
        <w:t xml:space="preserve"> are rarely assessed or adjusted.</w:t>
      </w:r>
      <w:r w:rsidR="00A84F9D" w:rsidRPr="00846410">
        <w:t xml:space="preserve"> </w:t>
      </w:r>
      <w:r w:rsidR="00FF7497" w:rsidRPr="00846410">
        <w:t xml:space="preserve">In this paper, we </w:t>
      </w:r>
      <w:r w:rsidR="00A84F9D" w:rsidRPr="00846410">
        <w:t>present</w:t>
      </w:r>
      <w:r w:rsidR="00FF7497" w:rsidRPr="00846410">
        <w:t xml:space="preserve"> </w:t>
      </w:r>
      <w:r w:rsidR="00A84F9D" w:rsidRPr="00846410">
        <w:t xml:space="preserve">a framework </w:t>
      </w:r>
      <w:r w:rsidR="002A3E86" w:rsidRPr="00846410">
        <w:t xml:space="preserve">for assessing and refining </w:t>
      </w:r>
      <w:r w:rsidR="00A84F9D" w:rsidRPr="00846410">
        <w:t xml:space="preserve">the quality of the definitions used </w:t>
      </w:r>
      <w:r w:rsidR="00753F33" w:rsidRPr="00846410">
        <w:t>to transform non-RDF data to RDF</w:t>
      </w:r>
      <w:r w:rsidR="00A84F9D" w:rsidRPr="00846410">
        <w:t xml:space="preserve">. </w:t>
      </w:r>
      <w:r w:rsidR="00B700CF" w:rsidRPr="00846410">
        <w:t xml:space="preserve">RDF datasets are </w:t>
      </w:r>
      <w:r w:rsidR="00A84F9D" w:rsidRPr="00846410">
        <w:t xml:space="preserve">continuously being published and quality assurance is a key aspect to the data’s usability. </w:t>
      </w:r>
      <w:r w:rsidR="00245534">
        <w:t>Hence</w:t>
      </w:r>
      <w:r w:rsidR="00391ED9">
        <w:t xml:space="preserve">, </w:t>
      </w:r>
      <w:r w:rsidR="00FC3EF2">
        <w:t>our proposed</w:t>
      </w:r>
      <w:r w:rsidR="00044047">
        <w:t xml:space="preserve"> framework</w:t>
      </w:r>
      <w:r w:rsidR="00FC3EF2">
        <w:t xml:space="preserve"> bring</w:t>
      </w:r>
      <w:r w:rsidR="006410AD">
        <w:t>s</w:t>
      </w:r>
      <w:r w:rsidR="00FC3EF2">
        <w:t xml:space="preserve"> </w:t>
      </w:r>
      <w:r w:rsidR="00A84F9D" w:rsidRPr="00846410">
        <w:t xml:space="preserve">quality assessment </w:t>
      </w:r>
      <w:r w:rsidR="004158C8">
        <w:t xml:space="preserve">procedures </w:t>
      </w:r>
      <w:r w:rsidR="00A84F9D" w:rsidRPr="00846410">
        <w:t xml:space="preserve">earlier into the </w:t>
      </w:r>
      <w:r w:rsidRPr="00846410">
        <w:t xml:space="preserve">uplift </w:t>
      </w:r>
      <w:r w:rsidR="00A84F9D" w:rsidRPr="00846410">
        <w:t xml:space="preserve">mapping </w:t>
      </w:r>
      <w:r w:rsidR="00B700CF" w:rsidRPr="00846410">
        <w:t xml:space="preserve">process </w:t>
      </w:r>
      <w:r w:rsidRPr="00846410">
        <w:t xml:space="preserve">itself </w:t>
      </w:r>
      <w:r w:rsidR="004158C8">
        <w:t xml:space="preserve">to </w:t>
      </w:r>
      <w:r w:rsidR="00A84F9D" w:rsidRPr="00846410">
        <w:t xml:space="preserve">ensure </w:t>
      </w:r>
      <w:r w:rsidR="00B700CF" w:rsidRPr="00846410">
        <w:t xml:space="preserve">that </w:t>
      </w:r>
      <w:r w:rsidR="00A84F9D" w:rsidRPr="00846410">
        <w:t xml:space="preserve">quality issues </w:t>
      </w:r>
      <w:r w:rsidR="00076540" w:rsidRPr="00846410">
        <w:t xml:space="preserve">can be </w:t>
      </w:r>
      <w:r w:rsidR="00A84F9D" w:rsidRPr="00846410">
        <w:t xml:space="preserve">detected and removed prior to </w:t>
      </w:r>
      <w:r w:rsidR="001101E4" w:rsidRPr="00846410">
        <w:t xml:space="preserve">dataset </w:t>
      </w:r>
      <w:r w:rsidR="006E3DAC" w:rsidRPr="00846410">
        <w:t xml:space="preserve">generation and </w:t>
      </w:r>
      <w:r w:rsidR="00A84F9D" w:rsidRPr="00846410">
        <w:t xml:space="preserve">publication. </w:t>
      </w:r>
      <w:r w:rsidR="00A0270B" w:rsidRPr="00846410">
        <w:t xml:space="preserve">This paper </w:t>
      </w:r>
      <w:r w:rsidR="00B54AAF" w:rsidRPr="00846410">
        <w:t xml:space="preserve">also </w:t>
      </w:r>
      <w:r w:rsidR="00A0270B" w:rsidRPr="00846410">
        <w:t xml:space="preserve">presents an implementation of the proposed </w:t>
      </w:r>
      <w:r w:rsidR="00A84F9D" w:rsidRPr="00846410">
        <w:t xml:space="preserve">quality assessment framework for </w:t>
      </w:r>
      <w:r w:rsidR="00AF0E9A" w:rsidRPr="00846410">
        <w:t xml:space="preserve">the </w:t>
      </w:r>
      <w:r w:rsidR="00A0270B" w:rsidRPr="00846410">
        <w:t xml:space="preserve">R2RML </w:t>
      </w:r>
      <w:r w:rsidR="00A84F9D" w:rsidRPr="00846410">
        <w:t>mapping</w:t>
      </w:r>
      <w:r w:rsidR="00AF0E9A" w:rsidRPr="00846410">
        <w:t xml:space="preserve"> language,</w:t>
      </w:r>
      <w:r w:rsidR="00A84F9D" w:rsidRPr="00846410">
        <w:t xml:space="preserve"> </w:t>
      </w:r>
      <w:r w:rsidR="00A0270B" w:rsidRPr="00846410">
        <w:t xml:space="preserve">which </w:t>
      </w:r>
      <w:r w:rsidR="00930D74">
        <w:t xml:space="preserve">uses </w:t>
      </w:r>
      <w:r w:rsidR="00A0270B" w:rsidRPr="00846410">
        <w:t>the W3C</w:t>
      </w:r>
      <w:r w:rsidR="002D1C70" w:rsidRPr="00846410">
        <w:t xml:space="preserve"> standard</w:t>
      </w:r>
      <w:r w:rsidR="00A0270B" w:rsidRPr="00846410">
        <w:t xml:space="preserve"> Shapes Constraint Language (SHACL)</w:t>
      </w:r>
      <w:r w:rsidR="00A84F9D" w:rsidRPr="00846410">
        <w:t xml:space="preserve">. </w:t>
      </w:r>
      <w:r w:rsidR="0009177E" w:rsidRPr="00846410">
        <w:t xml:space="preserve">We also provide a demonstration of the proposed framework and </w:t>
      </w:r>
      <w:r w:rsidRPr="00846410">
        <w:t xml:space="preserve">its </w:t>
      </w:r>
      <w:r w:rsidR="0009177E" w:rsidRPr="00846410">
        <w:t>implementation through a</w:t>
      </w:r>
      <w:r w:rsidR="004F7F53" w:rsidRPr="00846410">
        <w:t xml:space="preserve"> </w:t>
      </w:r>
      <w:r w:rsidR="00973AC1" w:rsidRPr="00846410">
        <w:t>walk-through</w:t>
      </w:r>
      <w:r w:rsidR="0009177E" w:rsidRPr="00846410">
        <w:t xml:space="preserve"> use case.</w:t>
      </w:r>
    </w:p>
    <w:p w14:paraId="196FBD4D" w14:textId="6CA59DE8" w:rsidR="00F30B47" w:rsidRPr="00C61749" w:rsidRDefault="00F30B47" w:rsidP="00F30B47">
      <w:pPr>
        <w:pStyle w:val="KeyWordHead"/>
        <w:rPr>
          <w:sz w:val="18"/>
          <w:szCs w:val="18"/>
          <w:lang w:eastAsia="it-IT"/>
          <w14:ligatures w14:val="standard"/>
        </w:rPr>
      </w:pPr>
      <w:r w:rsidRPr="00C61749">
        <w:rPr>
          <w:sz w:val="18"/>
          <w:szCs w:val="18"/>
          <w:lang w:eastAsia="it-IT"/>
          <w14:ligatures w14:val="standard"/>
        </w:rPr>
        <w:t>KEYWORDS</w:t>
      </w:r>
    </w:p>
    <w:p w14:paraId="39977826" w14:textId="73C3227A" w:rsidR="00155999" w:rsidRDefault="00DC1414" w:rsidP="00155999">
      <w:pPr>
        <w:pStyle w:val="Abstract"/>
        <w:rPr>
          <w:rFonts w:cs="Linux Libertine"/>
          <w:color w:val="000000" w:themeColor="text1"/>
        </w:rPr>
      </w:pPr>
      <w:r w:rsidRPr="004C7362">
        <w:rPr>
          <w:rFonts w:cs="Linux Libertine"/>
          <w:color w:val="000000" w:themeColor="text1"/>
        </w:rPr>
        <w:t xml:space="preserve">Mapping Process; Mapping Quality; Data </w:t>
      </w:r>
      <w:r w:rsidR="0082009B">
        <w:rPr>
          <w:rFonts w:cs="Linux Libertine"/>
          <w:color w:val="000000" w:themeColor="text1"/>
        </w:rPr>
        <w:t>Quality</w:t>
      </w:r>
      <w:r w:rsidR="00F11F2E">
        <w:rPr>
          <w:rFonts w:cs="Linux Libertine"/>
          <w:color w:val="000000" w:themeColor="text1"/>
        </w:rPr>
        <w:t>; R2RML</w:t>
      </w:r>
      <w:r w:rsidR="00626FD4" w:rsidRPr="004C7362">
        <w:rPr>
          <w:rFonts w:cs="Linux Libertine"/>
          <w:color w:val="000000" w:themeColor="text1"/>
        </w:rPr>
        <w:t>.</w:t>
      </w:r>
    </w:p>
    <w:p w14:paraId="46765230" w14:textId="36C9C044" w:rsidR="00155999" w:rsidRDefault="00C85EDB" w:rsidP="00893D84">
      <w:pPr>
        <w:pStyle w:val="Heading10"/>
        <w:rPr>
          <w:rStyle w:val="Volume0"/>
          <w:color w:val="000000"/>
        </w:rPr>
      </w:pPr>
      <w:r w:rsidRPr="00155999">
        <w:rPr>
          <w:rStyle w:val="Volume0"/>
          <w:color w:val="000000"/>
        </w:rPr>
        <w:t>INTRO</w:t>
      </w:r>
      <w:r>
        <w:rPr>
          <w:rStyle w:val="Volume0"/>
          <w:color w:val="000000"/>
        </w:rPr>
        <w:t>DUC</w:t>
      </w:r>
      <w:r w:rsidRPr="00155999">
        <w:rPr>
          <w:rStyle w:val="Volume0"/>
          <w:color w:val="000000"/>
        </w:rPr>
        <w:t>TION</w:t>
      </w:r>
    </w:p>
    <w:p w14:paraId="6F01DC0A" w14:textId="776CBEF9" w:rsidR="00C97A21" w:rsidRDefault="00C97A21" w:rsidP="00C22DB9">
      <w:pPr>
        <w:pStyle w:val="Para"/>
      </w:pPr>
      <w:r>
        <w:t>Linked Data refers to a set of best practices and guidelines for publishing structured data on the Web</w:t>
      </w:r>
      <w:r w:rsidR="00D23CDC">
        <w:t xml:space="preserve"> </w:t>
      </w:r>
      <w:r w:rsidR="0035133D">
        <w:fldChar w:fldCharType="begin" w:fldLock="1"/>
      </w:r>
      <w:r w:rsidR="00324B74">
        <w:instrText>ADDIN CSL_CITATION {"citationItems":[{"id":"ITEM-1","itemData":{"abstract":"The term Linked Data refers to a set of best practices for publishing and connecting structured data on the Web. These best practices have been adopted by an increasing number of data providers over the last three years, leading to the creation of a global data space containing billions of assertions-the Web of Data. In this article we present the concept and technical principles of Linked Data, and situate these within the broader context of related technological developments. We describe progress to date in publishing Linked Data on the Web, review applications that have been developed to exploit the Web of Data, and map out a research agenda for the Linked Data community as it moves forward.","author":[{"dropping-particle":"","family":"Bizer","given":"Christian","non-dropping-particle":"","parse-names":false,"suffix":""},{"dropping-particle":"","family":"Heath","given":"Tom","non-dropping-particle":"","parse-names":false,"suffix":""}],"container-title":"International Journal on Semantic Web and Information Systems","id":"ITEM-1","issued":{"date-parts":[["0"]]},"note":"*","title":"Linked Data - The Story So Far","type":"report"},"uris":["http://www.mendeley.com/documents/?uuid=67a6d1ef-35fa-31f2-a962-b2893409d2e7"]}],"mendeley":{"formattedCitation":"[1]","plainTextFormattedCitation":"[1]","previouslyFormattedCitation":"[1]"},"properties":{"noteIndex":0},"schema":"https://github.com/citation-style-language/schema/raw/master/csl-citation.json"}</w:instrText>
      </w:r>
      <w:r w:rsidR="0035133D">
        <w:fldChar w:fldCharType="separate"/>
      </w:r>
      <w:r w:rsidR="0035133D" w:rsidRPr="0035133D">
        <w:rPr>
          <w:noProof/>
        </w:rPr>
        <w:t>[1]</w:t>
      </w:r>
      <w:r w:rsidR="0035133D">
        <w:fldChar w:fldCharType="end"/>
      </w:r>
      <w:r>
        <w:t xml:space="preserve">. A Linked Data dataset is structured information encoded using the Resource Description Framework (RDF) </w:t>
      </w:r>
      <w:r w:rsidR="002347B6">
        <w:fldChar w:fldCharType="begin" w:fldLock="1"/>
      </w:r>
      <w:r w:rsidR="00324B74">
        <w:instrText>ADDIN CSL_CITATION {"citationItems":[{"id":"ITEM-1","itemData":{"DOI":"10.1145/1367497.1367760","author":[{"dropping-particle":"","family":"Bizer","given":"Christian","non-dropping-particle":"","parse-names":false,"suffix":""},{"dropping-particle":"","family":"Heath","given":"Tom","non-dropping-particle":"","parse-names":false,"suffix":""},{"dropping-particle":"","family":"Idehen","given":"Kingsley","non-dropping-particle":"","parse-names":false,"suffix":""},{"dropping-particle":"","family":"Berners-Lee","given":"Tim","non-dropping-particle":"","parse-names":false,"suffix":""}],"container-title":"Proceedings of the 17th international conference on World Wide Web (WWW '08)","id":"ITEM-1","issued":{"date-parts":[["2008","3"]]},"note":"* \"The Linked Data on the Web (LDOW2008) workshop brings\ntogether researchers and practitioners working on all aspects of\nLinked Data.\" * Discuss the concept of Linked data. * Talks about the Linked open data project. \n\n* \"The glue that holds together the traditional document Web is the\nhypertext links between HTML pages. The glue of the data web is\nRDF links. An RDF link simply states that one piece of data has\nsome kind of relationship to another piece of data. These\nrelationships can have different types.\" \n\n* LDOW Workshop - \"The goal of the LDOW workshop is to provide a forum for the\nLinked Data community, in which participants can present and\ndiscuss approaches to publishing Linked Data on the Web\"","title":"Linked data on the web (LDOW2008)","type":"article-journal"},"uris":["http://www.mendeley.com/documents/?uuid=6604db96-d7ce-3472-8e0a-21cb888096ec","http://www.mendeley.com/documents/?uuid=ca2b458e-8065-4a42-b4ca-83421d3e57c4"]}],"mendeley":{"formattedCitation":"[2]","plainTextFormattedCitation":"[2]","previouslyFormattedCitation":"[2]"},"properties":{"noteIndex":0},"schema":"https://github.com/citation-style-language/schema/raw/master/csl-citation.json"}</w:instrText>
      </w:r>
      <w:r w:rsidR="002347B6">
        <w:fldChar w:fldCharType="separate"/>
      </w:r>
      <w:r w:rsidR="0035133D" w:rsidRPr="0035133D">
        <w:rPr>
          <w:noProof/>
        </w:rPr>
        <w:t>[2]</w:t>
      </w:r>
      <w:r w:rsidR="002347B6">
        <w:fldChar w:fldCharType="end"/>
      </w:r>
      <w:r>
        <w:t xml:space="preserve">, in which resources are identified by and linked with other datasets using URIs. </w:t>
      </w:r>
    </w:p>
    <w:p w14:paraId="35635EE0" w14:textId="77777777" w:rsidR="00C97A21" w:rsidRDefault="00C97A21" w:rsidP="00C22DB9">
      <w:pPr>
        <w:pStyle w:val="Para"/>
      </w:pPr>
    </w:p>
    <w:p w14:paraId="403B78F0" w14:textId="1DF03051" w:rsidR="00C97A21" w:rsidRDefault="00D12CB1" w:rsidP="00C22DB9">
      <w:pPr>
        <w:pStyle w:val="Para"/>
      </w:pPr>
      <w:r>
        <w:t xml:space="preserve">Oftentimes, RDF </w:t>
      </w:r>
      <w:r w:rsidR="00C97A21">
        <w:t xml:space="preserve">datasets </w:t>
      </w:r>
      <w:r>
        <w:t xml:space="preserve">are generated </w:t>
      </w:r>
      <w:r w:rsidR="00C97A21">
        <w:t>from the process of converting non-RDF resources to RDF. This process</w:t>
      </w:r>
      <w:r w:rsidR="0003094C">
        <w:t xml:space="preserve"> (termed “uplift”)</w:t>
      </w:r>
      <w:r w:rsidR="00C97A21">
        <w:t xml:space="preserve"> commonly involves the definition of mappings, which allows one to declaratively express the transformations needed to convert non-RDF </w:t>
      </w:r>
      <w:r w:rsidR="00C24063">
        <w:t xml:space="preserve">source </w:t>
      </w:r>
      <w:r w:rsidR="00C97A21">
        <w:t>data to RDF</w:t>
      </w:r>
      <w:r w:rsidR="005862FB">
        <w:t xml:space="preserve"> </w:t>
      </w:r>
      <w:r w:rsidR="00FB1087">
        <w:fldChar w:fldCharType="begin" w:fldLock="1"/>
      </w:r>
      <w:r w:rsidR="00324B74">
        <w:instrText>ADDIN CSL_CITATION {"citationItems":[{"id":"ITEM-1","itemData":{"DOI":"10.1108/IJWIS-04-2017-0036","ISSN":"17440092","abstract":"Purpose - This paper aims to evaluate the state-of-the-art in CSV uplift tools. Based on this evaluation, a method that incorporates data transformations into uplift mapping languages by means of functions is proposed and evaluated. Typically, tools that map non-resource description framework (RDF) data into RDF format rely on the technology native to the source of the data when data transformation is required. Depending on the data format, data manipulation can be performed using underlying technology, such as relational database management system (RDBMS) for relational databases or XPath for XML. For CSV/Tabular data, there is no such underlying technology, and instead, it requires either a transformation of source data into another format or pre/post-processing techniques. Design/methodology/approach - To evaluate the state-of-the-art in CSV uplift tools, the authors present a comparison framework and have applied it to such tools. A key feature evaluated in the comparison framework is data transformation functions. They argue that existing approaches for transformation functions are complex - in that a number of steps and tools are required. The proposed method, FunUL, in contrast, defines functions independent of the source data being mapped into RDF, as resources within the mapping itself. Findings - The approach was evaluated using two typical real-world use cases. The authors have compared how well our approach and others (that include transformation functions as part of the uplift mapping) could implement an uplift mapping from CSV/Tabular into RDF. This comparison indicates that the authors' approach performs well for these use cases. Originality/value - This paper presents a comparison framework and applies it to the state-of-the-art in CSV uplift tools. Furthermore, the authors describe FunUL, which, unlike other related work, defines functions as resources within the uplift mapping itself, integrating data transformation functions and mapping definitions. This makes the generation of RDF from source data transparent and traceable. Moreover, as functions are defined as resources, these can be reused multiple times within mappings.","author":[{"dropping-particle":"","family":"Crotti","given":"Ademar","non-dropping-particle":"","parse-names":false,"suffix":""},{"dropping-particle":"","family":"Debruyne","given":"Christophe","non-dropping-particle":"","parse-names":false,"suffix":""},{"dropping-particle":"","family":"Brennan","given":"Rob","non-dropping-particle":"","parse-names":false,"suffix":""},{"dropping-particle":"","family":"O'Sullivan","given":"Declan","non-dropping-particle":"","parse-names":false,"suffix":""}],"container-title":"International Journal of Web Information Systems","id":"ITEM-1","issue":"4","issued":{"date-parts":[["2017"]]},"page":"405-424","publisher":"Emerald Group Publishing Ltd.","title":"An evaluation of uplift mapping languages","type":"article-journal","volume":"13"},"uris":["http://www.mendeley.com/documents/?uuid=887bd1c1-4992-31e8-bb01-a544b930929d"]}],"mendeley":{"formattedCitation":"[5]","plainTextFormattedCitation":"[5]","previouslyFormattedCitation":"[5]"},"properties":{"noteIndex":0},"schema":"https://github.com/citation-style-language/schema/raw/master/csl-citation.json"}</w:instrText>
      </w:r>
      <w:r w:rsidR="00FB1087">
        <w:fldChar w:fldCharType="separate"/>
      </w:r>
      <w:r w:rsidR="0035133D" w:rsidRPr="0035133D">
        <w:rPr>
          <w:noProof/>
        </w:rPr>
        <w:t>[5]</w:t>
      </w:r>
      <w:r w:rsidR="00FB1087">
        <w:fldChar w:fldCharType="end"/>
      </w:r>
      <w:r w:rsidR="00FB1087">
        <w:t xml:space="preserve">. </w:t>
      </w:r>
      <w:r w:rsidR="00C97A21">
        <w:t xml:space="preserve">Mappings </w:t>
      </w:r>
      <w:r w:rsidR="00D47F96">
        <w:t xml:space="preserve">are </w:t>
      </w:r>
      <w:r w:rsidR="00C97A21">
        <w:t xml:space="preserve">also </w:t>
      </w:r>
      <w:r w:rsidR="00024C58">
        <w:t xml:space="preserve">responsible for </w:t>
      </w:r>
      <w:r w:rsidR="00C97A21">
        <w:t>detach</w:t>
      </w:r>
      <w:r w:rsidR="00024C58">
        <w:t>ing</w:t>
      </w:r>
      <w:r w:rsidR="00C97A21">
        <w:t xml:space="preserve"> mapping definitions from the implementations that execute them, facilitating the reproduction of the process responsible for the generation of datasets (when </w:t>
      </w:r>
      <w:r w:rsidR="00C97A21">
        <w:t xml:space="preserve">updating datasets, or creating new ones, where mappings - or parts of - can be reused). </w:t>
      </w:r>
    </w:p>
    <w:p w14:paraId="449B668E" w14:textId="77777777" w:rsidR="00C97A21" w:rsidRDefault="00C97A21" w:rsidP="00C22DB9">
      <w:pPr>
        <w:pStyle w:val="Para"/>
      </w:pPr>
    </w:p>
    <w:p w14:paraId="18BA277C" w14:textId="7D27AE0F" w:rsidR="00C97A21" w:rsidRPr="00FA2D5E" w:rsidRDefault="007D0845" w:rsidP="00C22DB9">
      <w:pPr>
        <w:pStyle w:val="Para"/>
      </w:pPr>
      <w:r>
        <w:t xml:space="preserve">Such mappings </w:t>
      </w:r>
      <w:r w:rsidR="00A37849">
        <w:t xml:space="preserve">are </w:t>
      </w:r>
      <w:r w:rsidR="009A3612">
        <w:t xml:space="preserve">commonly </w:t>
      </w:r>
      <w:r w:rsidR="006F3574">
        <w:t xml:space="preserve">expressed </w:t>
      </w:r>
      <w:r w:rsidR="00A37849">
        <w:t>through mapping languages</w:t>
      </w:r>
      <w:r w:rsidR="009A3612">
        <w:t xml:space="preserve">. A prominent </w:t>
      </w:r>
      <w:r w:rsidR="00D50DB0">
        <w:t xml:space="preserve">and popular </w:t>
      </w:r>
      <w:r w:rsidR="009A3612">
        <w:t xml:space="preserve">example </w:t>
      </w:r>
      <w:r w:rsidR="00ED4004">
        <w:t xml:space="preserve">is </w:t>
      </w:r>
      <w:r w:rsidR="009A3612">
        <w:t xml:space="preserve">the W3C Recommendation RDB-to-RDF mapping language (R2RML) </w:t>
      </w:r>
      <w:r w:rsidR="00FB1087">
        <w:fldChar w:fldCharType="begin" w:fldLock="1"/>
      </w:r>
      <w:r w:rsidR="00636E8B">
        <w:instrText>ADDIN CSL_CITATION {"citationItems":[{"id":"ITEM-1","itemData":{"DOI":"10.1017/CBO9781107415324.004","ISBN":"9788578110796","ISSN":"1098-6596","PMID":"25246403","abstract":"This document describes R2RML, a language for expressing customized mappings from relational databases to RDF datasets. Such mappings provide the ability to view existing relational data in the RDF data model, expressed in a structure and target vocabulary of the mapping author's choice. R2RML mappings are themselves RDF graphs and written down in Turtle syntax. R2RML enables different types of mapping implementations. Processors could, for example, offer a virtual SPARQL endpoint over the mapped relational data, or generate RDF dumps, or offer a Linked Data interface.","author":[{"dropping-particle":"","family":"Das","given":"Souripriya","non-dropping-particle":"","parse-names":false,"suffix":""},{"dropping-particle":"","family":"Sundara","given":"Seema","non-dropping-particle":"","parse-names":false,"suffix":""},{"dropping-particle":"","family":"Cyganiak","given":"Richard","non-dropping-particle":"","parse-names":false,"suffix":""}],"container-title":"W3C Recommendation","id":"ITEM-1","issue":"September 2012","issued":{"date-parts":[["2012"]]},"page":"1-34","title":"R2RML: RDB to RDF Mapping Language","type":"article-journal"},"uris":["http://www.mendeley.com/documents/?uuid=9e8a2902-493d-45ec-a6c0-5dc6ac9a5d66","http://www.mendeley.com/documents/?uuid=7bd7e069-d958-4d2f-bc74-d2c8c1dc6349"]}],"mendeley":{"formattedCitation":"[7]","plainTextFormattedCitation":"[7]","previouslyFormattedCitation":"[7]"},"properties":{"noteIndex":0},"schema":"https://github.com/citation-style-language/schema/raw/master/csl-citation.json"}</w:instrText>
      </w:r>
      <w:r w:rsidR="00FB1087">
        <w:fldChar w:fldCharType="separate"/>
      </w:r>
      <w:r w:rsidR="0035133D" w:rsidRPr="0035133D">
        <w:rPr>
          <w:noProof/>
        </w:rPr>
        <w:t>[7]</w:t>
      </w:r>
      <w:r w:rsidR="00FB1087">
        <w:fldChar w:fldCharType="end"/>
      </w:r>
      <w:r w:rsidR="00A37849">
        <w:t>.</w:t>
      </w:r>
      <w:r w:rsidR="009A3612">
        <w:t xml:space="preserve"> </w:t>
      </w:r>
      <w:r w:rsidR="00782D75">
        <w:t>M</w:t>
      </w:r>
      <w:r w:rsidR="009A3612">
        <w:t>apping languages</w:t>
      </w:r>
      <w:r w:rsidR="00782D75">
        <w:t xml:space="preserve"> themselves, however, </w:t>
      </w:r>
      <w:r w:rsidR="008D42E6">
        <w:t xml:space="preserve">do not </w:t>
      </w:r>
      <w:r w:rsidR="009A3612">
        <w:t xml:space="preserve">ensure the quality of the defined mappings </w:t>
      </w:r>
      <w:r w:rsidR="00D50DB0">
        <w:t xml:space="preserve">nor </w:t>
      </w:r>
      <w:r w:rsidR="00FF3364">
        <w:t>of the</w:t>
      </w:r>
      <w:r w:rsidR="009A3612">
        <w:t xml:space="preserve"> datasets being generated by those mappings.</w:t>
      </w:r>
      <w:r w:rsidR="00A37849">
        <w:t xml:space="preserve"> </w:t>
      </w:r>
      <w:r w:rsidR="009358C6">
        <w:t>W</w:t>
      </w:r>
      <w:r w:rsidR="007F07C0">
        <w:t xml:space="preserve">hile </w:t>
      </w:r>
      <w:r w:rsidR="00782D75">
        <w:t xml:space="preserve">several </w:t>
      </w:r>
      <w:r w:rsidR="00C97A21" w:rsidRPr="00FA2D5E">
        <w:t>quality assessment frameworks</w:t>
      </w:r>
      <w:r w:rsidR="00782D75">
        <w:t xml:space="preserve"> have been proposed</w:t>
      </w:r>
      <w:r w:rsidR="00FB1087">
        <w:t xml:space="preserve"> </w:t>
      </w:r>
      <w:r w:rsidR="00AF3705">
        <w:fldChar w:fldCharType="begin" w:fldLock="1"/>
      </w:r>
      <w:r w:rsidR="0032433A">
        <w:instrText xml:space="preserve">ADDIN CSL_CITATION {"citationItems":[{"id":"ITEM-1","itemData":{"DOI":"10.1007/978-3-030-30796-7_17","ISBN":"9783030307950","abstract":"Over the last years, Linked Data has grown continuously. Today, we count more than 10,000 datasets being available online following Linked Data standards. These standards allow data to be machine readable and inter-operable. Nevertheless, many applications, such as data integration, search, and interlinking, cannot take full advantage of Linked Data if it is of low quality. There exist a few approaches for the quality assessment of Linked Data, but their performance degrades with the increase in data size and quickly grows beyond the capabilities of a single machine. In this paper, we present DistQualityAssessment – an open source implementation of quality assessment of large RDF datasets that can scale out to a cluster of machines. This is the first distributed, in-memory approach for computing different quality metrics for large RDF datasets using Apache Spark. We also provide a quality assessment pattern that can be used to generate new scalable metrics that can be applied to big data. The work presented here is integrated with the SANSA framework and has been applied to at least three use cases beyond the SANSA community. The results show that our approach is more generic, efficient, and scalable as compared to previously proposed approaches. Resource type Software Framework Website http://sansa-stack.net/distqualityassessment/ Permanent URL https://doi.org/10.6084/m9.figshare.7930139","author":[{"dropping-particle":"","family":"Sejdiu","given":"Gezim","non-dropping-particle":"","parse-names":false,"suffix":""},{"dropping-particle":"","family":"Rula","given":"Anisa","non-dropping-particle":"","parse-names":false,"suffix":""},{"dropping-particle":"","family":"Lehmann","given":"Jens","non-dropping-particle":"","parse-names":false,"suffix":""},{"dropping-particle":"","family":"Jabeen","given":"Hajira","non-dropping-particle":"","parse-names":false,"suffix":""}],"container-title":"Lecture Notes in Computer Science (including subseries Lecture Notes in Artificial Intelligence and Lecture Notes in Bioinformatics)","id":"ITEM-1","issued":{"date-parts":[["2019"]]},"note":"* There exist a few approaches for the quality assessment of Linked Data, but their performance\ndegrades with the increase in data size and quickly grows beyond the capabilities\nof a single machine. In this paper, we present DistQualityAssessment – an open\nsource implementation of quality assessment of large RDF datasets that can scale\nout to a cluster of machines * Measuring the quality of linked data spans a number of dimensions including\nbut not limited to: accessibility, interlinking, performance, syntactic validity or com-\npleteness [22]. * In this paper, we borrow the concepts of data transformation and action from Spark\nand present a pattern for designing quality assessment metrics over large RDF datasets,\nwhich is inspired by design patterns * Uses Apache Spark for distrubtion \n\n* Data loaded into RDD triples before being asssessed \n\n* he work done here (available under Apache License 2.0) has been integrated into\nSANSA [16], an open source 12 data flow processing engine for scalable processing\nof large-scale RDF datasets.\n\n* Let be O(τ) a complexity of τ, then the complexity of the metric will be\nO(n/p </w:instrText>
      </w:r>
      <w:r w:rsidR="0032433A">
        <w:rPr>
          <w:rFonts w:ascii="Cambria Math" w:hAnsi="Cambria Math" w:cs="Cambria Math"/>
        </w:rPr>
        <w:instrText>∗</w:instrText>
      </w:r>
      <w:r w:rsidR="0032433A">
        <w:instrText xml:space="preserve"> O(</w:instrText>
      </w:r>
      <w:r w:rsidR="0032433A">
        <w:rPr>
          <w:rFonts w:ascii="Times New Roman" w:hAnsi="Times New Roman" w:cs="Times New Roman"/>
        </w:rPr>
        <w:instrText>τ</w:instrText>
      </w:r>
      <w:r w:rsidR="0032433A">
        <w:instrText>)). This indicates that the runtime increases linearly when the size of an\nRDD increases and decreases linearly when more nodes p are added to the cluster. * Test cases - DBpedia, LinkedGeoData, Berlin SPARQL BenchMark * Speed compared to centralized Luzzu \n\n* By comparing the runtime (see Figure 2), we note that the execution time increases\nlinearly and is near-constant when the size of the dataset increases. As expected, it stays\nnear-constant as long as the data fits in memory. * Doesn't implement smart partioning","page":"261-276","publisher":"Springer","title":"A Scalable Framework for Quality Assessment of RDF Datasets","type":"paper-conference","volume":"11779 LNCS"},"uris":["http://www.mendeley.com/documents/?uuid=13f9ddf3-08f2-368b-88ee-4a8b67b78440"]},{"id":"ITEM-2","itemData":{"abstract":"With the increasing adoption and growth of the Linked Open Data cloud [9], with RDFa, Microformats and other ways of embedding data into ordinary Web pages, and with initiatives such as schema.org, the Web is currently being complemented with a Web of Data. Thus, the Web of Data shares many characteristics with the original Web of Documents, which also varies in quality. This heterogeneity makes it challenging to determine the quality of the data published on the Web and to subsequently make this information explicit to data consumers. The main contribution of this article is LUZZU, a quality assessment framework for Linked Open Data. Apart from providing quality metadata and quality problem reports that can be used for data cleaning, LUZZU is extensible: third party metrics can be easily plugged-in the framework. The framework does not rely on SPARQL endpoints, and is thus free of all the problems that come with them, such as query timeouts. Another advantage over SPARQL based qual- ity assessment frameworks is that metrics implemented in LUZZU can have more complex functionality than triple matching. Using the framework, we performed a quality assessment of a number of statistical linked datasets that are available on the LOD cloud. For this evaluation, 25 metrics from ten different dimensions were implemented.","author":[{"dropping-particle":"","family":"Debattista","given":"Jeremy","non-dropping-particle":"","parse-names":false,"suffix":""},{"dropping-particle":"","family":"Lange","given":"Christoph","non-dropping-particle":"","parse-names":false,"suffix":""},{"dropping-particle":"","family":"Auer","given":"Sören","non-dropping-particle":"","parse-names":false,"suffix":""}],"id":"ITEM-2","issued":{"date-parts":[["2014","12","11"]]},"note":"* A system that scales linearly against the number of triples\n\n* Also allows the metrics to be extend for custom domain metrics \n\n* \"This paper describes Luzzu, a framework for Linked Data\nQuality Assessment. Luzzu is based on four major components:\n(1) an extensible interface for defining new quality metrics;\n(2) an interoperable, ontology-driven back-end for representing\nquality metadata and quality problems that can be reused within\ndifferent semantic frameworks; (3) a scalable stream processor\nfor data dumps and SPARQL endpoints; and (4) a customisable\nranking algorithm taking\"\n\n* \"DBpedia is probably insufficient, as shown in [19], since\ndata is extracted from a semi-structured source created in a\ncrowdsourcing effort (i.e. Wikipedia).\"\n\n* Machine queryable metadata on the assessment is outputted \n\n* Uses the Quality Problem Report ontology (QPRO) to define problems\n\n*Users can define weights to speific categories \n* Luzzu doesn't rely on SPARQL querying to access dataset so can computer more complex processs","title":"Luzzu - A Framework for Linked Data Quality Assessment","type":"article-journal"},"uris":["http://www.mendeley.com/documents/?uuid=ebdd19c7-9947-3dd5-876b-f5853791dd5e"]}],"mendeley":{"formattedCitation":"[8,26]","plainTextFormattedCitation":"[8,26]","previouslyFormattedCitation":"[8,26]"},"properties":{"noteIndex":0},"schema":"https://github.com/citation-style-language/schema/raw/master/csl-citation.json"}</w:instrText>
      </w:r>
      <w:r w:rsidR="00AF3705">
        <w:fldChar w:fldCharType="separate"/>
      </w:r>
      <w:r w:rsidR="00324B74" w:rsidRPr="00324B74">
        <w:rPr>
          <w:noProof/>
        </w:rPr>
        <w:t>[8,26]</w:t>
      </w:r>
      <w:r w:rsidR="00AF3705">
        <w:fldChar w:fldCharType="end"/>
      </w:r>
      <w:r w:rsidR="00B91973">
        <w:t>,</w:t>
      </w:r>
      <w:r w:rsidR="00C97A21" w:rsidRPr="00FA2D5E">
        <w:t xml:space="preserve"> </w:t>
      </w:r>
      <w:r w:rsidR="00782D75">
        <w:t xml:space="preserve">in most cases, these are </w:t>
      </w:r>
      <w:r w:rsidR="00BE799B">
        <w:t xml:space="preserve">only </w:t>
      </w:r>
      <w:r w:rsidR="00C97A21" w:rsidRPr="00FA2D5E">
        <w:t xml:space="preserve">focused on the resulting datasets and not on the mappings used to produce them. </w:t>
      </w:r>
      <w:r w:rsidR="00BE4FA6" w:rsidRPr="00BA5970">
        <w:rPr>
          <w:bCs/>
        </w:rPr>
        <w:t xml:space="preserve">A violation within the mapping can propagate exponentially within the resulting </w:t>
      </w:r>
      <w:r w:rsidR="00BE4FA6" w:rsidRPr="00BA5970">
        <w:t>data. Therefore, identifying violations within mappings will ensure that the resulting dataset does not contain th</w:t>
      </w:r>
      <w:r w:rsidR="000E696D">
        <w:t xml:space="preserve">e identified </w:t>
      </w:r>
      <w:r w:rsidR="00BE4FA6" w:rsidRPr="00BA5970">
        <w:t>violation</w:t>
      </w:r>
      <w:r w:rsidR="000E696D">
        <w:t>s</w:t>
      </w:r>
      <w:r w:rsidR="00BE4FA6" w:rsidRPr="00BA5970">
        <w:t xml:space="preserve"> </w:t>
      </w:r>
      <w:r w:rsidR="00BE4FA6">
        <w:fldChar w:fldCharType="begin" w:fldLock="1"/>
      </w:r>
      <w:r w:rsidR="0032433A">
        <w:instrText>ADDIN CSL_CITATION {"citationItems":[{"id":"ITEM-1","itemData":{"author":[{"dropping-particle":"","family":"Junior","given":"Ademar Crotti","non-dropping-particle":"","parse-names":false,"suffix":""},{"dropping-particle":"","family":"Debattista","given":"Jeremy","non-dropping-particle":"","parse-names":false,"suffix":""},{"dropping-particle":"","family":"O'Sullivan","given":"Declan","non-dropping-particle":"","parse-names":false,"suffix":""}],"collection-title":"CEUR Workshop Proceedings","container-title":"Joint Proceedings of the 1st International Workshop On Semantics ForTransport and the 1st International Workshop on Approaches for MakingData Interoperable co-located with 15th Semantics Conference (SEMANTiCS2019), Karlsruhe, Germany, September 9, 2019","editor":[{"dropping-particle":"","family":"Kaffee","given":"Lucie-Aimée","non-dropping-particle":"","parse-names":false,"suffix":""},{"dropping-particle":"","family":"Endris","given":"Kemele M","non-dropping-particle":"","parse-names":false,"suffix":""},{"dropping-particle":"","family":"Vidal","given":"Maria-Esther","non-dropping-particle":"","parse-names":false,"suffix":""},{"dropping-particle":"","family":"Comerio","given":"Marco","non-dropping-particle":"","parse-names":false,"suffix":""},{"dropping-particle":"","family":"Sadeghi","given":"Mersedeh","non-dropping-particle":"","parse-names":false,"suffix":""},{"dropping-particle":"","family":"Chaves-Fraga","given":"David","non-dropping-particle":"","parse-names":false,"suffix":""},{"dropping-particle":"","family":"Colpaert","given":"Pieter","non-dropping-particle":"","parse-names":false,"suffix":""}],"id":"ITEM-1","issued":{"date-parts":[["2019"]]},"note":"* Nonetheless, in most cases, these solutions focus on the\nresulting datasets and not on the artefacts used to generate these. In this paper,\nwe propose the use of metrics commonly used to assess the quality of such\ndatasets to evaluate the mappings used to generate them. \n\n\n\n* In this paper, we propose the use of metrics commonly used to assess the quality of\nRDF datasets to evaluate the mappings used to generate them.\n\n\n\n* Therefore, an incorrect mapping can be considered a root cause error in the respective resulting\ndataset.\n\n\n\n* The main contributions of this paper can be summarized as follows: i) an approach for\nassessing mappings that generate RDF datasets; ii) an implementation of the approach\nwhich extends Luzzu [6], a data quality assessment framework, which may also be\nintegrated to mapping editors; and iii) an evaluation of the approach using real world\nuse cases together with preliminary results which show that such assessment of\nmappings is capable of identifying violations and inconsistencies for the observed\ncases. \n\n\n* You may also link the subjects defined in triples maps trough parent triples map. A parent triples map can\nhave zero or more join conditions.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Luzza extended.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Discusses the different errors which can be generated 3.3.1 \n\n\n\n\n\n* RDF reification - In the world of RDF, it means to write RDF statements about RDF statements. \n\n\n\n\n* Showing the errors from Luzza and using Jigsaw may be useful.\n\n\n\n* Not all errors in datasets such as missing information can be fixed. \n\n\n* To our knowledge, only one approach has proposed the quality assessment of mappings [3],\nwhich is also done through the use of an existing quality assessment framework. This\napproach uses RDFUnit to create test cases which validate a mapping against the\nvocabularies and ontologies defined in the mapping. As mentioned,\n\nAs an example, the assessment of undefined classes and properties cannot\nbe computed by RDFUnit as SPARQL does not deference resources natively.","publisher":"CEUR-WS.org","title":"Assessing the Quality of R2RML Mappings","type":"paper-conference","volume":"2447"},"uris":["http://www.mendeley.com/documents/?uuid=7840ca05-57c5-3c99-97d9-c1c95e247ec3"]}],"mendeley":{"formattedCitation":"[15]","plainTextFormattedCitation":"[15]","previouslyFormattedCitation":"[15]"},"properties":{"noteIndex":0},"schema":"https://github.com/citation-style-language/schema/raw/master/csl-citation.json"}</w:instrText>
      </w:r>
      <w:r w:rsidR="00BE4FA6">
        <w:fldChar w:fldCharType="separate"/>
      </w:r>
      <w:r w:rsidR="00324B74" w:rsidRPr="00324B74">
        <w:rPr>
          <w:noProof/>
        </w:rPr>
        <w:t>[15]</w:t>
      </w:r>
      <w:r w:rsidR="00BE4FA6">
        <w:fldChar w:fldCharType="end"/>
      </w:r>
      <w:r w:rsidR="00BE4FA6" w:rsidRPr="00BA5970">
        <w:t xml:space="preserve">, </w:t>
      </w:r>
      <w:r w:rsidR="00C15D8E">
        <w:t xml:space="preserve">while also improving </w:t>
      </w:r>
      <w:r w:rsidR="00923D62">
        <w:t xml:space="preserve">mapping </w:t>
      </w:r>
      <w:r w:rsidR="00BE4FA6" w:rsidRPr="00BA5970">
        <w:t xml:space="preserve">reuse and </w:t>
      </w:r>
      <w:r w:rsidR="00E8212B">
        <w:t xml:space="preserve">facilitating </w:t>
      </w:r>
      <w:r w:rsidR="00923D62">
        <w:t xml:space="preserve">mapping </w:t>
      </w:r>
      <w:r w:rsidR="00BE4FA6" w:rsidRPr="00BA5970">
        <w:t xml:space="preserve">maintenance. </w:t>
      </w:r>
      <w:r w:rsidR="00D85F4B">
        <w:t>For instance</w:t>
      </w:r>
      <w:r w:rsidR="00A15A38" w:rsidRPr="00A15A38">
        <w:t xml:space="preserve">, by only assessing and refining </w:t>
      </w:r>
      <w:r w:rsidR="00AD238B">
        <w:t xml:space="preserve">the generated </w:t>
      </w:r>
      <w:r w:rsidR="00A15A38" w:rsidRPr="00A15A38">
        <w:t xml:space="preserve">datasets and not the mappings used to produce them, data producers are at risk of overwriting </w:t>
      </w:r>
      <w:r w:rsidR="00D10D77">
        <w:t>the refined dataset</w:t>
      </w:r>
      <w:r w:rsidR="009A7D66">
        <w:t>s</w:t>
      </w:r>
      <w:r w:rsidR="00D10D77">
        <w:t xml:space="preserve"> </w:t>
      </w:r>
      <w:r w:rsidR="00A15A38" w:rsidRPr="00A15A38">
        <w:t xml:space="preserve">when a new version is generated or </w:t>
      </w:r>
      <w:r w:rsidR="00002E13">
        <w:t xml:space="preserve">when </w:t>
      </w:r>
      <w:r w:rsidR="00A15A38" w:rsidRPr="00A15A38">
        <w:t xml:space="preserve">mappings </w:t>
      </w:r>
      <w:r w:rsidR="001F40A2">
        <w:t xml:space="preserve">are being </w:t>
      </w:r>
      <w:r w:rsidR="00002E13">
        <w:t>reused</w:t>
      </w:r>
      <w:r w:rsidR="00A15A38" w:rsidRPr="00A15A38">
        <w:t>.</w:t>
      </w:r>
      <w:r w:rsidR="00C97A21" w:rsidRPr="00FA2D5E">
        <w:t xml:space="preserve"> </w:t>
      </w:r>
      <w:r w:rsidR="00D50DB0">
        <w:t>In addition</w:t>
      </w:r>
      <w:r w:rsidR="00C97A21" w:rsidRPr="00FA2D5E">
        <w:t>, previous work</w:t>
      </w:r>
      <w:r w:rsidR="00AF3705">
        <w:t xml:space="preserve"> </w:t>
      </w:r>
      <w:r w:rsidR="000E696D">
        <w:fldChar w:fldCharType="begin" w:fldLock="1"/>
      </w:r>
      <w:r w:rsidR="0032433A">
        <w:instrText>ADDIN CSL_CITATION {"citationItems":[{"id":"ITEM-1","itemData":{"author":[{"dropping-particle":"","family":"Junior","given":"Ademar Crotti","non-dropping-particle":"","parse-names":false,"suffix":""},{"dropping-particle":"","family":"Debattista","given":"Jeremy","non-dropping-particle":"","parse-names":false,"suffix":""},{"dropping-particle":"","family":"O'Sullivan","given":"Declan","non-dropping-particle":"","parse-names":false,"suffix":""}],"collection-title":"CEUR Workshop Proceedings","container-title":"Joint Proceedings of the 1st International Workshop On Semantics ForTransport and the 1st International Workshop on Approaches for MakingData Interoperable co-located with 15th Semantics Conference (SEMANTiCS2019), Karlsruhe, Germany, September 9, 2019","editor":[{"dropping-particle":"","family":"Kaffee","given":"Lucie-Aimée","non-dropping-particle":"","parse-names":false,"suffix":""},{"dropping-particle":"","family":"Endris","given":"Kemele M","non-dropping-particle":"","parse-names":false,"suffix":""},{"dropping-particle":"","family":"Vidal","given":"Maria-Esther","non-dropping-particle":"","parse-names":false,"suffix":""},{"dropping-particle":"","family":"Comerio","given":"Marco","non-dropping-particle":"","parse-names":false,"suffix":""},{"dropping-particle":"","family":"Sadeghi","given":"Mersedeh","non-dropping-particle":"","parse-names":false,"suffix":""},{"dropping-particle":"","family":"Chaves-Fraga","given":"David","non-dropping-particle":"","parse-names":false,"suffix":""},{"dropping-particle":"","family":"Colpaert","given":"Pieter","non-dropping-particle":"","parse-names":false,"suffix":""}],"id":"ITEM-1","issued":{"date-parts":[["2019"]]},"note":"* Nonetheless, in most cases, these solutions focus on the\nresulting datasets and not on the artefacts used to generate these. In this paper,\nwe propose the use of metrics commonly used to assess the quality of such\ndatasets to evaluate the mappings used to generate them. \n\n\n\n* In this paper, we propose the use of metrics commonly used to assess the quality of\nRDF datasets to evaluate the mappings used to generate them.\n\n\n\n* Therefore, an incorrect mapping can be considered a root cause error in the respective resulting\ndataset.\n\n\n\n* The main contributions of this paper can be summarized as follows: i) an approach for\nassessing mappings that generate RDF datasets; ii) an implementation of the approach\nwhich extends Luzzu [6], a data quality assessment framework, which may also be\nintegrated to mapping editors; and iii) an evaluation of the approach using real world\nuse cases together with preliminary results which show that such assessment of\nmappings is capable of identifying violations and inconsistencies for the observed\ncases. \n\n\n* You may also link the subjects defined in triples maps trough parent triples map. A parent triples map can\nhave zero or more join conditions.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Luzza extended.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Discusses the different errors which can be generated 3.3.1 \n\n\n\n\n\n* RDF reification - In the world of RDF, it means to write RDF statements about RDF statements. \n\n\n\n\n* Showing the errors from Luzza and using Jigsaw may be useful.\n\n\n\n* Not all errors in datasets such as missing information can be fixed. \n\n\n* To our knowledge, only one approach has proposed the quality assessment of mappings [3],\nwhich is also done through the use of an existing quality assessment framework. This\napproach uses RDFUnit to create test cases which validate a mapping against the\nvocabularies and ontologies defined in the mapping. As mentioned,\n\nAs an example, the assessment of undefined classes and properties cannot\nbe computed by RDFUnit as SPARQL does not deference resources natively.","publisher":"CEUR-WS.org","title":"Assessing the Quality of R2RML Mappings","type":"paper-conference","volume":"2447"},"uris":["http://www.mendeley.com/documents/?uuid=7840ca05-57c5-3c99-97d9-c1c95e247ec3"]}],"mendeley":{"formattedCitation":"[15]","plainTextFormattedCitation":"[15]","previouslyFormattedCitation":"[15]"},"properties":{"noteIndex":0},"schema":"https://github.com/citation-style-language/schema/raw/master/csl-citation.json"}</w:instrText>
      </w:r>
      <w:r w:rsidR="000E696D">
        <w:fldChar w:fldCharType="separate"/>
      </w:r>
      <w:r w:rsidR="00324B74" w:rsidRPr="00324B74">
        <w:rPr>
          <w:noProof/>
        </w:rPr>
        <w:t>[15]</w:t>
      </w:r>
      <w:r w:rsidR="000E696D">
        <w:fldChar w:fldCharType="end"/>
      </w:r>
      <w:r w:rsidR="00C97A21" w:rsidRPr="00FA2D5E">
        <w:t xml:space="preserve"> has shown that a number of quality procedures which are often executed on the resulting datasets can potentially be brought to the start of the mapping process, where such quality assurance procedures would avoid the propagation of violations to all generated datasets. </w:t>
      </w:r>
    </w:p>
    <w:p w14:paraId="388987FB" w14:textId="77777777" w:rsidR="00C97A21" w:rsidRDefault="00C97A21" w:rsidP="00C22DB9">
      <w:pPr>
        <w:pStyle w:val="Para"/>
      </w:pPr>
    </w:p>
    <w:p w14:paraId="2E0853F0" w14:textId="7C8C2740" w:rsidR="00D50DB0" w:rsidDel="005F6FB8" w:rsidRDefault="00C97A21" w:rsidP="00C22DB9">
      <w:pPr>
        <w:pStyle w:val="Para"/>
        <w:rPr>
          <w:del w:id="4" w:author="Ademar Crotti" w:date="2020-07-27T14:20:00Z"/>
        </w:rPr>
      </w:pPr>
      <w:r>
        <w:t xml:space="preserve">In this paper, we </w:t>
      </w:r>
      <w:r w:rsidR="006E5098">
        <w:t>propose a framework</w:t>
      </w:r>
      <w:r w:rsidR="002A6706">
        <w:t xml:space="preserve"> for assessing and refining the quality of mappings used to generate RDF datasets</w:t>
      </w:r>
      <w:r w:rsidR="006E5098">
        <w:t>.</w:t>
      </w:r>
      <w:r>
        <w:t xml:space="preserve"> This is done by </w:t>
      </w:r>
      <w:r w:rsidR="00A72475">
        <w:t xml:space="preserve">extending </w:t>
      </w:r>
      <w:r w:rsidR="00E66EEC">
        <w:t>q</w:t>
      </w:r>
      <w:r>
        <w:t xml:space="preserve">uality assessment and refinement procedures to </w:t>
      </w:r>
      <w:r w:rsidR="00A72475">
        <w:t xml:space="preserve">also cover </w:t>
      </w:r>
      <w:r>
        <w:t xml:space="preserve">earlier steps of the </w:t>
      </w:r>
      <w:r w:rsidR="00D50DB0">
        <w:t xml:space="preserve">uplift </w:t>
      </w:r>
      <w:r>
        <w:t xml:space="preserve">mapping </w:t>
      </w:r>
      <w:r w:rsidR="00A72475">
        <w:t>process</w:t>
      </w:r>
      <w:r>
        <w:t xml:space="preserve">. </w:t>
      </w:r>
      <w:r w:rsidR="006E5098">
        <w:t>Our</w:t>
      </w:r>
      <w:r>
        <w:t xml:space="preserve"> proposed framework </w:t>
      </w:r>
      <w:r w:rsidR="00253CD6">
        <w:t xml:space="preserve">is designed to </w:t>
      </w:r>
      <w:r>
        <w:t>ensure</w:t>
      </w:r>
      <w:r w:rsidR="00253CD6">
        <w:t xml:space="preserve"> </w:t>
      </w:r>
      <w:r w:rsidR="004560AA">
        <w:t xml:space="preserve">the </w:t>
      </w:r>
      <w:r>
        <w:t>quality</w:t>
      </w:r>
      <w:r w:rsidR="004560AA">
        <w:t>, of</w:t>
      </w:r>
      <w:r>
        <w:t xml:space="preserve"> not only</w:t>
      </w:r>
      <w:r w:rsidR="00865369">
        <w:t xml:space="preserve"> the </w:t>
      </w:r>
      <w:r>
        <w:t xml:space="preserve">resulting dataset but also </w:t>
      </w:r>
      <w:r w:rsidR="00334BF7">
        <w:t xml:space="preserve">to the defined </w:t>
      </w:r>
      <w:r>
        <w:t>mapping. We argue that this will allow mapping quality violations to be identified and fixed during mapping design-time i.e. prior to the generation of datasets. The goal of our work is to also define what quality information related to the mapping process should be provided, such that it produces higher quality mappings and datasets while also facilitating the maintenance and reuse of the defined mappings.</w:t>
      </w:r>
      <w:r w:rsidR="00084EFD">
        <w:t xml:space="preserve"> </w:t>
      </w:r>
    </w:p>
    <w:p w14:paraId="6CC34E36" w14:textId="77777777" w:rsidR="00D50DB0" w:rsidDel="005F6FB8" w:rsidRDefault="00D50DB0" w:rsidP="00C22DB9">
      <w:pPr>
        <w:pStyle w:val="Para"/>
        <w:rPr>
          <w:del w:id="5" w:author="Ademar Crotti" w:date="2020-07-27T14:20:00Z"/>
        </w:rPr>
      </w:pPr>
    </w:p>
    <w:p w14:paraId="5850E3F0" w14:textId="02F486F6" w:rsidR="00D50DB0" w:rsidDel="005F6FB8" w:rsidRDefault="00C97A21" w:rsidP="00C22DB9">
      <w:pPr>
        <w:pStyle w:val="Para"/>
        <w:rPr>
          <w:del w:id="6" w:author="Ademar Crotti" w:date="2020-07-27T14:19:00Z"/>
        </w:rPr>
      </w:pPr>
      <w:r>
        <w:t>The main</w:t>
      </w:r>
      <w:r w:rsidR="00DB2E75">
        <w:t xml:space="preserve"> </w:t>
      </w:r>
      <w:r>
        <w:t xml:space="preserve">contributions of this paper </w:t>
      </w:r>
      <w:ins w:id="7" w:author="Ademar Crotti" w:date="2020-07-27T14:19:00Z">
        <w:r w:rsidR="005F6FB8">
          <w:t xml:space="preserve">are (i) </w:t>
        </w:r>
      </w:ins>
      <w:del w:id="8" w:author="Ademar Crotti" w:date="2020-07-27T14:19:00Z">
        <w:r w:rsidDel="005F6FB8">
          <w:delText xml:space="preserve">can </w:delText>
        </w:r>
        <w:r w:rsidR="0003094C" w:rsidDel="005F6FB8">
          <w:delText xml:space="preserve">thus </w:delText>
        </w:r>
        <w:r w:rsidDel="005F6FB8">
          <w:delText xml:space="preserve">be summarized as follows: </w:delText>
        </w:r>
      </w:del>
    </w:p>
    <w:p w14:paraId="29198CFF" w14:textId="11BDA19A" w:rsidR="00D50DB0" w:rsidDel="005F6FB8" w:rsidRDefault="00C97A21">
      <w:pPr>
        <w:pStyle w:val="Para"/>
        <w:rPr>
          <w:del w:id="9" w:author="Ademar Crotti" w:date="2020-07-27T14:19:00Z"/>
        </w:rPr>
        <w:pPrChange w:id="10" w:author="Ademar Crotti" w:date="2020-07-27T14:19:00Z">
          <w:pPr>
            <w:pStyle w:val="Para"/>
            <w:numPr>
              <w:numId w:val="60"/>
            </w:numPr>
            <w:ind w:left="1080" w:hanging="720"/>
          </w:pPr>
        </w:pPrChange>
      </w:pPr>
      <w:r>
        <w:t xml:space="preserve">a </w:t>
      </w:r>
      <w:r w:rsidR="00F61928">
        <w:t>quality</w:t>
      </w:r>
      <w:r>
        <w:t xml:space="preserve"> </w:t>
      </w:r>
      <w:r w:rsidR="00F61928">
        <w:t xml:space="preserve">assessment framework </w:t>
      </w:r>
      <w:r>
        <w:t xml:space="preserve">focused on </w:t>
      </w:r>
      <w:r w:rsidR="00334BF7">
        <w:t xml:space="preserve">mappings used to generate and publish </w:t>
      </w:r>
      <w:r w:rsidR="004125FB">
        <w:t>RDF</w:t>
      </w:r>
      <w:r>
        <w:t xml:space="preserve"> </w:t>
      </w:r>
      <w:r w:rsidR="00334BF7">
        <w:t>datasets</w:t>
      </w:r>
      <w:ins w:id="11" w:author="Ademar Crotti" w:date="2020-07-27T14:19:00Z">
        <w:r w:rsidR="005F6FB8">
          <w:t xml:space="preserve">; (ii) </w:t>
        </w:r>
      </w:ins>
      <w:del w:id="12" w:author="Ademar Crotti" w:date="2020-07-27T14:19:00Z">
        <w:r w:rsidR="00334BF7" w:rsidDel="005F6FB8">
          <w:delText>;</w:delText>
        </w:r>
        <w:r w:rsidDel="005F6FB8">
          <w:delText xml:space="preserve"> </w:delText>
        </w:r>
      </w:del>
    </w:p>
    <w:p w14:paraId="2039AADA" w14:textId="4DC1F4C6" w:rsidR="00D50DB0" w:rsidDel="005F6FB8" w:rsidRDefault="00EF608F">
      <w:pPr>
        <w:pStyle w:val="Para"/>
        <w:rPr>
          <w:del w:id="13" w:author="Ademar Crotti" w:date="2020-07-27T14:19:00Z"/>
        </w:rPr>
        <w:pPrChange w:id="14" w:author="Ademar Crotti" w:date="2020-07-27T14:19:00Z">
          <w:pPr>
            <w:pStyle w:val="Para"/>
            <w:numPr>
              <w:numId w:val="60"/>
            </w:numPr>
            <w:ind w:left="1080" w:hanging="720"/>
          </w:pPr>
        </w:pPrChange>
      </w:pPr>
      <w:r w:rsidRPr="00EF608F">
        <w:t xml:space="preserve">an implementation of the proposed framework, which includes the definition of mapping quality metrics and relies on the W3C Recommendation Shapes Constraints Language (SHACL) </w:t>
      </w:r>
      <w:r w:rsidR="000E4EC0">
        <w:t xml:space="preserve"> </w:t>
      </w:r>
      <w:r w:rsidR="000E4EC0">
        <w:lastRenderedPageBreak/>
        <w:fldChar w:fldCharType="begin" w:fldLock="1"/>
      </w:r>
      <w:r w:rsidR="0032433A">
        <w:instrText>ADDIN CSL_CITATION {"citationItems":[{"id":"ITEM-1","itemData":{"author":[{"dropping-particle":"","family":"Knublauch","given":"Holger","non-dropping-particle":"","parse-names":false,"suffix":""},{"dropping-particle":"","family":"Kontokostas","given":"Dimitris","non-dropping-particle":"","parse-names":false,"suffix":""}],"container-title":"URL: https://www. w3. org/TR/shacl","id":"ITEM-1","issued":{"date-parts":[["2017"]]},"title":"Shapes Constraint Language (SHACL), W3C Recommendation 20 July 2017","type":"article-journal"},"uris":["http://www.mendeley.com/documents/?uuid=0e1cb3fd-7770-30d3-ba1c-14da88d302f8","http://www.mendeley.com/documents/?uuid=c4122e59-dab6-418b-a0bc-f45f9a27565d"]}],"mendeley":{"formattedCitation":"[17]","plainTextFormattedCitation":"[17]","previouslyFormattedCitation":"[17]"},"properties":{"noteIndex":0},"schema":"https://github.com/citation-style-language/schema/raw/master/csl-citation.json"}</w:instrText>
      </w:r>
      <w:r w:rsidR="000E4EC0">
        <w:fldChar w:fldCharType="separate"/>
      </w:r>
      <w:r w:rsidR="00324B74" w:rsidRPr="00324B74">
        <w:rPr>
          <w:noProof/>
        </w:rPr>
        <w:t>[17]</w:t>
      </w:r>
      <w:r w:rsidR="000E4EC0">
        <w:fldChar w:fldCharType="end"/>
      </w:r>
      <w:ins w:id="15" w:author="Ademar Crotti" w:date="2020-07-27T14:19:00Z">
        <w:r w:rsidR="005F6FB8">
          <w:t xml:space="preserve">; and (iii) </w:t>
        </w:r>
      </w:ins>
      <w:del w:id="16" w:author="Ademar Crotti" w:date="2020-07-27T14:19:00Z">
        <w:r w:rsidDel="005F6FB8">
          <w:delText>;</w:delText>
        </w:r>
      </w:del>
    </w:p>
    <w:p w14:paraId="0F326A0D" w14:textId="1CE74A0B" w:rsidR="00C97A21" w:rsidRDefault="00C97A21">
      <w:pPr>
        <w:pStyle w:val="Para"/>
        <w:pPrChange w:id="17" w:author="Ademar Crotti" w:date="2020-07-27T14:19:00Z">
          <w:pPr>
            <w:pStyle w:val="Para"/>
            <w:numPr>
              <w:numId w:val="60"/>
            </w:numPr>
            <w:ind w:left="1080" w:hanging="720"/>
          </w:pPr>
        </w:pPrChange>
      </w:pPr>
      <w:r>
        <w:t xml:space="preserve">a demonstration of the proposed approach through a </w:t>
      </w:r>
      <w:r w:rsidR="00973AC1">
        <w:t>walk-through</w:t>
      </w:r>
      <w:r w:rsidR="0090257B">
        <w:t xml:space="preserve"> </w:t>
      </w:r>
      <w:r>
        <w:t xml:space="preserve">use case. </w:t>
      </w:r>
    </w:p>
    <w:p w14:paraId="034383E4" w14:textId="77777777" w:rsidR="00513D93" w:rsidRDefault="00513D93" w:rsidP="00C22DB9">
      <w:pPr>
        <w:pStyle w:val="Para"/>
      </w:pPr>
    </w:p>
    <w:p w14:paraId="5B184880" w14:textId="72DFA1E3" w:rsidR="00FF0496" w:rsidRDefault="0099619E" w:rsidP="00C22DB9">
      <w:pPr>
        <w:pStyle w:val="Para"/>
        <w:rPr>
          <w:ins w:id="18" w:author="Alex Randles" w:date="2020-07-27T14:07:00Z"/>
        </w:rPr>
      </w:pPr>
      <w:r>
        <w:t xml:space="preserve">The remainder of this paper is organized as </w:t>
      </w:r>
      <w:r w:rsidRPr="00F56B4F">
        <w:t>follows</w:t>
      </w:r>
      <w:r w:rsidR="00084EFD">
        <w:t>.</w:t>
      </w:r>
      <w:r w:rsidR="00212351">
        <w:t xml:space="preserve"> </w:t>
      </w:r>
      <w:ins w:id="19" w:author="Alex Randles" w:date="2020-07-27T14:12:00Z">
        <w:r w:rsidR="0066537F">
          <w:t>Section</w:t>
        </w:r>
      </w:ins>
      <w:ins w:id="20" w:author="Alex Randles" w:date="2020-07-27T14:13:00Z">
        <w:r w:rsidR="0066537F">
          <w:t xml:space="preserve"> </w:t>
        </w:r>
        <w:r w:rsidR="0066537F">
          <w:fldChar w:fldCharType="begin"/>
        </w:r>
        <w:r w:rsidR="0066537F">
          <w:instrText xml:space="preserve"> REF _Ref46751615 \r \h </w:instrText>
        </w:r>
      </w:ins>
      <w:r w:rsidR="0066537F">
        <w:fldChar w:fldCharType="separate"/>
      </w:r>
      <w:ins w:id="21" w:author="Alex Randles" w:date="2020-07-27T14:13:00Z">
        <w:r w:rsidR="0066537F">
          <w:t>2</w:t>
        </w:r>
        <w:r w:rsidR="0066537F">
          <w:fldChar w:fldCharType="end"/>
        </w:r>
      </w:ins>
      <w:ins w:id="22" w:author="Alex Randles" w:date="2020-07-27T14:12:00Z">
        <w:r w:rsidR="0066537F">
          <w:t xml:space="preserve"> </w:t>
        </w:r>
        <w:del w:id="23" w:author="Ademar Crotti" w:date="2020-07-27T15:06:00Z">
          <w:r w:rsidR="0066537F" w:rsidDel="005D79C3">
            <w:delText>discusses</w:delText>
          </w:r>
        </w:del>
      </w:ins>
      <w:ins w:id="24" w:author="Ademar Crotti" w:date="2020-07-27T15:06:00Z">
        <w:r w:rsidR="005D79C3">
          <w:t>describes</w:t>
        </w:r>
      </w:ins>
      <w:ins w:id="25" w:author="Alex Randles" w:date="2020-07-27T14:12:00Z">
        <w:r w:rsidR="0066537F">
          <w:t xml:space="preserve"> the R2RML </w:t>
        </w:r>
        <w:del w:id="26" w:author="Ademar Crotti" w:date="2020-07-27T15:06:00Z">
          <w:r w:rsidR="0066537F" w:rsidDel="005D79C3">
            <w:delText>specification</w:delText>
          </w:r>
        </w:del>
      </w:ins>
      <w:ins w:id="27" w:author="Ademar Crotti" w:date="2020-07-27T15:06:00Z">
        <w:r w:rsidR="005D79C3">
          <w:t>mapping language</w:t>
        </w:r>
      </w:ins>
      <w:ins w:id="28" w:author="Alex Randles" w:date="2020-07-27T14:12:00Z">
        <w:r w:rsidR="0066537F">
          <w:t xml:space="preserve">. </w:t>
        </w:r>
      </w:ins>
      <w:r w:rsidR="00212351" w:rsidRPr="00212351">
        <w:t xml:space="preserve">Section </w:t>
      </w:r>
      <w:r w:rsidR="00084EFD">
        <w:t xml:space="preserve"> </w:t>
      </w:r>
      <w:r w:rsidR="00084EFD">
        <w:fldChar w:fldCharType="begin"/>
      </w:r>
      <w:r w:rsidR="00084EFD">
        <w:instrText xml:space="preserve"> REF _Ref36601444 \r \h </w:instrText>
      </w:r>
      <w:r w:rsidR="00084EFD">
        <w:fldChar w:fldCharType="separate"/>
      </w:r>
      <w:ins w:id="29" w:author="Alex Randles" w:date="2020-07-27T14:12:00Z">
        <w:r w:rsidR="0066537F">
          <w:t>3</w:t>
        </w:r>
      </w:ins>
      <w:del w:id="30" w:author="Alex Randles" w:date="2020-07-27T14:12:00Z">
        <w:r w:rsidR="00E96BE6" w:rsidDel="0066537F">
          <w:delText>2</w:delText>
        </w:r>
      </w:del>
      <w:r w:rsidR="00084EFD">
        <w:fldChar w:fldCharType="end"/>
      </w:r>
      <w:r w:rsidR="00212351" w:rsidRPr="00212351">
        <w:t xml:space="preserve"> presents the proposed mapping quality </w:t>
      </w:r>
      <w:r w:rsidR="00EC25B6">
        <w:t xml:space="preserve">assessment </w:t>
      </w:r>
      <w:r w:rsidR="00212351" w:rsidRPr="00212351">
        <w:t>framework</w:t>
      </w:r>
      <w:r w:rsidR="00084EFD">
        <w:t xml:space="preserve">. </w:t>
      </w:r>
      <w:r w:rsidR="00FF0496">
        <w:t>Section</w:t>
      </w:r>
      <w:r w:rsidR="00593323">
        <w:t xml:space="preserve"> </w:t>
      </w:r>
      <w:r w:rsidR="00921CE1">
        <w:fldChar w:fldCharType="begin"/>
      </w:r>
      <w:r w:rsidR="00921CE1">
        <w:instrText xml:space="preserve"> REF _Ref37176720 \r \h </w:instrText>
      </w:r>
      <w:r w:rsidR="00921CE1">
        <w:fldChar w:fldCharType="separate"/>
      </w:r>
      <w:ins w:id="31" w:author="Alex Randles" w:date="2020-07-27T14:12:00Z">
        <w:r w:rsidR="0066537F">
          <w:t>4</w:t>
        </w:r>
      </w:ins>
      <w:del w:id="32" w:author="Alex Randles" w:date="2020-07-27T14:12:00Z">
        <w:r w:rsidR="00E96BE6" w:rsidDel="0066537F">
          <w:delText>3</w:delText>
        </w:r>
      </w:del>
      <w:r w:rsidR="00921CE1">
        <w:fldChar w:fldCharType="end"/>
      </w:r>
      <w:r w:rsidR="002B3DCC">
        <w:t xml:space="preserve"> </w:t>
      </w:r>
      <w:r w:rsidR="00FF0496">
        <w:t xml:space="preserve">discusses quality </w:t>
      </w:r>
      <w:r w:rsidR="00804A84">
        <w:t xml:space="preserve">categories, </w:t>
      </w:r>
      <w:r w:rsidR="006A19B0">
        <w:t>dimensions</w:t>
      </w:r>
      <w:r w:rsidR="00804A84">
        <w:t xml:space="preserve"> and </w:t>
      </w:r>
      <w:r w:rsidR="00212351">
        <w:t>metrics</w:t>
      </w:r>
      <w:r w:rsidR="00804A84">
        <w:t xml:space="preserve"> for mappings</w:t>
      </w:r>
      <w:r w:rsidR="00212351">
        <w:t>.</w:t>
      </w:r>
      <w:r w:rsidR="00D31440">
        <w:t xml:space="preserve"> </w:t>
      </w:r>
      <w:r w:rsidR="00CC05F2">
        <w:t xml:space="preserve">Section </w:t>
      </w:r>
      <w:r w:rsidR="00CC05F2">
        <w:fldChar w:fldCharType="begin"/>
      </w:r>
      <w:r w:rsidR="00CC05F2">
        <w:instrText xml:space="preserve"> REF _Ref36547913 \r \h </w:instrText>
      </w:r>
      <w:r w:rsidR="00CC05F2">
        <w:fldChar w:fldCharType="separate"/>
      </w:r>
      <w:ins w:id="33" w:author="Alex Randles" w:date="2020-07-27T14:12:00Z">
        <w:r w:rsidR="0066537F">
          <w:t>5</w:t>
        </w:r>
      </w:ins>
      <w:del w:id="34" w:author="Alex Randles" w:date="2020-07-27T14:12:00Z">
        <w:r w:rsidR="00E96BE6" w:rsidDel="0066537F">
          <w:delText>4</w:delText>
        </w:r>
      </w:del>
      <w:r w:rsidR="00CC05F2">
        <w:fldChar w:fldCharType="end"/>
      </w:r>
      <w:r w:rsidR="00CC05F2">
        <w:t xml:space="preserve"> presents the implementation of our </w:t>
      </w:r>
      <w:r w:rsidR="00804A84">
        <w:t xml:space="preserve">proposed </w:t>
      </w:r>
      <w:r w:rsidR="00CC05F2">
        <w:t xml:space="preserve">mapping quality framework. </w:t>
      </w:r>
      <w:r w:rsidR="00612F4F">
        <w:t xml:space="preserve">Section </w:t>
      </w:r>
      <w:r w:rsidR="008B0062">
        <w:fldChar w:fldCharType="begin"/>
      </w:r>
      <w:r w:rsidR="008B0062">
        <w:instrText xml:space="preserve"> REF _Ref36547979 \r \h </w:instrText>
      </w:r>
      <w:r w:rsidR="008B0062">
        <w:fldChar w:fldCharType="separate"/>
      </w:r>
      <w:ins w:id="35" w:author="Alex Randles" w:date="2020-07-27T14:12:00Z">
        <w:r w:rsidR="0066537F">
          <w:t>6</w:t>
        </w:r>
      </w:ins>
      <w:del w:id="36" w:author="Alex Randles" w:date="2020-07-27T14:12:00Z">
        <w:r w:rsidR="00E96BE6" w:rsidDel="0066537F">
          <w:delText>5</w:delText>
        </w:r>
      </w:del>
      <w:r w:rsidR="008B0062">
        <w:fldChar w:fldCharType="end"/>
      </w:r>
      <w:r w:rsidR="00B30E90">
        <w:t xml:space="preserve"> </w:t>
      </w:r>
      <w:r w:rsidR="00A835E4">
        <w:t xml:space="preserve">describes related work. Section </w:t>
      </w:r>
      <w:r w:rsidR="00A835E4">
        <w:fldChar w:fldCharType="begin"/>
      </w:r>
      <w:r w:rsidR="00A835E4">
        <w:instrText xml:space="preserve"> REF _Ref36548011 \r \h </w:instrText>
      </w:r>
      <w:r w:rsidR="00A835E4">
        <w:fldChar w:fldCharType="separate"/>
      </w:r>
      <w:ins w:id="37" w:author="Alex Randles" w:date="2020-07-27T14:12:00Z">
        <w:r w:rsidR="0066537F">
          <w:t>7</w:t>
        </w:r>
      </w:ins>
      <w:del w:id="38" w:author="Alex Randles" w:date="2020-07-27T14:12:00Z">
        <w:r w:rsidR="00E96BE6" w:rsidDel="0066537F">
          <w:delText>6</w:delText>
        </w:r>
      </w:del>
      <w:r w:rsidR="00A835E4">
        <w:fldChar w:fldCharType="end"/>
      </w:r>
      <w:r w:rsidR="00A835E4">
        <w:t xml:space="preserve"> </w:t>
      </w:r>
      <w:r w:rsidR="00E15287">
        <w:t xml:space="preserve">concludes the paper and discusses future work. </w:t>
      </w:r>
    </w:p>
    <w:p w14:paraId="29A82E2E" w14:textId="77777777" w:rsidR="00AC687C" w:rsidRDefault="00AC687C" w:rsidP="00C22DB9">
      <w:pPr>
        <w:pStyle w:val="Para"/>
        <w:rPr>
          <w:ins w:id="39" w:author="Alex Randles" w:date="2020-07-27T14:03:00Z"/>
        </w:rPr>
      </w:pPr>
    </w:p>
    <w:p w14:paraId="42409F80" w14:textId="0ABC1714" w:rsidR="00AC687C" w:rsidRDefault="00AC687C" w:rsidP="00AC687C">
      <w:pPr>
        <w:pStyle w:val="Heading10"/>
        <w:rPr>
          <w:ins w:id="40" w:author="Alex Randles" w:date="2020-07-27T14:04:00Z"/>
        </w:rPr>
      </w:pPr>
      <w:bookmarkStart w:id="41" w:name="_Ref46751615"/>
      <w:ins w:id="42" w:author="Alex Randles" w:date="2020-07-27T14:03:00Z">
        <w:r>
          <w:t>R2RML</w:t>
        </w:r>
        <w:bookmarkEnd w:id="41"/>
        <w:r>
          <w:t xml:space="preserve"> </w:t>
        </w:r>
      </w:ins>
    </w:p>
    <w:p w14:paraId="18FAC3D4" w14:textId="799BBB0F" w:rsidR="00AC687C" w:rsidRDefault="00AC687C" w:rsidP="00AC687C">
      <w:pPr>
        <w:rPr>
          <w:ins w:id="43" w:author="Alex Randles" w:date="2020-07-27T14:04:00Z"/>
          <w:lang w:eastAsia="de-DE"/>
        </w:rPr>
      </w:pPr>
      <w:ins w:id="44" w:author="Alex Randles" w:date="2020-07-27T14:04:00Z">
        <w:r>
          <w:rPr>
            <w:lang w:eastAsia="de-DE"/>
          </w:rPr>
          <w:t xml:space="preserve">The RDB to RDF Mapping Language  (R2RML) </w:t>
        </w:r>
      </w:ins>
      <w:ins w:id="45" w:author="Alex Randles" w:date="2020-07-27T14:11:00Z">
        <w:r w:rsidR="0066537F">
          <w:rPr>
            <w:lang w:eastAsia="de-DE"/>
          </w:rPr>
          <w:fldChar w:fldCharType="begin" w:fldLock="1"/>
        </w:r>
      </w:ins>
      <w:r w:rsidR="0066537F">
        <w:rPr>
          <w:lang w:eastAsia="de-DE"/>
        </w:rPr>
        <w:instrText>ADDIN CSL_CITATION {"citationItems":[{"id":"ITEM-1","itemData":{"DOI":"10.1017/CBO9781107415324.004","ISBN":"9788578110796","ISSN":"1098-6596","PMID":"25246403","abstract":"This document describes R2RML, a language for expressing customized mappings from relational databases to RDF datasets. Such mappings provide the ability to view existing relational data in the RDF data model, expressed in a structure and target vocabulary of the mapping author's choice. R2RML mappings are themselves RDF graphs and written down in Turtle syntax. R2RML enables different types of mapping implementations. Processors could, for example, offer a virtual SPARQL endpoint over the mapped relational data, or generate RDF dumps, or offer a Linked Data interface.","author":[{"dropping-particle":"","family":"Das","given":"Souripriya","non-dropping-particle":"","parse-names":false,"suffix":""},{"dropping-particle":"","family":"Sundara","given":"Seema","non-dropping-particle":"","parse-names":false,"suffix":""},{"dropping-particle":"","family":"Cyganiak","given":"Richard","non-dropping-particle":"","parse-names":false,"suffix":""}],"container-title":"W3C Recommendation","id":"ITEM-1","issue":"September 2012","issued":{"date-parts":[["2012"]]},"page":"1-34","title":"R2RML: RDB to RDF Mapping Language","type":"article-journal"},"uris":["http://www.mendeley.com/documents/?uuid=9e8a2902-493d-45ec-a6c0-5dc6ac9a5d66"]}],"mendeley":{"formattedCitation":"[7]","plainTextFormattedCitation":"[7]"},"properties":{"noteIndex":0},"schema":"https://github.com/citation-style-language/schema/raw/master/csl-citation.json"}</w:instrText>
      </w:r>
      <w:r w:rsidR="0066537F">
        <w:rPr>
          <w:lang w:eastAsia="de-DE"/>
        </w:rPr>
        <w:fldChar w:fldCharType="separate"/>
      </w:r>
      <w:r w:rsidR="0066537F" w:rsidRPr="0066537F">
        <w:rPr>
          <w:noProof/>
          <w:lang w:eastAsia="de-DE"/>
        </w:rPr>
        <w:t>[7]</w:t>
      </w:r>
      <w:ins w:id="46" w:author="Alex Randles" w:date="2020-07-27T14:11:00Z">
        <w:r w:rsidR="0066537F">
          <w:rPr>
            <w:lang w:eastAsia="de-DE"/>
          </w:rPr>
          <w:fldChar w:fldCharType="end"/>
        </w:r>
      </w:ins>
      <w:ins w:id="47" w:author="Alex Randles" w:date="2020-07-27T14:04:00Z">
        <w:r>
          <w:rPr>
            <w:lang w:eastAsia="de-DE"/>
          </w:rPr>
          <w:t xml:space="preserve"> is the W3C Recommendation for the transformation of relational databases to RDF. R2RML mappings consist of one or more triples maps. The structure of a triples map can be described as follows:</w:t>
        </w:r>
      </w:ins>
    </w:p>
    <w:p w14:paraId="67374D04" w14:textId="77777777" w:rsidR="00AC687C" w:rsidRPr="00B47315" w:rsidRDefault="00AC687C" w:rsidP="00AC687C">
      <w:pPr>
        <w:rPr>
          <w:ins w:id="48" w:author="Alex Randles" w:date="2020-07-27T14:04:00Z"/>
          <w:b/>
          <w:bCs/>
          <w:lang w:eastAsia="de-DE"/>
          <w:rPrChange w:id="49" w:author="Alex Randles" w:date="2020-07-27T14:09:00Z">
            <w:rPr>
              <w:ins w:id="50" w:author="Alex Randles" w:date="2020-07-27T14:04:00Z"/>
              <w:lang w:eastAsia="de-DE"/>
            </w:rPr>
          </w:rPrChange>
        </w:rPr>
      </w:pPr>
    </w:p>
    <w:p w14:paraId="4F928AB6" w14:textId="77777777" w:rsidR="00AC687C" w:rsidRDefault="00AC687C" w:rsidP="00AC687C">
      <w:pPr>
        <w:rPr>
          <w:ins w:id="51" w:author="Alex Randles" w:date="2020-07-27T14:04:00Z"/>
          <w:lang w:eastAsia="de-DE"/>
        </w:rPr>
      </w:pPr>
      <w:ins w:id="52" w:author="Alex Randles" w:date="2020-07-27T14:04:00Z">
        <w:r w:rsidRPr="00B47315">
          <w:rPr>
            <w:b/>
            <w:bCs/>
            <w:lang w:eastAsia="de-DE"/>
            <w:rPrChange w:id="53" w:author="Alex Randles" w:date="2020-07-27T14:09:00Z">
              <w:rPr>
                <w:lang w:eastAsia="de-DE"/>
              </w:rPr>
            </w:rPrChange>
          </w:rPr>
          <w:t>Logical table.</w:t>
        </w:r>
        <w:r>
          <w:rPr>
            <w:lang w:eastAsia="de-DE"/>
          </w:rPr>
          <w:t xml:space="preserve"> One logical table, which contains a table, view or SQL query, from which the RDF will be generated. </w:t>
        </w:r>
      </w:ins>
    </w:p>
    <w:p w14:paraId="43E05669" w14:textId="77777777" w:rsidR="00AC687C" w:rsidRDefault="00AC687C" w:rsidP="00AC687C">
      <w:pPr>
        <w:rPr>
          <w:ins w:id="54" w:author="Alex Randles" w:date="2020-07-27T14:04:00Z"/>
          <w:lang w:eastAsia="de-DE"/>
        </w:rPr>
      </w:pPr>
    </w:p>
    <w:p w14:paraId="105FE25F" w14:textId="34378EDE" w:rsidR="00AC687C" w:rsidRDefault="00AC687C" w:rsidP="00AC687C">
      <w:pPr>
        <w:rPr>
          <w:ins w:id="55" w:author="Alex Randles" w:date="2020-07-27T14:04:00Z"/>
          <w:lang w:eastAsia="de-DE"/>
        </w:rPr>
      </w:pPr>
      <w:ins w:id="56" w:author="Alex Randles" w:date="2020-07-27T14:04:00Z">
        <w:r w:rsidRPr="00AC687C">
          <w:rPr>
            <w:b/>
            <w:bCs/>
            <w:lang w:eastAsia="de-DE"/>
            <w:rPrChange w:id="57" w:author="Alex Randles" w:date="2020-07-27T14:09:00Z">
              <w:rPr>
                <w:lang w:eastAsia="de-DE"/>
              </w:rPr>
            </w:rPrChange>
          </w:rPr>
          <w:t>Subject map.</w:t>
        </w:r>
        <w:r>
          <w:rPr>
            <w:lang w:eastAsia="de-DE"/>
          </w:rPr>
          <w:t xml:space="preserve"> One subject map, which </w:t>
        </w:r>
        <w:del w:id="58" w:author="Ademar Crotti" w:date="2020-07-27T15:07:00Z">
          <w:r w:rsidDel="00D16F53">
            <w:rPr>
              <w:lang w:eastAsia="de-DE"/>
            </w:rPr>
            <w:delText>will</w:delText>
          </w:r>
        </w:del>
      </w:ins>
      <w:ins w:id="59" w:author="Ademar Crotti" w:date="2020-07-27T15:07:00Z">
        <w:r w:rsidR="00D16F53">
          <w:rPr>
            <w:lang w:eastAsia="de-DE"/>
          </w:rPr>
          <w:t>describe</w:t>
        </w:r>
      </w:ins>
      <w:ins w:id="60" w:author="Alex Randles" w:date="2020-07-27T14:04:00Z">
        <w:del w:id="61" w:author="Ademar Crotti" w:date="2020-07-27T15:07:00Z">
          <w:r w:rsidDel="00D16F53">
            <w:rPr>
              <w:lang w:eastAsia="de-DE"/>
            </w:rPr>
            <w:delText xml:space="preserve"> be</w:delText>
          </w:r>
        </w:del>
        <w:r>
          <w:rPr>
            <w:lang w:eastAsia="de-DE"/>
          </w:rPr>
          <w:t xml:space="preserve"> the subjects of the RDF triples</w:t>
        </w:r>
        <w:del w:id="62" w:author="Ademar Crotti" w:date="2020-07-27T15:07:00Z">
          <w:r w:rsidDel="00D16F53">
            <w:rPr>
              <w:lang w:eastAsia="de-DE"/>
            </w:rPr>
            <w:delText xml:space="preserve">, which are </w:delText>
          </w:r>
        </w:del>
      </w:ins>
      <w:ins w:id="63" w:author="Ademar Crotti" w:date="2020-07-27T15:07:00Z">
        <w:r w:rsidR="00D16F53">
          <w:rPr>
            <w:lang w:eastAsia="de-DE"/>
          </w:rPr>
          <w:t xml:space="preserve"> to be </w:t>
        </w:r>
      </w:ins>
      <w:ins w:id="64" w:author="Alex Randles" w:date="2020-07-27T14:04:00Z">
        <w:r>
          <w:rPr>
            <w:lang w:eastAsia="de-DE"/>
          </w:rPr>
          <w:t>generated. Subject</w:t>
        </w:r>
      </w:ins>
      <w:ins w:id="65" w:author="Ademar Crotti" w:date="2020-07-27T15:07:00Z">
        <w:r w:rsidR="00D16F53">
          <w:rPr>
            <w:lang w:eastAsia="de-DE"/>
          </w:rPr>
          <w:t xml:space="preserve"> maps </w:t>
        </w:r>
      </w:ins>
      <w:ins w:id="66" w:author="Alex Randles" w:date="2020-07-27T14:04:00Z">
        <w:del w:id="67" w:author="Ademar Crotti" w:date="2020-07-27T15:07:00Z">
          <w:r w:rsidDel="00D16F53">
            <w:rPr>
              <w:lang w:eastAsia="de-DE"/>
            </w:rPr>
            <w:delText xml:space="preserve">s </w:delText>
          </w:r>
        </w:del>
        <w:r>
          <w:rPr>
            <w:lang w:eastAsia="de-DE"/>
          </w:rPr>
          <w:t>can be</w:t>
        </w:r>
        <w:del w:id="68" w:author="Ademar Crotti" w:date="2020-07-27T15:07:00Z">
          <w:r w:rsidDel="00D16F53">
            <w:rPr>
              <w:lang w:eastAsia="de-DE"/>
            </w:rPr>
            <w:delText xml:space="preserve"> </w:delText>
          </w:r>
        </w:del>
        <w:r>
          <w:rPr>
            <w:lang w:eastAsia="de-DE"/>
          </w:rPr>
          <w:t xml:space="preserve"> </w:t>
        </w:r>
      </w:ins>
      <w:ins w:id="69" w:author="Ademar Crotti" w:date="2020-07-27T15:07:00Z">
        <w:r w:rsidR="00D16F53">
          <w:rPr>
            <w:lang w:eastAsia="de-DE"/>
          </w:rPr>
          <w:t xml:space="preserve">defined as </w:t>
        </w:r>
      </w:ins>
      <w:ins w:id="70" w:author="Alex Randles" w:date="2020-07-27T14:04:00Z">
        <w:r>
          <w:rPr>
            <w:lang w:eastAsia="de-DE"/>
          </w:rPr>
          <w:t>IRI</w:t>
        </w:r>
        <w:del w:id="71" w:author="Ademar Crotti" w:date="2020-07-27T15:09:00Z">
          <w:r w:rsidDel="00D16F53">
            <w:rPr>
              <w:lang w:eastAsia="de-DE"/>
            </w:rPr>
            <w:delText>’</w:delText>
          </w:r>
        </w:del>
        <w:r>
          <w:rPr>
            <w:lang w:eastAsia="de-DE"/>
          </w:rPr>
          <w:t>s or blank nodes. Subject</w:t>
        </w:r>
      </w:ins>
      <w:ins w:id="72" w:author="Ademar Crotti" w:date="2020-07-27T15:07:00Z">
        <w:r w:rsidR="00D16F53">
          <w:rPr>
            <w:lang w:eastAsia="de-DE"/>
          </w:rPr>
          <w:t xml:space="preserve"> maps</w:t>
        </w:r>
      </w:ins>
      <w:ins w:id="73" w:author="Alex Randles" w:date="2020-07-27T14:04:00Z">
        <w:del w:id="74" w:author="Ademar Crotti" w:date="2020-07-27T15:07:00Z">
          <w:r w:rsidDel="00D16F53">
            <w:rPr>
              <w:lang w:eastAsia="de-DE"/>
            </w:rPr>
            <w:delText>s</w:delText>
          </w:r>
        </w:del>
        <w:r>
          <w:rPr>
            <w:lang w:eastAsia="de-DE"/>
          </w:rPr>
          <w:t xml:space="preserve"> may </w:t>
        </w:r>
      </w:ins>
      <w:ins w:id="75" w:author="Ademar Crotti" w:date="2020-07-27T15:07:00Z">
        <w:r w:rsidR="00D16F53">
          <w:rPr>
            <w:lang w:eastAsia="de-DE"/>
          </w:rPr>
          <w:t xml:space="preserve">also </w:t>
        </w:r>
      </w:ins>
      <w:ins w:id="76" w:author="Alex Randles" w:date="2020-07-27T14:04:00Z">
        <w:r>
          <w:rPr>
            <w:lang w:eastAsia="de-DE"/>
          </w:rPr>
          <w:t xml:space="preserve">be </w:t>
        </w:r>
      </w:ins>
      <w:ins w:id="77" w:author="Ademar Crotti" w:date="2020-07-27T15:07:00Z">
        <w:r w:rsidR="00D16F53">
          <w:rPr>
            <w:lang w:eastAsia="de-DE"/>
          </w:rPr>
          <w:t xml:space="preserve">defined </w:t>
        </w:r>
      </w:ins>
      <w:ins w:id="78" w:author="Ademar Crotti" w:date="2020-07-27T15:08:00Z">
        <w:r w:rsidR="00D16F53">
          <w:rPr>
            <w:lang w:eastAsia="de-DE"/>
          </w:rPr>
          <w:t xml:space="preserve">as </w:t>
        </w:r>
      </w:ins>
      <w:ins w:id="79" w:author="Alex Randles" w:date="2020-07-27T14:04:00Z">
        <w:r>
          <w:rPr>
            <w:lang w:eastAsia="de-DE"/>
          </w:rPr>
          <w:t>instances of zero or more class types</w:t>
        </w:r>
      </w:ins>
      <w:ins w:id="80" w:author="Ademar Crotti" w:date="2020-07-27T15:10:00Z">
        <w:r w:rsidR="00D93A13">
          <w:rPr>
            <w:lang w:eastAsia="de-DE"/>
          </w:rPr>
          <w:t xml:space="preserve">. Finally, subject maps may </w:t>
        </w:r>
      </w:ins>
      <w:ins w:id="81" w:author="Ademar Crotti" w:date="2020-07-27T15:13:00Z">
        <w:r w:rsidR="009D04EA">
          <w:rPr>
            <w:lang w:eastAsia="de-DE"/>
          </w:rPr>
          <w:t xml:space="preserve">be associated </w:t>
        </w:r>
      </w:ins>
      <w:ins w:id="82" w:author="Ademar Crotti" w:date="2020-07-27T15:14:00Z">
        <w:r w:rsidR="0060741C">
          <w:rPr>
            <w:lang w:eastAsia="de-DE"/>
          </w:rPr>
          <w:t>with</w:t>
        </w:r>
      </w:ins>
      <w:ins w:id="83" w:author="Ademar Crotti" w:date="2020-07-27T15:13:00Z">
        <w:r w:rsidR="009D04EA">
          <w:rPr>
            <w:lang w:eastAsia="de-DE"/>
          </w:rPr>
          <w:t xml:space="preserve"> </w:t>
        </w:r>
      </w:ins>
      <w:ins w:id="84" w:author="Ademar Crotti" w:date="2020-07-27T15:09:00Z">
        <w:r w:rsidR="00D16F53">
          <w:rPr>
            <w:lang w:eastAsia="de-DE"/>
          </w:rPr>
          <w:t>named graph</w:t>
        </w:r>
      </w:ins>
      <w:ins w:id="85" w:author="Ademar Crotti" w:date="2020-07-27T15:14:00Z">
        <w:r w:rsidR="009D04EA">
          <w:rPr>
            <w:lang w:eastAsia="de-DE"/>
          </w:rPr>
          <w:t>s to which the generated triples will assigned to</w:t>
        </w:r>
      </w:ins>
      <w:ins w:id="86" w:author="Alex Randles" w:date="2020-07-27T14:04:00Z">
        <w:r>
          <w:rPr>
            <w:lang w:eastAsia="de-DE"/>
          </w:rPr>
          <w:t>.</w:t>
        </w:r>
      </w:ins>
    </w:p>
    <w:p w14:paraId="497C2363" w14:textId="77777777" w:rsidR="00AC687C" w:rsidRDefault="00AC687C" w:rsidP="00AC687C">
      <w:pPr>
        <w:rPr>
          <w:ins w:id="87" w:author="Alex Randles" w:date="2020-07-27T14:04:00Z"/>
          <w:lang w:eastAsia="de-DE"/>
        </w:rPr>
      </w:pPr>
      <w:ins w:id="88" w:author="Alex Randles" w:date="2020-07-27T14:04:00Z">
        <w:del w:id="89" w:author="Ademar Crotti" w:date="2020-07-27T15:14:00Z">
          <w:r w:rsidDel="00285DF6">
            <w:rPr>
              <w:lang w:eastAsia="de-DE"/>
            </w:rPr>
            <w:delText xml:space="preserve"> </w:delText>
          </w:r>
        </w:del>
      </w:ins>
    </w:p>
    <w:p w14:paraId="3A6674BE" w14:textId="71333F92" w:rsidR="00AC687C" w:rsidRDefault="00AC687C" w:rsidP="00AC687C">
      <w:pPr>
        <w:rPr>
          <w:ins w:id="90" w:author="Alex Randles" w:date="2020-07-27T14:04:00Z"/>
          <w:lang w:eastAsia="de-DE"/>
        </w:rPr>
      </w:pPr>
      <w:ins w:id="91" w:author="Alex Randles" w:date="2020-07-27T14:04:00Z">
        <w:r w:rsidRPr="00AC687C">
          <w:rPr>
            <w:b/>
            <w:bCs/>
            <w:lang w:eastAsia="de-DE"/>
            <w:rPrChange w:id="92" w:author="Alex Randles" w:date="2020-07-27T14:09:00Z">
              <w:rPr>
                <w:lang w:eastAsia="de-DE"/>
              </w:rPr>
            </w:rPrChange>
          </w:rPr>
          <w:t>Predicate Object Map</w:t>
        </w:r>
        <w:r>
          <w:rPr>
            <w:lang w:eastAsia="de-DE"/>
          </w:rPr>
          <w:t>. Zero or more predicate object maps, which contain the predicate and object of the RDF triples</w:t>
        </w:r>
        <w:del w:id="93" w:author="Ademar Crotti" w:date="2020-07-27T15:08:00Z">
          <w:r w:rsidDel="00D16F53">
            <w:rPr>
              <w:lang w:eastAsia="de-DE"/>
            </w:rPr>
            <w:delText>,</w:delText>
          </w:r>
        </w:del>
        <w:r>
          <w:rPr>
            <w:lang w:eastAsia="de-DE"/>
          </w:rPr>
          <w:t xml:space="preserve"> being generated. Predicates are defined using predicate maps, while objects are defined using object maps. A predicate object map must have at least one predicate map and one object map. Predicates must be valid IRIs, while objects may be IRIs, blank nodes, or literals. If the object is a literal value, a datatype or language tag may be defined.</w:t>
        </w:r>
      </w:ins>
      <w:ins w:id="94" w:author="Ademar Crotti" w:date="2020-07-27T15:11:00Z">
        <w:r w:rsidR="003B0F19">
          <w:rPr>
            <w:lang w:eastAsia="de-DE"/>
          </w:rPr>
          <w:t xml:space="preserve"> Object maps may </w:t>
        </w:r>
      </w:ins>
      <w:ins w:id="95" w:author="Ademar Crotti" w:date="2020-07-27T15:12:00Z">
        <w:r w:rsidR="003B0F19">
          <w:rPr>
            <w:lang w:eastAsia="de-DE"/>
          </w:rPr>
          <w:t>be used to link triples maps</w:t>
        </w:r>
      </w:ins>
      <w:ins w:id="96" w:author="Ademar Crotti" w:date="2020-07-27T15:18:00Z">
        <w:r w:rsidR="00070540">
          <w:rPr>
            <w:lang w:eastAsia="de-DE"/>
          </w:rPr>
          <w:t xml:space="preserve"> through parent triples maps</w:t>
        </w:r>
      </w:ins>
      <w:ins w:id="97" w:author="Ademar Crotti" w:date="2020-07-27T15:13:00Z">
        <w:r w:rsidR="003B0F19">
          <w:rPr>
            <w:lang w:eastAsia="de-DE"/>
          </w:rPr>
          <w:t xml:space="preserve">. Finally, predicate object maps may </w:t>
        </w:r>
      </w:ins>
      <w:ins w:id="98" w:author="Ademar Crotti" w:date="2020-07-27T15:18:00Z">
        <w:r w:rsidR="000E240C">
          <w:rPr>
            <w:lang w:eastAsia="de-DE"/>
          </w:rPr>
          <w:t xml:space="preserve">also </w:t>
        </w:r>
      </w:ins>
      <w:ins w:id="99" w:author="Ademar Crotti" w:date="2020-07-27T15:13:00Z">
        <w:r w:rsidR="003B0F19">
          <w:rPr>
            <w:lang w:eastAsia="de-DE"/>
          </w:rPr>
          <w:t>be associated to named graphs.</w:t>
        </w:r>
      </w:ins>
    </w:p>
    <w:p w14:paraId="6CCE056C" w14:textId="0C3CE82C" w:rsidR="00AC687C" w:rsidRPr="00AC687C" w:rsidDel="00AC687C" w:rsidRDefault="00AC687C">
      <w:pPr>
        <w:rPr>
          <w:del w:id="100" w:author="Alex Randles" w:date="2020-07-27T14:07:00Z"/>
          <w:lang w:eastAsia="de-DE"/>
          <w:rPrChange w:id="101" w:author="Alex Randles" w:date="2020-07-27T14:04:00Z">
            <w:rPr>
              <w:del w:id="102" w:author="Alex Randles" w:date="2020-07-27T14:07:00Z"/>
            </w:rPr>
          </w:rPrChange>
        </w:rPr>
        <w:pPrChange w:id="103" w:author="Alex Randles" w:date="2020-07-27T14:04:00Z">
          <w:pPr>
            <w:pStyle w:val="Para"/>
          </w:pPr>
        </w:pPrChange>
      </w:pPr>
    </w:p>
    <w:p w14:paraId="0ECF6214" w14:textId="762E7A7C" w:rsidR="003D35F5" w:rsidRDefault="003D35F5" w:rsidP="00C22DB9">
      <w:pPr>
        <w:pStyle w:val="Para"/>
      </w:pPr>
    </w:p>
    <w:p w14:paraId="770588FC" w14:textId="67F504CC" w:rsidR="004A3827" w:rsidRDefault="004A3827" w:rsidP="00893D84">
      <w:pPr>
        <w:pStyle w:val="Heading10"/>
      </w:pPr>
      <w:bookmarkStart w:id="104" w:name="_Ref36601444"/>
      <w:r w:rsidRPr="00B6293A">
        <w:t>MAPPING QUALITY ASSESSMENT FRAMEWORK</w:t>
      </w:r>
      <w:bookmarkEnd w:id="104"/>
    </w:p>
    <w:p w14:paraId="2A6527C8" w14:textId="2F0C9FBC" w:rsidR="004A3827" w:rsidRDefault="004A3827" w:rsidP="00C22DB9">
      <w:pPr>
        <w:pStyle w:val="Para"/>
      </w:pPr>
      <w:r>
        <w:t>This section presents our proposed framework for assessing</w:t>
      </w:r>
      <w:r w:rsidR="0024519B">
        <w:t xml:space="preserve"> and refining</w:t>
      </w:r>
      <w:r>
        <w:t xml:space="preserve"> the quality of mappings used to generate and publish RDF datasets. </w:t>
      </w:r>
      <w:r w:rsidRPr="0007339C">
        <w:t xml:space="preserve">The </w:t>
      </w:r>
      <w:r>
        <w:t xml:space="preserve">proposed </w:t>
      </w:r>
      <w:r w:rsidRPr="0007339C">
        <w:t xml:space="preserve">framework </w:t>
      </w:r>
      <w:r>
        <w:t xml:space="preserve">is </w:t>
      </w:r>
      <w:r w:rsidRPr="0007339C">
        <w:t xml:space="preserve">divided into </w:t>
      </w:r>
      <w:r>
        <w:t>two</w:t>
      </w:r>
      <w:r w:rsidRPr="0007339C">
        <w:t xml:space="preserve"> </w:t>
      </w:r>
      <w:r>
        <w:t xml:space="preserve">main </w:t>
      </w:r>
      <w:r w:rsidRPr="0007339C">
        <w:t>stages</w:t>
      </w:r>
      <w:r>
        <w:t xml:space="preserve">: assessment and refinement </w:t>
      </w:r>
      <w:r w:rsidR="00C80543">
        <w:t xml:space="preserve">and is presented in </w:t>
      </w:r>
      <w:r w:rsidR="001D34C7">
        <w:fldChar w:fldCharType="begin"/>
      </w:r>
      <w:r w:rsidR="001D34C7">
        <w:instrText xml:space="preserve"> REF _Ref39153099 \h </w:instrText>
      </w:r>
      <w:r w:rsidR="001D34C7">
        <w:fldChar w:fldCharType="separate"/>
      </w:r>
      <w:r w:rsidR="00E96BE6" w:rsidRPr="00FA64DF">
        <w:rPr>
          <w:b/>
          <w:bCs/>
        </w:rPr>
        <w:t xml:space="preserve">Figure </w:t>
      </w:r>
      <w:r w:rsidR="00E96BE6">
        <w:rPr>
          <w:b/>
          <w:bCs/>
          <w:noProof/>
        </w:rPr>
        <w:t>1</w:t>
      </w:r>
      <w:r w:rsidR="001D34C7">
        <w:fldChar w:fldCharType="end"/>
      </w:r>
      <w:r w:rsidR="001D34C7">
        <w:t>.</w:t>
      </w:r>
    </w:p>
    <w:p w14:paraId="0F2A9490" w14:textId="77777777" w:rsidR="006949B5" w:rsidRPr="00F870F4" w:rsidRDefault="006949B5" w:rsidP="00C22DB9">
      <w:pPr>
        <w:pStyle w:val="Para"/>
      </w:pPr>
    </w:p>
    <w:p w14:paraId="3DAE08A2" w14:textId="09464A79" w:rsidR="001D00DD" w:rsidDel="00AC687C" w:rsidRDefault="004A3827" w:rsidP="004A3827">
      <w:pPr>
        <w:keepNext/>
        <w:rPr>
          <w:del w:id="105" w:author="Alex Randles" w:date="2020-07-27T14:08:00Z"/>
          <w:bCs/>
          <w:szCs w:val="18"/>
          <w:lang w:eastAsia="it-IT"/>
        </w:rPr>
      </w:pPr>
      <w:r>
        <w:rPr>
          <w:lang w:eastAsia="it-IT"/>
        </w:rPr>
        <w:t>The framework starts by analyzing a mapping file</w:t>
      </w:r>
      <w:r w:rsidRPr="00F245C8">
        <w:rPr>
          <w:bCs/>
          <w:szCs w:val="18"/>
          <w:lang w:eastAsia="it-IT"/>
        </w:rPr>
        <w:t xml:space="preserve">, which contains </w:t>
      </w:r>
      <w:r>
        <w:rPr>
          <w:bCs/>
          <w:szCs w:val="18"/>
          <w:lang w:eastAsia="it-IT"/>
        </w:rPr>
        <w:t xml:space="preserve">the </w:t>
      </w:r>
      <w:r w:rsidRPr="00F245C8">
        <w:rPr>
          <w:bCs/>
          <w:szCs w:val="18"/>
          <w:lang w:eastAsia="it-IT"/>
        </w:rPr>
        <w:t xml:space="preserve">rules on the transformation process for converting non-RDF data to RDF. </w:t>
      </w:r>
      <w:r w:rsidR="004D0EBC">
        <w:rPr>
          <w:bCs/>
          <w:szCs w:val="18"/>
          <w:lang w:eastAsia="it-IT"/>
        </w:rPr>
        <w:t>The mapping is analyzed for quality issues through q</w:t>
      </w:r>
      <w:r w:rsidR="002B5E59" w:rsidRPr="002B5E59">
        <w:rPr>
          <w:bCs/>
          <w:szCs w:val="18"/>
          <w:lang w:eastAsia="it-IT"/>
        </w:rPr>
        <w:t>uality metrics. Each metric in our framework contain</w:t>
      </w:r>
      <w:r w:rsidR="004D1B59">
        <w:rPr>
          <w:bCs/>
          <w:szCs w:val="18"/>
          <w:lang w:eastAsia="it-IT"/>
        </w:rPr>
        <w:t>s</w:t>
      </w:r>
      <w:r w:rsidR="002B5E59" w:rsidRPr="002B5E59">
        <w:rPr>
          <w:bCs/>
          <w:szCs w:val="18"/>
          <w:lang w:eastAsia="it-IT"/>
        </w:rPr>
        <w:t xml:space="preserve"> a declaratively description together with </w:t>
      </w:r>
      <w:r w:rsidR="00853B94">
        <w:rPr>
          <w:bCs/>
          <w:szCs w:val="18"/>
          <w:lang w:eastAsia="it-IT"/>
        </w:rPr>
        <w:t>an</w:t>
      </w:r>
      <w:r w:rsidR="002B5E59" w:rsidRPr="002B5E59">
        <w:rPr>
          <w:bCs/>
          <w:szCs w:val="18"/>
          <w:lang w:eastAsia="it-IT"/>
        </w:rPr>
        <w:t xml:space="preserve"> implementation. This information is used in the generation of reports which detail the identified quality </w:t>
      </w:r>
      <w:r w:rsidR="006A162F">
        <w:rPr>
          <w:bCs/>
          <w:szCs w:val="18"/>
          <w:lang w:eastAsia="it-IT"/>
        </w:rPr>
        <w:t>violations</w:t>
      </w:r>
      <w:r w:rsidR="002B5E59" w:rsidRPr="002B5E59">
        <w:rPr>
          <w:bCs/>
          <w:szCs w:val="18"/>
          <w:lang w:eastAsia="it-IT"/>
        </w:rPr>
        <w:t xml:space="preserve">. </w:t>
      </w:r>
      <w:r w:rsidR="004D7837">
        <w:rPr>
          <w:bCs/>
          <w:szCs w:val="18"/>
          <w:lang w:eastAsia="it-IT"/>
        </w:rPr>
        <w:t xml:space="preserve">The assessment report is used </w:t>
      </w:r>
      <w:r w:rsidR="00037EE6">
        <w:rPr>
          <w:bCs/>
          <w:szCs w:val="18"/>
          <w:lang w:eastAsia="it-IT"/>
        </w:rPr>
        <w:t xml:space="preserve">in the refinement process in order to adjust the mapping definitions. At this point, </w:t>
      </w:r>
      <w:r w:rsidR="007A3819">
        <w:rPr>
          <w:bCs/>
          <w:szCs w:val="18"/>
          <w:lang w:eastAsia="it-IT"/>
        </w:rPr>
        <w:t xml:space="preserve">mapping engineers may select the appropriate refinement to each of the identified inconsistencies. It is also possible </w:t>
      </w:r>
      <w:r w:rsidR="00037EE6">
        <w:rPr>
          <w:bCs/>
          <w:szCs w:val="18"/>
          <w:lang w:eastAsia="it-IT"/>
        </w:rPr>
        <w:t xml:space="preserve">to finalize the framework or run the assessment process on </w:t>
      </w:r>
      <w:r w:rsidR="00037EE6">
        <w:rPr>
          <w:bCs/>
          <w:szCs w:val="18"/>
          <w:lang w:eastAsia="it-IT"/>
        </w:rPr>
        <w:t>the refined mappings. Finally, the framework generates a refined mapping containing the adjusted mappings and a report containing the identified violations.</w:t>
      </w:r>
      <w:ins w:id="106" w:author="Alex Randles" w:date="2020-07-27T14:08:00Z">
        <w:r w:rsidR="00AC687C">
          <w:rPr>
            <w:bCs/>
            <w:szCs w:val="18"/>
            <w:lang w:eastAsia="it-IT"/>
          </w:rPr>
          <w:t xml:space="preserve"> </w:t>
        </w:r>
      </w:ins>
    </w:p>
    <w:p w14:paraId="6BFB7457" w14:textId="77777777" w:rsidR="001D00DD" w:rsidDel="00AC687C" w:rsidRDefault="001D00DD" w:rsidP="004A3827">
      <w:pPr>
        <w:keepNext/>
        <w:rPr>
          <w:del w:id="107" w:author="Alex Randles" w:date="2020-07-27T14:08:00Z"/>
          <w:bCs/>
          <w:szCs w:val="18"/>
          <w:lang w:eastAsia="it-IT"/>
        </w:rPr>
      </w:pPr>
    </w:p>
    <w:p w14:paraId="70D3504B" w14:textId="4C5E191E" w:rsidR="004A3827" w:rsidRPr="00F245C8" w:rsidDel="0066537F" w:rsidRDefault="004A3827" w:rsidP="004A3827">
      <w:pPr>
        <w:keepNext/>
        <w:rPr>
          <w:del w:id="108" w:author="Alex Randles" w:date="2020-07-27T14:12:00Z"/>
          <w:bCs/>
          <w:szCs w:val="18"/>
          <w:lang w:eastAsia="it-IT"/>
        </w:rPr>
      </w:pPr>
      <w:r w:rsidRPr="00F245C8">
        <w:rPr>
          <w:bCs/>
          <w:szCs w:val="18"/>
          <w:lang w:eastAsia="it-IT"/>
        </w:rPr>
        <w:t xml:space="preserve">The </w:t>
      </w:r>
      <w:r w:rsidR="004729FE">
        <w:rPr>
          <w:bCs/>
          <w:szCs w:val="18"/>
          <w:lang w:eastAsia="it-IT"/>
        </w:rPr>
        <w:t xml:space="preserve">proposed framework can </w:t>
      </w:r>
      <w:r w:rsidRPr="00F245C8">
        <w:rPr>
          <w:bCs/>
          <w:szCs w:val="18"/>
          <w:lang w:eastAsia="it-IT"/>
        </w:rPr>
        <w:t xml:space="preserve">be </w:t>
      </w:r>
      <w:r w:rsidR="004729FE">
        <w:rPr>
          <w:bCs/>
          <w:szCs w:val="18"/>
          <w:lang w:eastAsia="it-IT"/>
        </w:rPr>
        <w:t xml:space="preserve">summarized </w:t>
      </w:r>
      <w:r w:rsidRPr="00F245C8">
        <w:rPr>
          <w:bCs/>
          <w:szCs w:val="18"/>
          <w:lang w:eastAsia="it-IT"/>
        </w:rPr>
        <w:t>as follows:</w:t>
      </w:r>
      <w:r w:rsidRPr="00057C07">
        <w:rPr>
          <w:noProof/>
        </w:rPr>
        <w:t xml:space="preserve"> </w:t>
      </w:r>
    </w:p>
    <w:p w14:paraId="75BC4A73" w14:textId="77777777" w:rsidR="004A3827" w:rsidRPr="00F245C8" w:rsidRDefault="004A3827">
      <w:pPr>
        <w:keepNext/>
        <w:rPr>
          <w:bCs/>
          <w:szCs w:val="18"/>
          <w:lang w:eastAsia="it-IT"/>
        </w:rPr>
        <w:pPrChange w:id="109" w:author="Alex Randles" w:date="2020-07-27T14:12:00Z">
          <w:pPr/>
        </w:pPrChange>
      </w:pPr>
    </w:p>
    <w:p w14:paraId="53810BB2" w14:textId="38E76B4C" w:rsidR="004A3827" w:rsidRPr="00F245C8" w:rsidRDefault="004A3827" w:rsidP="004A3827">
      <w:pPr>
        <w:numPr>
          <w:ilvl w:val="0"/>
          <w:numId w:val="44"/>
        </w:numPr>
        <w:rPr>
          <w:bCs/>
          <w:szCs w:val="18"/>
          <w:lang w:eastAsia="it-IT"/>
        </w:rPr>
      </w:pPr>
      <w:r w:rsidRPr="00F245C8">
        <w:rPr>
          <w:bCs/>
          <w:szCs w:val="18"/>
          <w:lang w:eastAsia="it-IT"/>
        </w:rPr>
        <w:t xml:space="preserve">The mapping is assessed </w:t>
      </w:r>
      <w:r>
        <w:rPr>
          <w:bCs/>
          <w:szCs w:val="18"/>
          <w:lang w:eastAsia="it-IT"/>
        </w:rPr>
        <w:t xml:space="preserve">through the use of metrics </w:t>
      </w:r>
      <w:r w:rsidRPr="00F245C8">
        <w:rPr>
          <w:bCs/>
          <w:szCs w:val="18"/>
          <w:lang w:eastAsia="it-IT"/>
        </w:rPr>
        <w:t>for quality issues.</w:t>
      </w:r>
    </w:p>
    <w:p w14:paraId="18AA977D" w14:textId="2033AC9F" w:rsidR="004A3827" w:rsidRPr="00F245C8" w:rsidRDefault="006B1E54" w:rsidP="004A3827">
      <w:pPr>
        <w:numPr>
          <w:ilvl w:val="0"/>
          <w:numId w:val="44"/>
        </w:numPr>
        <w:rPr>
          <w:bCs/>
          <w:szCs w:val="18"/>
          <w:lang w:eastAsia="it-IT"/>
        </w:rPr>
      </w:pPr>
      <w:r>
        <w:rPr>
          <w:bCs/>
          <w:szCs w:val="18"/>
          <w:lang w:eastAsia="it-IT"/>
        </w:rPr>
        <w:t xml:space="preserve">The framework </w:t>
      </w:r>
      <w:r w:rsidR="006201DC">
        <w:rPr>
          <w:bCs/>
          <w:szCs w:val="18"/>
          <w:lang w:eastAsia="it-IT"/>
        </w:rPr>
        <w:t xml:space="preserve">executes each quality metric on the mapping and </w:t>
      </w:r>
      <w:r>
        <w:rPr>
          <w:bCs/>
          <w:szCs w:val="18"/>
          <w:lang w:eastAsia="it-IT"/>
        </w:rPr>
        <w:t xml:space="preserve">uses </w:t>
      </w:r>
      <w:r w:rsidR="006201DC">
        <w:rPr>
          <w:bCs/>
          <w:szCs w:val="18"/>
          <w:lang w:eastAsia="it-IT"/>
        </w:rPr>
        <w:t xml:space="preserve">its </w:t>
      </w:r>
      <w:r>
        <w:rPr>
          <w:bCs/>
          <w:szCs w:val="18"/>
          <w:lang w:eastAsia="it-IT"/>
        </w:rPr>
        <w:t xml:space="preserve">description </w:t>
      </w:r>
      <w:r w:rsidR="0016026B">
        <w:rPr>
          <w:bCs/>
          <w:szCs w:val="18"/>
          <w:lang w:eastAsia="it-IT"/>
        </w:rPr>
        <w:t xml:space="preserve">to </w:t>
      </w:r>
      <w:r w:rsidR="004A3827">
        <w:rPr>
          <w:bCs/>
          <w:szCs w:val="18"/>
          <w:lang w:eastAsia="it-IT"/>
        </w:rPr>
        <w:t>generate</w:t>
      </w:r>
      <w:r w:rsidR="0016026B">
        <w:rPr>
          <w:bCs/>
          <w:szCs w:val="18"/>
          <w:lang w:eastAsia="it-IT"/>
        </w:rPr>
        <w:t xml:space="preserve"> </w:t>
      </w:r>
      <w:r w:rsidR="004A3827" w:rsidRPr="00F245C8">
        <w:rPr>
          <w:bCs/>
          <w:szCs w:val="18"/>
          <w:lang w:eastAsia="it-IT"/>
        </w:rPr>
        <w:t xml:space="preserve">information relating to violations </w:t>
      </w:r>
      <w:r w:rsidR="004A3827">
        <w:rPr>
          <w:bCs/>
          <w:szCs w:val="18"/>
          <w:lang w:eastAsia="it-IT"/>
        </w:rPr>
        <w:t xml:space="preserve">identified </w:t>
      </w:r>
      <w:r w:rsidR="004A3827" w:rsidRPr="00F245C8">
        <w:rPr>
          <w:bCs/>
          <w:szCs w:val="18"/>
          <w:lang w:eastAsia="it-IT"/>
        </w:rPr>
        <w:t>within the mapping</w:t>
      </w:r>
      <w:r w:rsidR="004A3827">
        <w:rPr>
          <w:bCs/>
          <w:szCs w:val="18"/>
          <w:lang w:eastAsia="it-IT"/>
        </w:rPr>
        <w:t xml:space="preserve"> file into an assessment report</w:t>
      </w:r>
      <w:r w:rsidR="004A3827" w:rsidRPr="00F245C8">
        <w:rPr>
          <w:bCs/>
          <w:szCs w:val="18"/>
          <w:lang w:eastAsia="it-IT"/>
        </w:rPr>
        <w:t>.</w:t>
      </w:r>
    </w:p>
    <w:p w14:paraId="6382587F" w14:textId="6F8AAD4B" w:rsidR="004A3827" w:rsidRDefault="004A3827" w:rsidP="004A3827">
      <w:pPr>
        <w:numPr>
          <w:ilvl w:val="0"/>
          <w:numId w:val="44"/>
        </w:numPr>
        <w:rPr>
          <w:bCs/>
          <w:szCs w:val="18"/>
          <w:lang w:eastAsia="it-IT"/>
        </w:rPr>
      </w:pPr>
      <w:r>
        <w:rPr>
          <w:bCs/>
          <w:szCs w:val="18"/>
          <w:lang w:eastAsia="it-IT"/>
        </w:rPr>
        <w:t xml:space="preserve">The assessment report is then used to refine the mapping file. </w:t>
      </w:r>
      <w:r w:rsidR="00746C5E">
        <w:rPr>
          <w:bCs/>
          <w:szCs w:val="18"/>
          <w:lang w:eastAsia="it-IT"/>
        </w:rPr>
        <w:t xml:space="preserve">For each </w:t>
      </w:r>
      <w:r w:rsidR="00754494">
        <w:rPr>
          <w:bCs/>
          <w:szCs w:val="18"/>
          <w:lang w:eastAsia="it-IT"/>
        </w:rPr>
        <w:t>inconsistency</w:t>
      </w:r>
      <w:r w:rsidR="00746C5E">
        <w:rPr>
          <w:bCs/>
          <w:szCs w:val="18"/>
          <w:lang w:eastAsia="it-IT"/>
        </w:rPr>
        <w:t xml:space="preserve">, the framework allows </w:t>
      </w:r>
      <w:r w:rsidR="000F7928">
        <w:rPr>
          <w:bCs/>
          <w:szCs w:val="18"/>
          <w:lang w:eastAsia="it-IT"/>
        </w:rPr>
        <w:t>mapping engineers</w:t>
      </w:r>
      <w:r w:rsidR="00746C5E">
        <w:rPr>
          <w:bCs/>
          <w:szCs w:val="18"/>
          <w:lang w:eastAsia="it-IT"/>
        </w:rPr>
        <w:t xml:space="preserve"> to select the most appropriate refinement</w:t>
      </w:r>
      <w:r w:rsidR="006352DE">
        <w:rPr>
          <w:bCs/>
          <w:szCs w:val="18"/>
          <w:lang w:eastAsia="it-IT"/>
        </w:rPr>
        <w:t xml:space="preserve">. </w:t>
      </w:r>
      <w:r w:rsidR="00754494">
        <w:rPr>
          <w:bCs/>
          <w:szCs w:val="18"/>
          <w:lang w:eastAsia="it-IT"/>
        </w:rPr>
        <w:t xml:space="preserve">The refinement process may be manual or semi-automatic and is described in detail in </w:t>
      </w:r>
      <w:r w:rsidR="00754494" w:rsidRPr="0024782A">
        <w:rPr>
          <w:b/>
          <w:szCs w:val="18"/>
          <w:lang w:eastAsia="it-IT"/>
        </w:rPr>
        <w:t>Sectio</w:t>
      </w:r>
      <w:r w:rsidR="00754494">
        <w:rPr>
          <w:b/>
          <w:szCs w:val="18"/>
          <w:lang w:eastAsia="it-IT"/>
        </w:rPr>
        <w:t xml:space="preserve">n </w:t>
      </w:r>
      <w:r w:rsidR="00754494">
        <w:rPr>
          <w:b/>
          <w:szCs w:val="18"/>
          <w:lang w:eastAsia="it-IT"/>
        </w:rPr>
        <w:fldChar w:fldCharType="begin"/>
      </w:r>
      <w:r w:rsidR="00754494">
        <w:rPr>
          <w:b/>
          <w:szCs w:val="18"/>
          <w:lang w:eastAsia="it-IT"/>
        </w:rPr>
        <w:instrText xml:space="preserve"> REF _Ref36652933 \r \h </w:instrText>
      </w:r>
      <w:r w:rsidR="00754494">
        <w:rPr>
          <w:b/>
          <w:szCs w:val="18"/>
          <w:lang w:eastAsia="it-IT"/>
        </w:rPr>
      </w:r>
      <w:r w:rsidR="00754494">
        <w:rPr>
          <w:b/>
          <w:szCs w:val="18"/>
          <w:lang w:eastAsia="it-IT"/>
        </w:rPr>
        <w:fldChar w:fldCharType="separate"/>
      </w:r>
      <w:ins w:id="110" w:author="Alex Randles" w:date="2020-07-27T14:14:00Z">
        <w:r w:rsidR="00700413">
          <w:rPr>
            <w:b/>
            <w:szCs w:val="18"/>
            <w:lang w:eastAsia="it-IT"/>
          </w:rPr>
          <w:t>3.2</w:t>
        </w:r>
      </w:ins>
      <w:del w:id="111" w:author="Alex Randles" w:date="2020-07-27T14:14:00Z">
        <w:r w:rsidR="00E96BE6" w:rsidDel="00700413">
          <w:rPr>
            <w:b/>
            <w:szCs w:val="18"/>
            <w:lang w:eastAsia="it-IT"/>
          </w:rPr>
          <w:delText>2.2</w:delText>
        </w:r>
      </w:del>
      <w:r w:rsidR="00754494">
        <w:rPr>
          <w:b/>
          <w:szCs w:val="18"/>
          <w:lang w:eastAsia="it-IT"/>
        </w:rPr>
        <w:fldChar w:fldCharType="end"/>
      </w:r>
      <w:r w:rsidR="00754494">
        <w:rPr>
          <w:b/>
          <w:szCs w:val="18"/>
          <w:lang w:eastAsia="it-IT"/>
        </w:rPr>
        <w:t xml:space="preserve">. </w:t>
      </w:r>
      <w:r w:rsidR="006352DE">
        <w:rPr>
          <w:bCs/>
          <w:szCs w:val="18"/>
          <w:lang w:eastAsia="it-IT"/>
        </w:rPr>
        <w:t>A</w:t>
      </w:r>
      <w:r>
        <w:rPr>
          <w:bCs/>
          <w:szCs w:val="18"/>
          <w:lang w:eastAsia="it-IT"/>
        </w:rPr>
        <w:t>t th</w:t>
      </w:r>
      <w:r w:rsidR="005651F4">
        <w:rPr>
          <w:bCs/>
          <w:szCs w:val="18"/>
          <w:lang w:eastAsia="it-IT"/>
        </w:rPr>
        <w:t>e end of this</w:t>
      </w:r>
      <w:r>
        <w:rPr>
          <w:bCs/>
          <w:szCs w:val="18"/>
          <w:lang w:eastAsia="it-IT"/>
        </w:rPr>
        <w:t xml:space="preserve"> </w:t>
      </w:r>
      <w:r w:rsidR="005651F4">
        <w:rPr>
          <w:bCs/>
          <w:szCs w:val="18"/>
          <w:lang w:eastAsia="it-IT"/>
        </w:rPr>
        <w:t>step</w:t>
      </w:r>
      <w:r>
        <w:rPr>
          <w:bCs/>
          <w:szCs w:val="18"/>
          <w:lang w:eastAsia="it-IT"/>
        </w:rPr>
        <w:t>, users may decide to execute the mapping assessment process on the refined mappings.</w:t>
      </w:r>
    </w:p>
    <w:p w14:paraId="1A89E1EC" w14:textId="77777777" w:rsidR="004A3827" w:rsidDel="0066537F" w:rsidRDefault="004A3827" w:rsidP="004A3827">
      <w:pPr>
        <w:numPr>
          <w:ilvl w:val="0"/>
          <w:numId w:val="44"/>
        </w:numPr>
        <w:rPr>
          <w:del w:id="112" w:author="Alex Randles" w:date="2020-07-27T14:13:00Z"/>
          <w:bCs/>
          <w:szCs w:val="18"/>
          <w:lang w:eastAsia="it-IT"/>
        </w:rPr>
      </w:pPr>
      <w:r>
        <w:rPr>
          <w:bCs/>
          <w:szCs w:val="18"/>
          <w:lang w:eastAsia="it-IT"/>
        </w:rPr>
        <w:t>The process ends when there are no inconsistencies found in the mapping file or when users decide to finalize it. At this stage, the framework generates the final refined mapping and a mapping validation report.</w:t>
      </w:r>
    </w:p>
    <w:p w14:paraId="50F46008" w14:textId="77777777" w:rsidR="00CD2515" w:rsidRPr="0066537F" w:rsidRDefault="00CD2515">
      <w:pPr>
        <w:numPr>
          <w:ilvl w:val="0"/>
          <w:numId w:val="44"/>
        </w:numPr>
        <w:rPr>
          <w:bCs/>
          <w:szCs w:val="18"/>
          <w:lang w:eastAsia="it-IT"/>
        </w:rPr>
        <w:pPrChange w:id="113" w:author="Alex Randles" w:date="2020-07-27T14:13:00Z">
          <w:pPr>
            <w:ind w:left="720"/>
          </w:pPr>
        </w:pPrChange>
      </w:pPr>
    </w:p>
    <w:p w14:paraId="57D5CAD7" w14:textId="77777777" w:rsidR="00EC6E2E" w:rsidRDefault="00EC6E2E" w:rsidP="00FA64DF">
      <w:pPr>
        <w:jc w:val="center"/>
        <w:rPr>
          <w:ins w:id="114" w:author="Ademar Crotti" w:date="2020-07-27T15:16:00Z"/>
          <w:bCs/>
          <w:szCs w:val="18"/>
          <w:lang w:eastAsia="it-IT"/>
        </w:rPr>
      </w:pPr>
    </w:p>
    <w:p w14:paraId="1DC8401C" w14:textId="4B0D49D2" w:rsidR="00AE7389" w:rsidRDefault="00A36521" w:rsidP="00FA64DF">
      <w:pPr>
        <w:jc w:val="center"/>
        <w:rPr>
          <w:bCs/>
          <w:szCs w:val="18"/>
          <w:lang w:eastAsia="it-IT"/>
        </w:rPr>
      </w:pPr>
      <w:ins w:id="115" w:author="Alex Randles" w:date="2020-07-23T18:30:00Z">
        <w:r>
          <w:rPr>
            <w:noProof/>
          </w:rPr>
          <w:drawing>
            <wp:inline distT="0" distB="0" distL="0" distR="0" wp14:anchorId="4A56165D" wp14:editId="6A3798FE">
              <wp:extent cx="2566737" cy="46980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1217" cy="4724549"/>
                      </a:xfrm>
                      <a:prstGeom prst="rect">
                        <a:avLst/>
                      </a:prstGeom>
                      <a:noFill/>
                      <a:ln>
                        <a:noFill/>
                      </a:ln>
                    </pic:spPr>
                  </pic:pic>
                </a:graphicData>
              </a:graphic>
            </wp:inline>
          </w:drawing>
        </w:r>
      </w:ins>
      <w:del w:id="116" w:author="Alex Randles" w:date="2020-07-23T18:29:00Z">
        <w:r w:rsidR="00B31668" w:rsidRPr="00B31668" w:rsidDel="00B01862">
          <w:rPr>
            <w:noProof/>
          </w:rPr>
          <w:drawing>
            <wp:inline distT="0" distB="0" distL="0" distR="0" wp14:anchorId="48938652" wp14:editId="38C588A8">
              <wp:extent cx="2980690" cy="541468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0292" cy="5432125"/>
                      </a:xfrm>
                      <a:prstGeom prst="rect">
                        <a:avLst/>
                      </a:prstGeom>
                    </pic:spPr>
                  </pic:pic>
                </a:graphicData>
              </a:graphic>
            </wp:inline>
          </w:drawing>
        </w:r>
      </w:del>
    </w:p>
    <w:p w14:paraId="36ACCFC9" w14:textId="408A0CCB" w:rsidR="004A3827" w:rsidDel="005F6FB8" w:rsidRDefault="004A3827" w:rsidP="004A3827">
      <w:pPr>
        <w:rPr>
          <w:del w:id="117" w:author="Ademar Crotti" w:date="2020-07-27T14:20:00Z"/>
          <w:bCs/>
          <w:szCs w:val="18"/>
          <w:lang w:eastAsia="it-IT"/>
        </w:rPr>
      </w:pPr>
    </w:p>
    <w:p w14:paraId="7F08CE41" w14:textId="7BDB4568" w:rsidR="008376E9" w:rsidRPr="00C26FD9" w:rsidRDefault="008376E9" w:rsidP="00783AB0">
      <w:pPr>
        <w:pStyle w:val="Para"/>
        <w:jc w:val="center"/>
      </w:pPr>
      <w:bookmarkStart w:id="118" w:name="_Ref39153099"/>
      <w:r w:rsidRPr="00FA64DF">
        <w:rPr>
          <w:b/>
          <w:bCs/>
        </w:rPr>
        <w:t xml:space="preserve">Figure </w:t>
      </w:r>
      <w:r w:rsidRPr="00FA64DF">
        <w:rPr>
          <w:b/>
          <w:bCs/>
        </w:rPr>
        <w:fldChar w:fldCharType="begin"/>
      </w:r>
      <w:r w:rsidRPr="00FA64DF">
        <w:rPr>
          <w:b/>
          <w:bCs/>
        </w:rPr>
        <w:instrText xml:space="preserve"> SEQ Figure \* ARABIC </w:instrText>
      </w:r>
      <w:r w:rsidRPr="00FA64DF">
        <w:rPr>
          <w:b/>
          <w:bCs/>
        </w:rPr>
        <w:fldChar w:fldCharType="separate"/>
      </w:r>
      <w:r w:rsidR="00E96BE6">
        <w:rPr>
          <w:b/>
          <w:bCs/>
          <w:noProof/>
        </w:rPr>
        <w:t>1</w:t>
      </w:r>
      <w:r w:rsidRPr="00FA64DF">
        <w:rPr>
          <w:b/>
          <w:bCs/>
        </w:rPr>
        <w:fldChar w:fldCharType="end"/>
      </w:r>
      <w:bookmarkEnd w:id="118"/>
      <w:r w:rsidRPr="00FA64DF">
        <w:rPr>
          <w:b/>
          <w:bCs/>
        </w:rPr>
        <w:t xml:space="preserve">: </w:t>
      </w:r>
      <w:r w:rsidRPr="00C26FD9">
        <w:t>Framework design.</w:t>
      </w:r>
    </w:p>
    <w:p w14:paraId="194C63CB" w14:textId="77777777" w:rsidR="008376E9" w:rsidRDefault="008376E9" w:rsidP="00BA5970">
      <w:pPr>
        <w:rPr>
          <w:bCs/>
          <w:szCs w:val="18"/>
          <w:lang w:eastAsia="it-IT"/>
        </w:rPr>
      </w:pPr>
    </w:p>
    <w:p w14:paraId="69F8C4DC" w14:textId="7DE6C05B" w:rsidR="00BA5970" w:rsidRPr="00BA5970" w:rsidRDefault="00BA5970" w:rsidP="00BA5970">
      <w:pPr>
        <w:rPr>
          <w:bCs/>
          <w:szCs w:val="18"/>
          <w:lang w:eastAsia="it-IT"/>
        </w:rPr>
      </w:pPr>
      <w:r w:rsidRPr="00BA5970">
        <w:rPr>
          <w:bCs/>
          <w:szCs w:val="18"/>
          <w:lang w:eastAsia="it-IT"/>
        </w:rPr>
        <w:t xml:space="preserve">We note that for some use cases, </w:t>
      </w:r>
      <w:r w:rsidR="00796B6D">
        <w:rPr>
          <w:bCs/>
          <w:szCs w:val="18"/>
          <w:lang w:eastAsia="it-IT"/>
        </w:rPr>
        <w:t>mapping engineers</w:t>
      </w:r>
      <w:r w:rsidR="00796B6D" w:rsidRPr="00BA5970">
        <w:rPr>
          <w:bCs/>
          <w:szCs w:val="18"/>
          <w:lang w:eastAsia="it-IT"/>
        </w:rPr>
        <w:t xml:space="preserve"> </w:t>
      </w:r>
      <w:r w:rsidRPr="00BA5970">
        <w:rPr>
          <w:bCs/>
          <w:szCs w:val="18"/>
          <w:lang w:eastAsia="it-IT"/>
        </w:rPr>
        <w:t xml:space="preserve">may want to select which metrics are required. It is also noted that users may want to finalize the process without adjusting all the identified inconsistencies. For these cases, the mapping validation report will capture such information. </w:t>
      </w:r>
    </w:p>
    <w:p w14:paraId="07A519B2" w14:textId="77777777" w:rsidR="00BA5970" w:rsidRPr="00BA5970" w:rsidRDefault="00BA5970" w:rsidP="00BA5970">
      <w:pPr>
        <w:rPr>
          <w:bCs/>
          <w:szCs w:val="18"/>
          <w:lang w:eastAsia="it-IT"/>
        </w:rPr>
      </w:pPr>
    </w:p>
    <w:p w14:paraId="63D7791C" w14:textId="649E745E" w:rsidR="00BA5970" w:rsidRPr="00BA5970" w:rsidRDefault="00147C86" w:rsidP="00302719">
      <w:pPr>
        <w:pStyle w:val="Heading20"/>
        <w:rPr>
          <w:lang w:eastAsia="it-IT"/>
        </w:rPr>
      </w:pPr>
      <w:r>
        <w:rPr>
          <w:lang w:eastAsia="it-IT"/>
        </w:rPr>
        <w:t xml:space="preserve">MAPPING </w:t>
      </w:r>
      <w:r w:rsidR="00BA5970" w:rsidRPr="00BA5970">
        <w:rPr>
          <w:lang w:eastAsia="it-IT"/>
        </w:rPr>
        <w:t>QUALITY ASSESSMENT</w:t>
      </w:r>
    </w:p>
    <w:p w14:paraId="5C4E10E5" w14:textId="201CE534" w:rsidR="00BA5970" w:rsidRPr="00BA5970" w:rsidRDefault="00BA5970" w:rsidP="00BA5970">
      <w:r w:rsidRPr="00BA5970">
        <w:rPr>
          <w:lang w:eastAsia="it-IT"/>
        </w:rPr>
        <w:t xml:space="preserve">This section describes the </w:t>
      </w:r>
      <w:r w:rsidR="000E2D43">
        <w:rPr>
          <w:lang w:eastAsia="it-IT"/>
        </w:rPr>
        <w:t xml:space="preserve">mapping quality assessment </w:t>
      </w:r>
      <w:r w:rsidRPr="00BA5970">
        <w:rPr>
          <w:lang w:eastAsia="it-IT"/>
        </w:rPr>
        <w:t>process</w:t>
      </w:r>
      <w:r w:rsidR="000E2D43">
        <w:rPr>
          <w:lang w:eastAsia="it-IT"/>
        </w:rPr>
        <w:t xml:space="preserve"> </w:t>
      </w:r>
      <w:r w:rsidR="003C560E">
        <w:rPr>
          <w:lang w:eastAsia="it-IT"/>
        </w:rPr>
        <w:t>with</w:t>
      </w:r>
      <w:r w:rsidR="000E2D43">
        <w:rPr>
          <w:lang w:eastAsia="it-IT"/>
        </w:rPr>
        <w:t>in our proposed framework. The assessment process starts by</w:t>
      </w:r>
      <w:r w:rsidRPr="00BA5970">
        <w:rPr>
          <w:lang w:eastAsia="it-IT"/>
        </w:rPr>
        <w:t xml:space="preserve"> loading the quality metrics contained within </w:t>
      </w:r>
      <w:r w:rsidR="000E2D43">
        <w:rPr>
          <w:lang w:eastAsia="it-IT"/>
        </w:rPr>
        <w:t xml:space="preserve">a </w:t>
      </w:r>
      <w:r w:rsidRPr="00BA5970">
        <w:rPr>
          <w:lang w:eastAsia="it-IT"/>
        </w:rPr>
        <w:t>library</w:t>
      </w:r>
      <w:r w:rsidR="000E2D43">
        <w:rPr>
          <w:lang w:eastAsia="it-IT"/>
        </w:rPr>
        <w:t xml:space="preserve">. This process also fetches </w:t>
      </w:r>
      <w:r w:rsidRPr="00BA5970">
        <w:rPr>
          <w:lang w:eastAsia="it-IT"/>
        </w:rPr>
        <w:t xml:space="preserve">the vocabularies defined within the mapping </w:t>
      </w:r>
      <w:r w:rsidR="00EC25B6">
        <w:rPr>
          <w:lang w:eastAsia="it-IT"/>
        </w:rPr>
        <w:t>input</w:t>
      </w:r>
      <w:r w:rsidR="00EC25B6" w:rsidRPr="00BA5970">
        <w:rPr>
          <w:lang w:eastAsia="it-IT"/>
        </w:rPr>
        <w:t xml:space="preserve"> </w:t>
      </w:r>
      <w:r w:rsidRPr="00BA5970">
        <w:rPr>
          <w:lang w:eastAsia="it-IT"/>
        </w:rPr>
        <w:t>into the framework</w:t>
      </w:r>
      <w:r w:rsidR="003C560E">
        <w:rPr>
          <w:lang w:eastAsia="it-IT"/>
        </w:rPr>
        <w:t xml:space="preserve">. The information contained in those vocabularies </w:t>
      </w:r>
      <w:r w:rsidR="006A6F3E">
        <w:rPr>
          <w:lang w:eastAsia="it-IT"/>
        </w:rPr>
        <w:t xml:space="preserve">can be </w:t>
      </w:r>
      <w:r w:rsidR="003C560E">
        <w:rPr>
          <w:lang w:eastAsia="it-IT"/>
        </w:rPr>
        <w:t xml:space="preserve">used by quality metrics </w:t>
      </w:r>
      <w:r w:rsidR="000E2D43">
        <w:rPr>
          <w:lang w:eastAsia="it-IT"/>
        </w:rPr>
        <w:t>to identify schema related violations</w:t>
      </w:r>
      <w:r w:rsidR="007836E6">
        <w:rPr>
          <w:lang w:eastAsia="it-IT"/>
        </w:rPr>
        <w:t xml:space="preserve">, </w:t>
      </w:r>
      <w:r w:rsidR="00E35EBC">
        <w:rPr>
          <w:lang w:eastAsia="it-IT"/>
        </w:rPr>
        <w:t>as well as quality information related to the vocabulary itself</w:t>
      </w:r>
      <w:r w:rsidR="00BB3D30">
        <w:rPr>
          <w:lang w:eastAsia="it-IT"/>
        </w:rPr>
        <w:t xml:space="preserve">, which we argue to be </w:t>
      </w:r>
      <w:r w:rsidR="00DD15B0">
        <w:rPr>
          <w:lang w:eastAsia="it-IT"/>
        </w:rPr>
        <w:t>helpful</w:t>
      </w:r>
      <w:r w:rsidR="00BB3D30">
        <w:rPr>
          <w:lang w:eastAsia="it-IT"/>
        </w:rPr>
        <w:t xml:space="preserve"> to users defining mappings</w:t>
      </w:r>
      <w:r w:rsidRPr="00BA5970">
        <w:rPr>
          <w:lang w:eastAsia="it-IT"/>
        </w:rPr>
        <w:t>.</w:t>
      </w:r>
      <w:ins w:id="119" w:author="Alex Randles" w:date="2020-07-24T12:59:00Z">
        <w:r w:rsidR="001C3FDB">
          <w:rPr>
            <w:lang w:eastAsia="it-IT"/>
          </w:rPr>
          <w:t xml:space="preserve"> </w:t>
        </w:r>
        <w:r w:rsidR="00FE534F">
          <w:rPr>
            <w:lang w:eastAsia="it-IT"/>
          </w:rPr>
          <w:t xml:space="preserve">For </w:t>
        </w:r>
      </w:ins>
      <w:ins w:id="120" w:author="Alex Randles" w:date="2020-07-24T13:00:00Z">
        <w:r w:rsidR="007B0930">
          <w:rPr>
            <w:lang w:eastAsia="it-IT"/>
          </w:rPr>
          <w:t>instance</w:t>
        </w:r>
      </w:ins>
      <w:ins w:id="121" w:author="Alex Randles" w:date="2020-07-24T12:59:00Z">
        <w:r w:rsidR="00FE534F">
          <w:rPr>
            <w:lang w:eastAsia="it-IT"/>
          </w:rPr>
          <w:t>, a</w:t>
        </w:r>
      </w:ins>
      <w:ins w:id="122" w:author="Alex Randles" w:date="2020-07-24T13:00:00Z">
        <w:r w:rsidR="007B0930">
          <w:rPr>
            <w:lang w:eastAsia="it-IT"/>
          </w:rPr>
          <w:t xml:space="preserve"> </w:t>
        </w:r>
      </w:ins>
      <w:ins w:id="123" w:author="Alex Randles" w:date="2020-07-24T12:59:00Z">
        <w:r w:rsidR="00FE534F">
          <w:rPr>
            <w:lang w:eastAsia="it-IT"/>
          </w:rPr>
          <w:t>vocabulary may not include range or domain de</w:t>
        </w:r>
      </w:ins>
      <w:ins w:id="124" w:author="Alex Randles" w:date="2020-07-24T13:00:00Z">
        <w:r w:rsidR="007B0930">
          <w:rPr>
            <w:lang w:eastAsia="it-IT"/>
          </w:rPr>
          <w:t xml:space="preserve">finitions for </w:t>
        </w:r>
      </w:ins>
      <w:ins w:id="125" w:author="Alex Randles" w:date="2020-07-24T14:09:00Z">
        <w:r w:rsidR="00B04DC7">
          <w:rPr>
            <w:lang w:eastAsia="it-IT"/>
          </w:rPr>
          <w:t xml:space="preserve">certain </w:t>
        </w:r>
      </w:ins>
      <w:ins w:id="126" w:author="Alex Randles" w:date="2020-07-24T13:00:00Z">
        <w:r w:rsidR="007B0930">
          <w:rPr>
            <w:lang w:eastAsia="it-IT"/>
          </w:rPr>
          <w:t xml:space="preserve">properties. </w:t>
        </w:r>
      </w:ins>
      <w:r w:rsidR="00EA0CEC">
        <w:rPr>
          <w:lang w:eastAsia="it-IT"/>
        </w:rPr>
        <w:t xml:space="preserve"> Furthermore, this information is exposed by the framework to allow for the custom implemented metrics which require such information.</w:t>
      </w:r>
      <w:r w:rsidRPr="00BA5970">
        <w:rPr>
          <w:lang w:eastAsia="it-IT"/>
        </w:rPr>
        <w:t xml:space="preserve"> Afterwards, the mapping is assessed using these metrics, thus generating an assessment report containing </w:t>
      </w:r>
      <w:r w:rsidR="00D66196">
        <w:rPr>
          <w:lang w:eastAsia="it-IT"/>
        </w:rPr>
        <w:t xml:space="preserve">the identified </w:t>
      </w:r>
      <w:r w:rsidRPr="00BA5970">
        <w:rPr>
          <w:lang w:eastAsia="it-IT"/>
        </w:rPr>
        <w:t>violations within the mapping.</w:t>
      </w:r>
      <w:r w:rsidRPr="00BA5970">
        <w:rPr>
          <w:bCs/>
          <w:szCs w:val="18"/>
          <w:lang w:eastAsia="it-IT"/>
        </w:rPr>
        <w:t xml:space="preserve"> </w:t>
      </w:r>
      <w:r w:rsidRPr="00BA5970">
        <w:t xml:space="preserve">The quality assessment within the framework design is split into three </w:t>
      </w:r>
      <w:r w:rsidR="00B51712">
        <w:t>main processes</w:t>
      </w:r>
      <w:r w:rsidRPr="00BA5970">
        <w:t>, which are summarized as follows:</w:t>
      </w:r>
    </w:p>
    <w:p w14:paraId="39EB0658" w14:textId="77777777" w:rsidR="00BA5970" w:rsidRPr="00BA5970" w:rsidRDefault="00BA5970" w:rsidP="00BA5970"/>
    <w:p w14:paraId="085F400E" w14:textId="36270FC8" w:rsidR="00BA5970" w:rsidRPr="00BA5970" w:rsidRDefault="00BA5970" w:rsidP="00BA5970">
      <w:pPr>
        <w:rPr>
          <w:b/>
          <w:szCs w:val="18"/>
          <w:lang w:eastAsia="it-IT"/>
        </w:rPr>
      </w:pPr>
      <w:r w:rsidRPr="00BA5970">
        <w:rPr>
          <w:b/>
          <w:bCs/>
          <w:szCs w:val="18"/>
          <w:lang w:eastAsia="it-IT"/>
        </w:rPr>
        <w:t>Quality metrics.</w:t>
      </w:r>
      <w:r w:rsidRPr="00BA5970">
        <w:rPr>
          <w:szCs w:val="18"/>
          <w:lang w:eastAsia="it-IT"/>
        </w:rPr>
        <w:t xml:space="preserve"> The library containing the metrics being used during quality assessment. A number of these metrics have been derived from previous work, such as </w:t>
      </w:r>
      <w:r w:rsidR="00784FAF">
        <w:rPr>
          <w:szCs w:val="18"/>
          <w:lang w:eastAsia="it-IT"/>
        </w:rPr>
        <w:fldChar w:fldCharType="begin" w:fldLock="1"/>
      </w:r>
      <w:r w:rsidR="0032433A">
        <w:rPr>
          <w:szCs w:val="18"/>
          <w:lang w:eastAsia="it-IT"/>
        </w:rPr>
        <w:instrText>ADDIN CSL_CITATION {"citationItems":[{"id":"ITEM-1","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Web","id":"ITEM-1","issued":{"date-parts":[["2015","3"]]},"page":"63-93","title":"Quality assessment for Linked Data: A Survey","type":"article-journal","volume":"7"},"uris":["http://www.mendeley.com/documents/?uuid=3d37c555-e548-31e8-b0bd-3bfa159f3949"]}],"mendeley":{"formattedCitation":"[29]","plainTextFormattedCitation":"[29]","previouslyFormattedCitation":"[29]"},"properties":{"noteIndex":0},"schema":"https://github.com/citation-style-language/schema/raw/master/csl-citation.json"}</w:instrText>
      </w:r>
      <w:r w:rsidR="00784FAF">
        <w:rPr>
          <w:szCs w:val="18"/>
          <w:lang w:eastAsia="it-IT"/>
        </w:rPr>
        <w:fldChar w:fldCharType="separate"/>
      </w:r>
      <w:r w:rsidR="00324B74" w:rsidRPr="00324B74">
        <w:rPr>
          <w:noProof/>
          <w:szCs w:val="18"/>
          <w:lang w:eastAsia="it-IT"/>
        </w:rPr>
        <w:t>[29]</w:t>
      </w:r>
      <w:r w:rsidR="00784FAF">
        <w:rPr>
          <w:szCs w:val="18"/>
          <w:lang w:eastAsia="it-IT"/>
        </w:rPr>
        <w:fldChar w:fldCharType="end"/>
      </w:r>
      <w:r w:rsidRPr="00BA5970">
        <w:rPr>
          <w:szCs w:val="18"/>
          <w:lang w:eastAsia="it-IT"/>
        </w:rPr>
        <w:t xml:space="preserve">, which focus on metrics typically used for the quality of the resulting dataset. </w:t>
      </w:r>
      <w:r w:rsidR="007E33AB">
        <w:rPr>
          <w:szCs w:val="18"/>
          <w:lang w:eastAsia="it-IT"/>
        </w:rPr>
        <w:t xml:space="preserve">Others are proposed in this work for assessing specific mapping quality issues. </w:t>
      </w:r>
      <w:r w:rsidRPr="00BA5970">
        <w:rPr>
          <w:szCs w:val="18"/>
          <w:lang w:eastAsia="it-IT"/>
        </w:rPr>
        <w:t xml:space="preserve">These metrics are described in </w:t>
      </w:r>
      <w:r w:rsidRPr="00BA5970">
        <w:rPr>
          <w:b/>
          <w:bCs/>
          <w:szCs w:val="18"/>
          <w:lang w:eastAsia="it-IT"/>
        </w:rPr>
        <w:t>Section</w:t>
      </w:r>
      <w:r w:rsidR="00106D82">
        <w:rPr>
          <w:b/>
          <w:bCs/>
          <w:szCs w:val="18"/>
          <w:lang w:eastAsia="it-IT"/>
        </w:rPr>
        <w:t xml:space="preserve"> </w:t>
      </w:r>
      <w:r w:rsidR="00C67814">
        <w:rPr>
          <w:b/>
          <w:bCs/>
          <w:szCs w:val="18"/>
          <w:lang w:eastAsia="it-IT"/>
        </w:rPr>
        <w:fldChar w:fldCharType="begin"/>
      </w:r>
      <w:r w:rsidR="00C67814">
        <w:rPr>
          <w:b/>
          <w:bCs/>
          <w:szCs w:val="18"/>
          <w:lang w:eastAsia="it-IT"/>
        </w:rPr>
        <w:instrText xml:space="preserve"> REF _Ref37176720 \r \h </w:instrText>
      </w:r>
      <w:r w:rsidR="00C67814">
        <w:rPr>
          <w:b/>
          <w:bCs/>
          <w:szCs w:val="18"/>
          <w:lang w:eastAsia="it-IT"/>
        </w:rPr>
      </w:r>
      <w:r w:rsidR="00C67814">
        <w:rPr>
          <w:b/>
          <w:bCs/>
          <w:szCs w:val="18"/>
          <w:lang w:eastAsia="it-IT"/>
        </w:rPr>
        <w:fldChar w:fldCharType="separate"/>
      </w:r>
      <w:ins w:id="127" w:author="Alex Randles" w:date="2020-07-27T14:15:00Z">
        <w:r w:rsidR="00700413">
          <w:rPr>
            <w:b/>
            <w:bCs/>
            <w:szCs w:val="18"/>
            <w:lang w:eastAsia="it-IT"/>
          </w:rPr>
          <w:t>4</w:t>
        </w:r>
      </w:ins>
      <w:del w:id="128" w:author="Alex Randles" w:date="2020-07-27T14:15:00Z">
        <w:r w:rsidR="00E96BE6" w:rsidDel="00700413">
          <w:rPr>
            <w:b/>
            <w:bCs/>
            <w:szCs w:val="18"/>
            <w:lang w:eastAsia="it-IT"/>
          </w:rPr>
          <w:delText>3</w:delText>
        </w:r>
      </w:del>
      <w:r w:rsidR="00C67814">
        <w:rPr>
          <w:b/>
          <w:bCs/>
          <w:szCs w:val="18"/>
          <w:lang w:eastAsia="it-IT"/>
        </w:rPr>
        <w:fldChar w:fldCharType="end"/>
      </w:r>
      <w:r w:rsidRPr="00BA5970">
        <w:rPr>
          <w:szCs w:val="18"/>
          <w:lang w:eastAsia="it-IT"/>
        </w:rPr>
        <w:t xml:space="preserve">. The </w:t>
      </w:r>
      <w:r w:rsidR="002E09F4">
        <w:rPr>
          <w:szCs w:val="18"/>
          <w:lang w:eastAsia="it-IT"/>
        </w:rPr>
        <w:t xml:space="preserve">library of </w:t>
      </w:r>
      <w:r w:rsidRPr="00BA5970">
        <w:rPr>
          <w:szCs w:val="18"/>
          <w:lang w:eastAsia="it-IT"/>
        </w:rPr>
        <w:t xml:space="preserve">metrics can </w:t>
      </w:r>
      <w:r w:rsidR="00BE4FA6">
        <w:rPr>
          <w:szCs w:val="18"/>
          <w:lang w:eastAsia="it-IT"/>
        </w:rPr>
        <w:t xml:space="preserve">also </w:t>
      </w:r>
      <w:r w:rsidRPr="00BA5970">
        <w:rPr>
          <w:szCs w:val="18"/>
          <w:lang w:eastAsia="it-IT"/>
        </w:rPr>
        <w:t>be extended by user</w:t>
      </w:r>
      <w:r w:rsidR="00566ED6">
        <w:rPr>
          <w:szCs w:val="18"/>
          <w:lang w:eastAsia="it-IT"/>
        </w:rPr>
        <w:t>s</w:t>
      </w:r>
      <w:r w:rsidRPr="00BA5970">
        <w:rPr>
          <w:szCs w:val="18"/>
          <w:lang w:eastAsia="it-IT"/>
        </w:rPr>
        <w:t>, allowing</w:t>
      </w:r>
      <w:r w:rsidR="00411385">
        <w:rPr>
          <w:szCs w:val="18"/>
          <w:lang w:eastAsia="it-IT"/>
        </w:rPr>
        <w:t xml:space="preserve"> for</w:t>
      </w:r>
      <w:r w:rsidRPr="00BA5970">
        <w:rPr>
          <w:szCs w:val="18"/>
          <w:lang w:eastAsia="it-IT"/>
        </w:rPr>
        <w:t xml:space="preserve"> customized metrics to be implemented.  </w:t>
      </w:r>
    </w:p>
    <w:p w14:paraId="492903A5" w14:textId="77777777" w:rsidR="00BA5970" w:rsidRPr="00BA5970" w:rsidRDefault="00BA5970" w:rsidP="00BA5970">
      <w:pPr>
        <w:rPr>
          <w:bCs/>
          <w:szCs w:val="18"/>
          <w:lang w:eastAsia="it-IT"/>
        </w:rPr>
      </w:pPr>
    </w:p>
    <w:p w14:paraId="457DB160" w14:textId="36F71AFC" w:rsidR="00BA5970" w:rsidRPr="00BA5970" w:rsidRDefault="00BA5970" w:rsidP="00BA5970">
      <w:pPr>
        <w:rPr>
          <w:bCs/>
          <w:szCs w:val="18"/>
          <w:lang w:eastAsia="it-IT"/>
        </w:rPr>
      </w:pPr>
      <w:r w:rsidRPr="00BA5970">
        <w:rPr>
          <w:b/>
          <w:bCs/>
          <w:szCs w:val="18"/>
          <w:lang w:eastAsia="it-IT"/>
        </w:rPr>
        <w:t>Assessment</w:t>
      </w:r>
      <w:r w:rsidRPr="00BA5970">
        <w:rPr>
          <w:bCs/>
          <w:szCs w:val="18"/>
          <w:lang w:eastAsia="it-IT"/>
        </w:rPr>
        <w:t xml:space="preserve">. The quality metrics are loaded and the vocabularies </w:t>
      </w:r>
      <w:r w:rsidR="00C3757F">
        <w:rPr>
          <w:bCs/>
          <w:szCs w:val="18"/>
          <w:lang w:eastAsia="it-IT"/>
        </w:rPr>
        <w:t>used within</w:t>
      </w:r>
      <w:r w:rsidR="00C3757F" w:rsidRPr="00BA5970">
        <w:rPr>
          <w:bCs/>
          <w:szCs w:val="18"/>
          <w:lang w:eastAsia="it-IT"/>
        </w:rPr>
        <w:t xml:space="preserve"> </w:t>
      </w:r>
      <w:r w:rsidRPr="00BA5970">
        <w:rPr>
          <w:bCs/>
          <w:szCs w:val="18"/>
          <w:lang w:eastAsia="it-IT"/>
        </w:rPr>
        <w:t xml:space="preserve">the mapping definitions are fetched. </w:t>
      </w:r>
      <w:r w:rsidR="00EE3402">
        <w:rPr>
          <w:bCs/>
          <w:szCs w:val="18"/>
          <w:lang w:eastAsia="it-IT"/>
        </w:rPr>
        <w:t>A</w:t>
      </w:r>
      <w:r w:rsidR="00EA0CEC">
        <w:rPr>
          <w:bCs/>
          <w:szCs w:val="18"/>
          <w:lang w:eastAsia="it-IT"/>
        </w:rPr>
        <w:t xml:space="preserve">s mentioned, </w:t>
      </w:r>
      <w:r w:rsidR="00D458A3">
        <w:rPr>
          <w:bCs/>
          <w:szCs w:val="18"/>
          <w:lang w:eastAsia="it-IT"/>
        </w:rPr>
        <w:t xml:space="preserve">the vocabularies are also exposed by the framework to third party implemented metrics. </w:t>
      </w:r>
      <w:r w:rsidR="00EE3402">
        <w:rPr>
          <w:bCs/>
          <w:szCs w:val="18"/>
          <w:lang w:eastAsia="it-IT"/>
        </w:rPr>
        <w:t>For instance, t</w:t>
      </w:r>
      <w:r w:rsidR="00EE3402" w:rsidRPr="00BA5970">
        <w:rPr>
          <w:bCs/>
          <w:szCs w:val="18"/>
          <w:lang w:eastAsia="it-IT"/>
        </w:rPr>
        <w:t xml:space="preserve">he </w:t>
      </w:r>
      <w:r w:rsidR="00D74D19">
        <w:rPr>
          <w:bCs/>
          <w:szCs w:val="18"/>
          <w:lang w:eastAsia="it-IT"/>
        </w:rPr>
        <w:t xml:space="preserve">information contained in </w:t>
      </w:r>
      <w:r w:rsidR="00EE3402" w:rsidRPr="00BA5970">
        <w:rPr>
          <w:bCs/>
          <w:szCs w:val="18"/>
          <w:lang w:eastAsia="it-IT"/>
        </w:rPr>
        <w:t xml:space="preserve">vocabularies </w:t>
      </w:r>
      <w:r w:rsidR="00D74D19">
        <w:rPr>
          <w:bCs/>
          <w:szCs w:val="18"/>
          <w:lang w:eastAsia="it-IT"/>
        </w:rPr>
        <w:t>can be used to detect whether</w:t>
      </w:r>
      <w:r w:rsidR="0051586A">
        <w:rPr>
          <w:bCs/>
          <w:szCs w:val="18"/>
          <w:lang w:eastAsia="it-IT"/>
        </w:rPr>
        <w:t xml:space="preserve"> a mapping will produce a dataset with</w:t>
      </w:r>
      <w:r w:rsidR="00D74D19">
        <w:rPr>
          <w:bCs/>
          <w:szCs w:val="18"/>
          <w:lang w:eastAsia="it-IT"/>
        </w:rPr>
        <w:t xml:space="preserve"> </w:t>
      </w:r>
      <w:r w:rsidR="00EE3402" w:rsidRPr="00F870F4">
        <w:rPr>
          <w:bCs/>
          <w:i/>
          <w:iCs/>
          <w:szCs w:val="18"/>
          <w:lang w:eastAsia="it-IT"/>
        </w:rPr>
        <w:t>domain and range</w:t>
      </w:r>
      <w:r w:rsidR="00EE3402">
        <w:rPr>
          <w:bCs/>
          <w:i/>
          <w:iCs/>
          <w:szCs w:val="18"/>
          <w:lang w:eastAsia="it-IT"/>
        </w:rPr>
        <w:t xml:space="preserve"> </w:t>
      </w:r>
      <w:r w:rsidR="00D74D19">
        <w:rPr>
          <w:bCs/>
          <w:szCs w:val="18"/>
          <w:lang w:eastAsia="it-IT"/>
        </w:rPr>
        <w:t>inconsistencies</w:t>
      </w:r>
      <w:r w:rsidR="00EE3402" w:rsidRPr="00BA5970">
        <w:rPr>
          <w:bCs/>
          <w:szCs w:val="18"/>
          <w:lang w:eastAsia="it-IT"/>
        </w:rPr>
        <w:t>.</w:t>
      </w:r>
    </w:p>
    <w:p w14:paraId="020A80F4" w14:textId="77777777" w:rsidR="00BA5970" w:rsidRPr="00BA5970" w:rsidRDefault="00BA5970" w:rsidP="00BA5970">
      <w:pPr>
        <w:rPr>
          <w:bCs/>
          <w:szCs w:val="18"/>
          <w:lang w:eastAsia="it-IT"/>
        </w:rPr>
      </w:pPr>
    </w:p>
    <w:p w14:paraId="6801B248" w14:textId="1395371D" w:rsidR="00BA5970" w:rsidRPr="00BA5970" w:rsidRDefault="00BA5970" w:rsidP="00BA5970">
      <w:pPr>
        <w:rPr>
          <w:bCs/>
          <w:szCs w:val="18"/>
          <w:lang w:eastAsia="it-IT"/>
        </w:rPr>
      </w:pPr>
      <w:r w:rsidRPr="00BA5970">
        <w:rPr>
          <w:b/>
          <w:bCs/>
          <w:szCs w:val="18"/>
          <w:lang w:eastAsia="it-IT"/>
        </w:rPr>
        <w:t xml:space="preserve">Assessment report. </w:t>
      </w:r>
      <w:r w:rsidRPr="00BA5970">
        <w:rPr>
          <w:bCs/>
          <w:szCs w:val="18"/>
          <w:lang w:eastAsia="it-IT"/>
        </w:rPr>
        <w:t>A report will be generated</w:t>
      </w:r>
      <w:r w:rsidR="00480266">
        <w:rPr>
          <w:bCs/>
          <w:szCs w:val="18"/>
          <w:lang w:eastAsia="it-IT"/>
        </w:rPr>
        <w:t xml:space="preserve"> </w:t>
      </w:r>
      <w:r w:rsidRPr="00BA5970">
        <w:rPr>
          <w:bCs/>
          <w:szCs w:val="18"/>
          <w:lang w:eastAsia="it-IT"/>
        </w:rPr>
        <w:t xml:space="preserve">using the </w:t>
      </w:r>
      <w:r w:rsidR="00480266">
        <w:rPr>
          <w:bCs/>
          <w:szCs w:val="18"/>
          <w:lang w:eastAsia="it-IT"/>
        </w:rPr>
        <w:t xml:space="preserve">information contained in the loaded quality </w:t>
      </w:r>
      <w:r w:rsidRPr="00BA5970">
        <w:rPr>
          <w:bCs/>
          <w:szCs w:val="18"/>
          <w:lang w:eastAsia="it-IT"/>
        </w:rPr>
        <w:t>metrics</w:t>
      </w:r>
      <w:r w:rsidR="00480266">
        <w:rPr>
          <w:bCs/>
          <w:szCs w:val="18"/>
          <w:lang w:eastAsia="it-IT"/>
        </w:rPr>
        <w:t xml:space="preserve"> (see</w:t>
      </w:r>
      <w:r w:rsidRPr="00BA5970">
        <w:rPr>
          <w:bCs/>
          <w:szCs w:val="18"/>
          <w:lang w:eastAsia="it-IT"/>
        </w:rPr>
        <w:t xml:space="preserve"> </w:t>
      </w:r>
      <w:r w:rsidRPr="00BA5970">
        <w:rPr>
          <w:b/>
          <w:bCs/>
          <w:szCs w:val="18"/>
          <w:lang w:eastAsia="it-IT"/>
        </w:rPr>
        <w:t>Section</w:t>
      </w:r>
      <w:r w:rsidR="00C67814">
        <w:rPr>
          <w:b/>
          <w:bCs/>
          <w:szCs w:val="18"/>
          <w:lang w:eastAsia="it-IT"/>
        </w:rPr>
        <w:t xml:space="preserve"> </w:t>
      </w:r>
      <w:r w:rsidR="00366151">
        <w:rPr>
          <w:b/>
          <w:bCs/>
          <w:szCs w:val="18"/>
          <w:lang w:eastAsia="it-IT"/>
        </w:rPr>
        <w:fldChar w:fldCharType="begin"/>
      </w:r>
      <w:r w:rsidR="00366151">
        <w:rPr>
          <w:b/>
          <w:bCs/>
          <w:szCs w:val="18"/>
          <w:lang w:eastAsia="it-IT"/>
        </w:rPr>
        <w:instrText xml:space="preserve"> REF _Ref37176720 \r \h </w:instrText>
      </w:r>
      <w:r w:rsidR="00366151">
        <w:rPr>
          <w:b/>
          <w:bCs/>
          <w:szCs w:val="18"/>
          <w:lang w:eastAsia="it-IT"/>
        </w:rPr>
      </w:r>
      <w:r w:rsidR="00366151">
        <w:rPr>
          <w:b/>
          <w:bCs/>
          <w:szCs w:val="18"/>
          <w:lang w:eastAsia="it-IT"/>
        </w:rPr>
        <w:fldChar w:fldCharType="separate"/>
      </w:r>
      <w:ins w:id="129" w:author="Alex Randles" w:date="2020-07-27T14:15:00Z">
        <w:r w:rsidR="00700413">
          <w:rPr>
            <w:b/>
            <w:bCs/>
            <w:szCs w:val="18"/>
            <w:lang w:eastAsia="it-IT"/>
          </w:rPr>
          <w:t>4</w:t>
        </w:r>
      </w:ins>
      <w:del w:id="130" w:author="Alex Randles" w:date="2020-07-27T14:15:00Z">
        <w:r w:rsidR="00E96BE6" w:rsidDel="00700413">
          <w:rPr>
            <w:b/>
            <w:bCs/>
            <w:szCs w:val="18"/>
            <w:lang w:eastAsia="it-IT"/>
          </w:rPr>
          <w:delText>3</w:delText>
        </w:r>
      </w:del>
      <w:r w:rsidR="00366151">
        <w:rPr>
          <w:b/>
          <w:bCs/>
          <w:szCs w:val="18"/>
          <w:lang w:eastAsia="it-IT"/>
        </w:rPr>
        <w:fldChar w:fldCharType="end"/>
      </w:r>
      <w:r w:rsidR="00480266" w:rsidRPr="00FA64DF">
        <w:rPr>
          <w:szCs w:val="18"/>
          <w:lang w:eastAsia="it-IT"/>
        </w:rPr>
        <w:t>)</w:t>
      </w:r>
      <w:r w:rsidR="00302719">
        <w:rPr>
          <w:b/>
          <w:bCs/>
          <w:szCs w:val="18"/>
          <w:lang w:eastAsia="it-IT"/>
        </w:rPr>
        <w:t xml:space="preserve">. </w:t>
      </w:r>
      <w:r w:rsidRPr="00BA5970">
        <w:rPr>
          <w:bCs/>
          <w:szCs w:val="18"/>
          <w:lang w:eastAsia="it-IT"/>
        </w:rPr>
        <w:t xml:space="preserve">This report </w:t>
      </w:r>
      <w:r w:rsidR="00AC11E5">
        <w:rPr>
          <w:bCs/>
          <w:szCs w:val="18"/>
          <w:lang w:eastAsia="it-IT"/>
        </w:rPr>
        <w:t xml:space="preserve">describes </w:t>
      </w:r>
      <w:r w:rsidRPr="00BA5970">
        <w:rPr>
          <w:bCs/>
          <w:szCs w:val="18"/>
          <w:lang w:eastAsia="it-IT"/>
        </w:rPr>
        <w:t>violations detected by the quality metrics.</w:t>
      </w:r>
    </w:p>
    <w:p w14:paraId="2421635B" w14:textId="77777777" w:rsidR="00BA5970" w:rsidRPr="00BA5970" w:rsidRDefault="00BA5970" w:rsidP="00BA5970">
      <w:pPr>
        <w:rPr>
          <w:bCs/>
          <w:szCs w:val="18"/>
          <w:lang w:eastAsia="it-IT"/>
        </w:rPr>
      </w:pPr>
    </w:p>
    <w:p w14:paraId="2FED5374" w14:textId="77777777" w:rsidR="00BA5970" w:rsidRPr="00BA5970" w:rsidRDefault="00BA5970" w:rsidP="00302719">
      <w:pPr>
        <w:pStyle w:val="Heading20"/>
      </w:pPr>
      <w:bookmarkStart w:id="131" w:name="_Ref36652933"/>
      <w:r w:rsidRPr="00BA5970">
        <w:t>REFINEMENT</w:t>
      </w:r>
      <w:bookmarkEnd w:id="131"/>
    </w:p>
    <w:p w14:paraId="3EA7683A" w14:textId="51093EF0" w:rsidR="00BA5970" w:rsidRPr="00BA5970" w:rsidRDefault="00FC5685" w:rsidP="00BA5970">
      <w:pPr>
        <w:rPr>
          <w:bCs/>
          <w:szCs w:val="18"/>
          <w:lang w:eastAsia="it-IT"/>
        </w:rPr>
      </w:pPr>
      <w:r>
        <w:rPr>
          <w:bCs/>
          <w:szCs w:val="18"/>
          <w:lang w:eastAsia="it-IT"/>
        </w:rPr>
        <w:t>This step is concerned with r</w:t>
      </w:r>
      <w:r w:rsidR="00BA5970" w:rsidRPr="00BA5970">
        <w:rPr>
          <w:bCs/>
          <w:szCs w:val="18"/>
          <w:lang w:eastAsia="it-IT"/>
        </w:rPr>
        <w:t xml:space="preserve">efining </w:t>
      </w:r>
      <w:r>
        <w:rPr>
          <w:bCs/>
          <w:szCs w:val="18"/>
          <w:lang w:eastAsia="it-IT"/>
        </w:rPr>
        <w:t xml:space="preserve">the identified </w:t>
      </w:r>
      <w:r w:rsidR="00BA5970" w:rsidRPr="00BA5970">
        <w:rPr>
          <w:bCs/>
          <w:szCs w:val="18"/>
          <w:lang w:eastAsia="it-IT"/>
        </w:rPr>
        <w:t>quality issues within the mapping prior to generation of the RDF datasets</w:t>
      </w:r>
      <w:r>
        <w:rPr>
          <w:bCs/>
          <w:szCs w:val="18"/>
          <w:lang w:eastAsia="it-IT"/>
        </w:rPr>
        <w:t>.</w:t>
      </w:r>
      <w:r w:rsidR="00CE07C9">
        <w:rPr>
          <w:bCs/>
          <w:szCs w:val="18"/>
          <w:lang w:eastAsia="it-IT"/>
        </w:rPr>
        <w:t xml:space="preserve"> T</w:t>
      </w:r>
      <w:r>
        <w:rPr>
          <w:bCs/>
          <w:szCs w:val="18"/>
          <w:lang w:eastAsia="it-IT"/>
        </w:rPr>
        <w:t>his process</w:t>
      </w:r>
      <w:r w:rsidR="00BA5970" w:rsidRPr="00BA5970">
        <w:rPr>
          <w:bCs/>
          <w:szCs w:val="18"/>
          <w:lang w:eastAsia="it-IT"/>
        </w:rPr>
        <w:t xml:space="preserve"> prevents violations within the mappings</w:t>
      </w:r>
      <w:r>
        <w:rPr>
          <w:bCs/>
          <w:szCs w:val="18"/>
          <w:lang w:eastAsia="it-IT"/>
        </w:rPr>
        <w:t xml:space="preserve"> to be</w:t>
      </w:r>
      <w:r w:rsidR="00BA5970" w:rsidRPr="00BA5970">
        <w:rPr>
          <w:bCs/>
          <w:szCs w:val="18"/>
          <w:lang w:eastAsia="it-IT"/>
        </w:rPr>
        <w:t xml:space="preserve"> propagat</w:t>
      </w:r>
      <w:r>
        <w:rPr>
          <w:bCs/>
          <w:szCs w:val="18"/>
          <w:lang w:eastAsia="it-IT"/>
        </w:rPr>
        <w:t xml:space="preserve">ed to </w:t>
      </w:r>
      <w:r w:rsidR="00BA5970" w:rsidRPr="00BA5970">
        <w:rPr>
          <w:bCs/>
          <w:szCs w:val="18"/>
          <w:lang w:eastAsia="it-IT"/>
        </w:rPr>
        <w:t xml:space="preserve">the resulting dataset </w:t>
      </w:r>
      <w:r w:rsidR="00275895">
        <w:rPr>
          <w:bCs/>
          <w:szCs w:val="18"/>
          <w:lang w:eastAsia="it-IT"/>
        </w:rPr>
        <w:fldChar w:fldCharType="begin" w:fldLock="1"/>
      </w:r>
      <w:r w:rsidR="0032433A">
        <w:rPr>
          <w:bCs/>
          <w:szCs w:val="18"/>
          <w:lang w:eastAsia="it-IT"/>
        </w:rPr>
        <w:instrText>ADDIN CSL_CITATION {"citationItems":[{"id":"ITEM-1","itemData":{"author":[{"dropping-particle":"","family":"Junior","given":"Ademar Crotti","non-dropping-particle":"","parse-names":false,"suffix":""},{"dropping-particle":"","family":"Debattista","given":"Jeremy","non-dropping-particle":"","parse-names":false,"suffix":""},{"dropping-particle":"","family":"O'Sullivan","given":"Declan","non-dropping-particle":"","parse-names":false,"suffix":""}],"collection-title":"CEUR Workshop Proceedings","container-title":"Joint Proceedings of the 1st International Workshop On Semantics ForTransport and the 1st International Workshop on Approaches for MakingData Interoperable co-located with 15th Semantics Conference (SEMANTiCS2019), Karlsruhe, Germany, September 9, 2019","editor":[{"dropping-particle":"","family":"Kaffee","given":"Lucie-Aimée","non-dropping-particle":"","parse-names":false,"suffix":""},{"dropping-particle":"","family":"Endris","given":"Kemele M","non-dropping-particle":"","parse-names":false,"suffix":""},{"dropping-particle":"","family":"Vidal","given":"Maria-Esther","non-dropping-particle":"","parse-names":false,"suffix":""},{"dropping-particle":"","family":"Comerio","given":"Marco","non-dropping-particle":"","parse-names":false,"suffix":""},{"dropping-particle":"","family":"Sadeghi","given":"Mersedeh","non-dropping-particle":"","parse-names":false,"suffix":""},{"dropping-particle":"","family":"Chaves-Fraga","given":"David","non-dropping-particle":"","parse-names":false,"suffix":""},{"dropping-particle":"","family":"Colpaert","given":"Pieter","non-dropping-particle":"","parse-names":false,"suffix":""}],"id":"ITEM-1","issued":{"date-parts":[["2019"]]},"note":"* Nonetheless, in most cases, these solutions focus on the\nresulting datasets and not on the artefacts used to generate these. In this paper,\nwe propose the use of metrics commonly used to assess the quality of such\ndatasets to evaluate the mappings used to generate them. \n\n\n\n* In this paper, we propose the use of metrics commonly used to assess the quality of\nRDF datasets to evaluate the mappings used to generate them.\n\n\n\n* Therefore, an incorrect mapping can be considered a root cause error in the respective resulting\ndataset.\n\n\n\n* The main contributions of this paper can be summarized as follows: i) an approach for\nassessing mappings that generate RDF datasets; ii) an implementation of the approach\nwhich extends Luzzu [6], a data quality assessment framework, which may also be\nintegrated to mapping editors; and iii) an evaluation of the approach using real world\nuse cases together with preliminary results which show that such assessment of\nmappings is capable of identifying violations and inconsistencies for the observed\ncases. \n\n\n* You may also link the subjects defined in triples maps trough parent triples map. A parent triples map can\nhave zero or more join conditions.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Luzza extended.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Discusses the different errors which can be generated 3.3.1 \n\n\n\n\n\n* RDF reification - In the world of RDF, it means to write RDF statements about RDF statements. \n\n\n\n\n* Showing the errors from Luzza and using Jigsaw may be useful.\n\n\n\n* Not all errors in datasets such as missing information can be fixed. \n\n\n* To our knowledge, only one approach has proposed the quality assessment of mappings [3],\nwhich is also done through the use of an existing quality assessment framework. This\napproach uses RDFUnit to create test cases which validate a mapping against the\nvocabularies and ontologies defined in the mapping. As mentioned,\n\nAs an example, the assessment of undefined classes and properties cannot\nbe computed by RDFUnit as SPARQL does not deference resources natively.","publisher":"CEUR-WS.org","title":"Assessing the Quality of R2RML Mappings","type":"paper-conference","volume":"2447"},"uris":["http://www.mendeley.com/documents/?uuid=7840ca05-57c5-3c99-97d9-c1c95e247ec3"]}],"mendeley":{"formattedCitation":"[15]","plainTextFormattedCitation":"[15]","previouslyFormattedCitation":"[15]"},"properties":{"noteIndex":0},"schema":"https://github.com/citation-style-language/schema/raw/master/csl-citation.json"}</w:instrText>
      </w:r>
      <w:r w:rsidR="00275895">
        <w:rPr>
          <w:bCs/>
          <w:szCs w:val="18"/>
          <w:lang w:eastAsia="it-IT"/>
        </w:rPr>
        <w:fldChar w:fldCharType="separate"/>
      </w:r>
      <w:r w:rsidR="00324B74" w:rsidRPr="00324B74">
        <w:rPr>
          <w:bCs/>
          <w:noProof/>
          <w:szCs w:val="18"/>
          <w:lang w:eastAsia="it-IT"/>
        </w:rPr>
        <w:t>[15]</w:t>
      </w:r>
      <w:r w:rsidR="00275895">
        <w:rPr>
          <w:bCs/>
          <w:szCs w:val="18"/>
          <w:lang w:eastAsia="it-IT"/>
        </w:rPr>
        <w:fldChar w:fldCharType="end"/>
      </w:r>
      <w:r w:rsidR="00BA5970" w:rsidRPr="00BA5970">
        <w:rPr>
          <w:bCs/>
          <w:szCs w:val="18"/>
          <w:lang w:eastAsia="it-IT"/>
        </w:rPr>
        <w:t xml:space="preserve">. Refinement can be executed in one of </w:t>
      </w:r>
      <w:r w:rsidR="00BA22DA">
        <w:rPr>
          <w:bCs/>
          <w:szCs w:val="18"/>
          <w:lang w:eastAsia="it-IT"/>
        </w:rPr>
        <w:t>two</w:t>
      </w:r>
      <w:r w:rsidR="00BA22DA" w:rsidRPr="00BA5970">
        <w:rPr>
          <w:bCs/>
          <w:szCs w:val="18"/>
          <w:lang w:eastAsia="it-IT"/>
        </w:rPr>
        <w:t xml:space="preserve"> </w:t>
      </w:r>
      <w:r w:rsidR="00BA5970" w:rsidRPr="00BA5970">
        <w:rPr>
          <w:bCs/>
          <w:szCs w:val="18"/>
          <w:lang w:eastAsia="it-IT"/>
        </w:rPr>
        <w:t>ways</w:t>
      </w:r>
      <w:r>
        <w:rPr>
          <w:bCs/>
          <w:szCs w:val="18"/>
          <w:lang w:eastAsia="it-IT"/>
        </w:rPr>
        <w:t>:</w:t>
      </w:r>
      <w:r w:rsidR="00BA5970" w:rsidRPr="00BA5970">
        <w:rPr>
          <w:bCs/>
          <w:szCs w:val="18"/>
          <w:lang w:eastAsia="it-IT"/>
        </w:rPr>
        <w:t xml:space="preserve"> manual</w:t>
      </w:r>
      <w:r w:rsidR="00BA22DA">
        <w:rPr>
          <w:bCs/>
          <w:szCs w:val="18"/>
          <w:lang w:eastAsia="it-IT"/>
        </w:rPr>
        <w:t xml:space="preserve"> or</w:t>
      </w:r>
      <w:r w:rsidR="00BA5970" w:rsidRPr="00BA5970">
        <w:rPr>
          <w:bCs/>
          <w:szCs w:val="18"/>
          <w:lang w:eastAsia="it-IT"/>
        </w:rPr>
        <w:t xml:space="preserve"> semi-automatic</w:t>
      </w:r>
      <w:r w:rsidR="00BA22DA">
        <w:rPr>
          <w:bCs/>
          <w:szCs w:val="18"/>
          <w:lang w:eastAsia="it-IT"/>
        </w:rPr>
        <w:t xml:space="preserve"> </w:t>
      </w:r>
      <w:r w:rsidR="00BA5970" w:rsidRPr="00BA5970">
        <w:rPr>
          <w:bCs/>
          <w:szCs w:val="18"/>
          <w:lang w:eastAsia="it-IT"/>
        </w:rPr>
        <w:t>refinement. The refinement method will depend on the violation being refined</w:t>
      </w:r>
      <w:r w:rsidR="00E31404">
        <w:rPr>
          <w:bCs/>
          <w:szCs w:val="18"/>
          <w:lang w:eastAsia="it-IT"/>
        </w:rPr>
        <w:t>.</w:t>
      </w:r>
    </w:p>
    <w:p w14:paraId="643C382C" w14:textId="561E5955" w:rsidR="00C83776" w:rsidRDefault="00C83776" w:rsidP="00BA5970">
      <w:pPr>
        <w:rPr>
          <w:bCs/>
          <w:szCs w:val="18"/>
          <w:lang w:eastAsia="it-IT"/>
        </w:rPr>
      </w:pPr>
    </w:p>
    <w:p w14:paraId="68EA09E8" w14:textId="6C1E2A6B" w:rsidR="00534F49" w:rsidRPr="00C26FD9" w:rsidRDefault="00410DFB" w:rsidP="00BA5970">
      <w:pPr>
        <w:rPr>
          <w:bCs/>
          <w:szCs w:val="18"/>
          <w:lang w:eastAsia="it-IT"/>
        </w:rPr>
      </w:pPr>
      <w:r w:rsidRPr="00F870F4">
        <w:rPr>
          <w:b/>
          <w:szCs w:val="18"/>
          <w:lang w:eastAsia="it-IT"/>
        </w:rPr>
        <w:t>Manual</w:t>
      </w:r>
      <w:r w:rsidRPr="00722DBE">
        <w:rPr>
          <w:bCs/>
          <w:szCs w:val="18"/>
          <w:lang w:eastAsia="it-IT"/>
        </w:rPr>
        <w:t xml:space="preserve">. </w:t>
      </w:r>
      <w:r w:rsidR="008376E9">
        <w:rPr>
          <w:bCs/>
          <w:szCs w:val="18"/>
          <w:lang w:eastAsia="it-IT"/>
        </w:rPr>
        <w:t xml:space="preserve">Manual </w:t>
      </w:r>
      <w:r w:rsidR="00BD7CEC">
        <w:rPr>
          <w:bCs/>
          <w:szCs w:val="18"/>
          <w:lang w:eastAsia="it-IT"/>
        </w:rPr>
        <w:t>refinements</w:t>
      </w:r>
      <w:r w:rsidR="008376E9">
        <w:rPr>
          <w:bCs/>
          <w:szCs w:val="18"/>
          <w:lang w:eastAsia="it-IT"/>
        </w:rPr>
        <w:t xml:space="preserve"> </w:t>
      </w:r>
      <w:r w:rsidR="0079633C">
        <w:rPr>
          <w:bCs/>
          <w:szCs w:val="18"/>
          <w:lang w:eastAsia="it-IT"/>
        </w:rPr>
        <w:t>relate to violations, which the framework can identify, however</w:t>
      </w:r>
      <w:r w:rsidR="008376E9">
        <w:rPr>
          <w:bCs/>
          <w:szCs w:val="18"/>
          <w:lang w:eastAsia="it-IT"/>
        </w:rPr>
        <w:t>,</w:t>
      </w:r>
      <w:r w:rsidR="0079633C">
        <w:rPr>
          <w:bCs/>
          <w:szCs w:val="18"/>
          <w:lang w:eastAsia="it-IT"/>
        </w:rPr>
        <w:t xml:space="preserve"> the </w:t>
      </w:r>
      <w:r w:rsidR="00941940">
        <w:rPr>
          <w:bCs/>
          <w:szCs w:val="18"/>
          <w:lang w:eastAsia="it-IT"/>
        </w:rPr>
        <w:t>framework</w:t>
      </w:r>
      <w:r w:rsidR="008376E9">
        <w:rPr>
          <w:bCs/>
          <w:szCs w:val="18"/>
          <w:lang w:eastAsia="it-IT"/>
        </w:rPr>
        <w:t xml:space="preserve"> is </w:t>
      </w:r>
      <w:r w:rsidR="008D791C">
        <w:rPr>
          <w:bCs/>
          <w:szCs w:val="18"/>
          <w:lang w:eastAsia="it-IT"/>
        </w:rPr>
        <w:t xml:space="preserve">either </w:t>
      </w:r>
      <w:r w:rsidR="008376E9">
        <w:rPr>
          <w:bCs/>
          <w:szCs w:val="18"/>
          <w:lang w:eastAsia="it-IT"/>
        </w:rPr>
        <w:t xml:space="preserve">unable </w:t>
      </w:r>
      <w:r w:rsidR="008376E9">
        <w:rPr>
          <w:bCs/>
          <w:szCs w:val="18"/>
          <w:lang w:eastAsia="it-IT"/>
        </w:rPr>
        <w:t xml:space="preserve">to provide </w:t>
      </w:r>
      <w:r w:rsidR="008D791C">
        <w:rPr>
          <w:bCs/>
          <w:szCs w:val="18"/>
          <w:lang w:eastAsia="it-IT"/>
        </w:rPr>
        <w:t xml:space="preserve">specific </w:t>
      </w:r>
      <w:r w:rsidR="008376E9">
        <w:rPr>
          <w:bCs/>
          <w:szCs w:val="18"/>
          <w:lang w:eastAsia="it-IT"/>
        </w:rPr>
        <w:t xml:space="preserve">guidance on how the </w:t>
      </w:r>
      <w:r w:rsidR="00BD7CEC">
        <w:rPr>
          <w:bCs/>
          <w:szCs w:val="18"/>
          <w:lang w:eastAsia="it-IT"/>
        </w:rPr>
        <w:t>refinement is to be completed</w:t>
      </w:r>
      <w:r w:rsidR="008D791C">
        <w:rPr>
          <w:bCs/>
          <w:szCs w:val="18"/>
          <w:lang w:eastAsia="it-IT"/>
        </w:rPr>
        <w:t xml:space="preserve"> or the mapping engineer decides to adjust the identified inconsistency manually</w:t>
      </w:r>
      <w:r w:rsidR="00BD7CEC">
        <w:rPr>
          <w:bCs/>
          <w:szCs w:val="18"/>
          <w:lang w:eastAsia="it-IT"/>
        </w:rPr>
        <w:t>.</w:t>
      </w:r>
      <w:r w:rsidR="00421F67">
        <w:rPr>
          <w:bCs/>
          <w:szCs w:val="18"/>
          <w:lang w:eastAsia="it-IT"/>
        </w:rPr>
        <w:t xml:space="preserve"> </w:t>
      </w:r>
      <w:r w:rsidR="006845AC">
        <w:rPr>
          <w:bCs/>
          <w:szCs w:val="18"/>
          <w:lang w:eastAsia="it-IT"/>
        </w:rPr>
        <w:t xml:space="preserve">As an example, </w:t>
      </w:r>
      <w:r w:rsidR="00421F67" w:rsidRPr="00F870F4">
        <w:rPr>
          <w:bCs/>
          <w:szCs w:val="18"/>
          <w:lang w:eastAsia="it-IT"/>
        </w:rPr>
        <w:t xml:space="preserve">a </w:t>
      </w:r>
      <w:r w:rsidR="00B54CAD">
        <w:rPr>
          <w:bCs/>
          <w:szCs w:val="18"/>
          <w:lang w:eastAsia="it-IT"/>
        </w:rPr>
        <w:t xml:space="preserve">class </w:t>
      </w:r>
      <w:r w:rsidR="00421F67" w:rsidRPr="00F870F4">
        <w:rPr>
          <w:bCs/>
          <w:szCs w:val="18"/>
          <w:lang w:eastAsia="it-IT"/>
        </w:rPr>
        <w:t xml:space="preserve">definition used within the </w:t>
      </w:r>
      <w:r w:rsidR="00421F67" w:rsidRPr="00722DBE">
        <w:rPr>
          <w:bCs/>
          <w:szCs w:val="18"/>
          <w:lang w:eastAsia="it-IT"/>
        </w:rPr>
        <w:t>mapping does not have a human readable label or comment</w:t>
      </w:r>
      <w:r w:rsidR="00B54CAD">
        <w:rPr>
          <w:bCs/>
          <w:szCs w:val="18"/>
          <w:lang w:eastAsia="it-IT"/>
        </w:rPr>
        <w:t xml:space="preserve">, which </w:t>
      </w:r>
      <w:r w:rsidR="00636E8B">
        <w:rPr>
          <w:bCs/>
          <w:szCs w:val="18"/>
          <w:lang w:eastAsia="it-IT"/>
        </w:rPr>
        <w:t xml:space="preserve">is </w:t>
      </w:r>
      <w:r w:rsidR="00B54CAD">
        <w:rPr>
          <w:bCs/>
          <w:szCs w:val="18"/>
          <w:lang w:eastAsia="it-IT"/>
        </w:rPr>
        <w:t xml:space="preserve">considered </w:t>
      </w:r>
      <w:r w:rsidR="00C2317D">
        <w:rPr>
          <w:bCs/>
          <w:szCs w:val="18"/>
          <w:lang w:eastAsia="it-IT"/>
        </w:rPr>
        <w:t xml:space="preserve">a </w:t>
      </w:r>
      <w:r w:rsidR="00636E8B">
        <w:rPr>
          <w:bCs/>
          <w:szCs w:val="18"/>
          <w:lang w:eastAsia="it-IT"/>
        </w:rPr>
        <w:t xml:space="preserve">bad </w:t>
      </w:r>
      <w:r w:rsidR="00E81B42">
        <w:rPr>
          <w:bCs/>
          <w:szCs w:val="18"/>
          <w:lang w:eastAsia="it-IT"/>
        </w:rPr>
        <w:t xml:space="preserve">design </w:t>
      </w:r>
      <w:r w:rsidR="00636E8B">
        <w:rPr>
          <w:bCs/>
          <w:szCs w:val="18"/>
          <w:lang w:eastAsia="it-IT"/>
        </w:rPr>
        <w:t>practice</w:t>
      </w:r>
      <w:r w:rsidR="00692D7B">
        <w:rPr>
          <w:bCs/>
          <w:szCs w:val="18"/>
          <w:lang w:eastAsia="it-IT"/>
        </w:rPr>
        <w:t xml:space="preserve"> </w:t>
      </w:r>
      <w:r w:rsidR="00636E8B">
        <w:rPr>
          <w:bCs/>
          <w:szCs w:val="18"/>
          <w:lang w:eastAsia="it-IT"/>
        </w:rPr>
        <w:fldChar w:fldCharType="begin" w:fldLock="1"/>
      </w:r>
      <w:r w:rsidR="0032433A">
        <w:rPr>
          <w:bCs/>
          <w:szCs w:val="18"/>
          <w:lang w:eastAsia="it-IT"/>
        </w:rPr>
        <w:instrText>ADDIN CSL_CITATION {"citationItems":[{"id":"ITEM-1","itemData":{"author":[{"dropping-particle":"","family":"Poveda-Villalón","given":"María","non-dropping-particle":"","parse-names":false,"suffix":""},{"dropping-particle":"","family":"Gómez-Pérez","given":"Asunción","non-dropping-particle":"","parse-names":false,"suffix":""},{"dropping-particle":"","family":"Suárez-Figueroa","given":"Mari Carmen","non-dropping-particle":"","parse-names":false,"suffix":""}],"container-title":"International Journal on Semantic Web and Information Systems (IJSWIS)","id":"ITEM-1","issue":"2","issued":{"date-parts":[["2014"]]},"page":"7-34","publisher":"IGI Global","title":"OOPS! (OntOlogy Pitfall Scanner!): An On-line Tool for Ontology Evaluation","type":"article-journal","volume":"10"},"uris":["http://www.mendeley.com/documents/?uuid=c633929a-1c44-4cd8-b8c2-ea24d0fc2424","http://www.mendeley.com/documents/?uuid=5c782cc9-1859-4015-8356-459d79b02ad8"]}],"mendeley":{"formattedCitation":"[24]","plainTextFormattedCitation":"[24]","previouslyFormattedCitation":"[24]"},"properties":{"noteIndex":0},"schema":"https://github.com/citation-style-language/schema/raw/master/csl-citation.json"}</w:instrText>
      </w:r>
      <w:r w:rsidR="00636E8B">
        <w:rPr>
          <w:bCs/>
          <w:szCs w:val="18"/>
          <w:lang w:eastAsia="it-IT"/>
        </w:rPr>
        <w:fldChar w:fldCharType="separate"/>
      </w:r>
      <w:r w:rsidR="00324B74" w:rsidRPr="00324B74">
        <w:rPr>
          <w:bCs/>
          <w:noProof/>
          <w:szCs w:val="18"/>
          <w:lang w:eastAsia="it-IT"/>
        </w:rPr>
        <w:t>[24]</w:t>
      </w:r>
      <w:r w:rsidR="00636E8B">
        <w:rPr>
          <w:bCs/>
          <w:szCs w:val="18"/>
          <w:lang w:eastAsia="it-IT"/>
        </w:rPr>
        <w:fldChar w:fldCharType="end"/>
      </w:r>
      <w:r w:rsidR="002E28B3">
        <w:rPr>
          <w:bCs/>
          <w:szCs w:val="18"/>
          <w:lang w:eastAsia="it-IT"/>
        </w:rPr>
        <w:t xml:space="preserve"> and thus a quality issue</w:t>
      </w:r>
      <w:r w:rsidR="00276394">
        <w:rPr>
          <w:bCs/>
          <w:szCs w:val="18"/>
          <w:lang w:eastAsia="it-IT"/>
        </w:rPr>
        <w:t xml:space="preserve">. </w:t>
      </w:r>
      <w:r w:rsidR="00C50A42">
        <w:rPr>
          <w:bCs/>
          <w:szCs w:val="18"/>
          <w:lang w:eastAsia="it-IT"/>
        </w:rPr>
        <w:t>Th</w:t>
      </w:r>
      <w:r w:rsidR="00534F49">
        <w:rPr>
          <w:bCs/>
          <w:szCs w:val="18"/>
          <w:lang w:eastAsia="it-IT"/>
        </w:rPr>
        <w:t>e method which will be used to refine this violation is decided by the mapping engineer</w:t>
      </w:r>
      <w:r w:rsidR="004A65C0">
        <w:rPr>
          <w:bCs/>
          <w:szCs w:val="18"/>
          <w:lang w:eastAsia="it-IT"/>
        </w:rPr>
        <w:t xml:space="preserve">, which </w:t>
      </w:r>
      <w:r w:rsidR="00AA12A7">
        <w:rPr>
          <w:bCs/>
          <w:szCs w:val="18"/>
          <w:lang w:eastAsia="it-IT"/>
        </w:rPr>
        <w:t>may</w:t>
      </w:r>
      <w:r w:rsidR="004A65C0">
        <w:rPr>
          <w:bCs/>
          <w:szCs w:val="18"/>
          <w:lang w:eastAsia="it-IT"/>
        </w:rPr>
        <w:t xml:space="preserve"> be, for instance, the replacement of the class causing a violation to a different one</w:t>
      </w:r>
      <w:r w:rsidR="002C1189">
        <w:rPr>
          <w:bCs/>
          <w:szCs w:val="18"/>
          <w:lang w:eastAsia="it-IT"/>
        </w:rPr>
        <w:t>.</w:t>
      </w:r>
      <w:r w:rsidR="007665C3">
        <w:rPr>
          <w:bCs/>
          <w:szCs w:val="18"/>
          <w:lang w:eastAsia="it-IT"/>
        </w:rPr>
        <w:t xml:space="preserve"> In this case, the mapping engineer manually provides </w:t>
      </w:r>
      <w:r w:rsidR="009227C1">
        <w:rPr>
          <w:bCs/>
          <w:szCs w:val="18"/>
          <w:lang w:eastAsia="it-IT"/>
        </w:rPr>
        <w:t xml:space="preserve">which </w:t>
      </w:r>
      <w:r w:rsidR="007665C3">
        <w:rPr>
          <w:bCs/>
          <w:szCs w:val="18"/>
          <w:lang w:eastAsia="it-IT"/>
        </w:rPr>
        <w:t>class</w:t>
      </w:r>
      <w:r w:rsidR="009227C1">
        <w:rPr>
          <w:bCs/>
          <w:szCs w:val="18"/>
          <w:lang w:eastAsia="it-IT"/>
        </w:rPr>
        <w:t xml:space="preserve"> to be used</w:t>
      </w:r>
      <w:r w:rsidR="007665C3">
        <w:rPr>
          <w:bCs/>
          <w:szCs w:val="18"/>
          <w:lang w:eastAsia="it-IT"/>
        </w:rPr>
        <w:t>.</w:t>
      </w:r>
      <w:r w:rsidR="00865B4C">
        <w:rPr>
          <w:bCs/>
          <w:szCs w:val="18"/>
          <w:lang w:eastAsia="it-IT"/>
        </w:rPr>
        <w:t xml:space="preserve"> Another possible adjustment would be for the vocabulary maintainers to add human readable information for the class being used</w:t>
      </w:r>
      <w:r w:rsidR="00396696">
        <w:rPr>
          <w:bCs/>
          <w:szCs w:val="18"/>
          <w:lang w:eastAsia="it-IT"/>
        </w:rPr>
        <w:t>.</w:t>
      </w:r>
      <w:r w:rsidR="00865B4C">
        <w:rPr>
          <w:bCs/>
          <w:szCs w:val="18"/>
          <w:lang w:eastAsia="it-IT"/>
        </w:rPr>
        <w:t xml:space="preserve"> </w:t>
      </w:r>
      <w:r w:rsidR="00396696">
        <w:rPr>
          <w:bCs/>
          <w:szCs w:val="18"/>
          <w:lang w:eastAsia="it-IT"/>
        </w:rPr>
        <w:t>T</w:t>
      </w:r>
      <w:r w:rsidR="00865B4C">
        <w:rPr>
          <w:bCs/>
          <w:szCs w:val="18"/>
          <w:lang w:eastAsia="it-IT"/>
        </w:rPr>
        <w:t xml:space="preserve">his type of adjustment </w:t>
      </w:r>
      <w:r w:rsidR="00396696">
        <w:rPr>
          <w:bCs/>
          <w:szCs w:val="18"/>
          <w:lang w:eastAsia="it-IT"/>
        </w:rPr>
        <w:t xml:space="preserve">must be executed in the vocabulary and thus is considered </w:t>
      </w:r>
      <w:r w:rsidR="00865B4C">
        <w:rPr>
          <w:bCs/>
          <w:szCs w:val="18"/>
          <w:lang w:eastAsia="it-IT"/>
        </w:rPr>
        <w:t>out of scope within the proposed mapping quality framework.</w:t>
      </w:r>
    </w:p>
    <w:p w14:paraId="148530B3" w14:textId="77777777" w:rsidR="00BA5970" w:rsidRPr="00BA5970" w:rsidRDefault="00BA5970" w:rsidP="00BA5970">
      <w:pPr>
        <w:rPr>
          <w:bCs/>
          <w:szCs w:val="18"/>
          <w:lang w:eastAsia="it-IT"/>
        </w:rPr>
      </w:pPr>
    </w:p>
    <w:p w14:paraId="54A9FE72" w14:textId="592490EE" w:rsidR="00BA5970" w:rsidRPr="00BA5970" w:rsidRDefault="00BA5970" w:rsidP="00BA5970">
      <w:pPr>
        <w:rPr>
          <w:bCs/>
          <w:szCs w:val="18"/>
          <w:lang w:eastAsia="it-IT"/>
        </w:rPr>
      </w:pPr>
      <w:r w:rsidRPr="00BA5970">
        <w:rPr>
          <w:b/>
          <w:bCs/>
          <w:szCs w:val="18"/>
          <w:lang w:eastAsia="it-IT"/>
        </w:rPr>
        <w:t>Semi-automatic</w:t>
      </w:r>
      <w:r w:rsidRPr="00BA5970">
        <w:rPr>
          <w:bCs/>
          <w:szCs w:val="18"/>
          <w:lang w:eastAsia="it-IT"/>
        </w:rPr>
        <w:t xml:space="preserve">. </w:t>
      </w:r>
      <w:r w:rsidR="000151B8">
        <w:rPr>
          <w:bCs/>
          <w:szCs w:val="18"/>
          <w:lang w:eastAsia="it-IT"/>
        </w:rPr>
        <w:t>In this type of refinement, t</w:t>
      </w:r>
      <w:r w:rsidR="000151B8" w:rsidRPr="00BA5970">
        <w:rPr>
          <w:bCs/>
          <w:szCs w:val="18"/>
          <w:lang w:eastAsia="it-IT"/>
        </w:rPr>
        <w:t xml:space="preserve">he </w:t>
      </w:r>
      <w:r w:rsidRPr="00BA5970">
        <w:rPr>
          <w:bCs/>
          <w:szCs w:val="18"/>
          <w:lang w:eastAsia="it-IT"/>
        </w:rPr>
        <w:t xml:space="preserve">framework provides </w:t>
      </w:r>
      <w:r w:rsidR="00B8538D">
        <w:rPr>
          <w:bCs/>
          <w:szCs w:val="18"/>
          <w:lang w:eastAsia="it-IT"/>
        </w:rPr>
        <w:t xml:space="preserve">a list of suggested </w:t>
      </w:r>
      <w:r w:rsidR="000151B8">
        <w:rPr>
          <w:bCs/>
          <w:szCs w:val="18"/>
          <w:lang w:eastAsia="it-IT"/>
        </w:rPr>
        <w:t>adjustments</w:t>
      </w:r>
      <w:r w:rsidR="00B8538D">
        <w:rPr>
          <w:bCs/>
          <w:szCs w:val="18"/>
          <w:lang w:eastAsia="it-IT"/>
        </w:rPr>
        <w:t xml:space="preserve">, which </w:t>
      </w:r>
      <w:r w:rsidR="00B1440D">
        <w:rPr>
          <w:bCs/>
          <w:szCs w:val="18"/>
          <w:lang w:eastAsia="it-IT"/>
        </w:rPr>
        <w:t xml:space="preserve">may be used to </w:t>
      </w:r>
      <w:r w:rsidR="00B8538D">
        <w:rPr>
          <w:bCs/>
          <w:szCs w:val="18"/>
          <w:lang w:eastAsia="it-IT"/>
        </w:rPr>
        <w:t xml:space="preserve">refine the </w:t>
      </w:r>
      <w:r w:rsidR="00947226">
        <w:rPr>
          <w:bCs/>
          <w:szCs w:val="18"/>
          <w:lang w:eastAsia="it-IT"/>
        </w:rPr>
        <w:t xml:space="preserve">identified </w:t>
      </w:r>
      <w:r w:rsidR="00B8538D">
        <w:rPr>
          <w:bCs/>
          <w:szCs w:val="18"/>
          <w:lang w:eastAsia="it-IT"/>
        </w:rPr>
        <w:t>violation</w:t>
      </w:r>
      <w:r w:rsidRPr="00BA5970">
        <w:rPr>
          <w:bCs/>
          <w:szCs w:val="18"/>
          <w:lang w:eastAsia="it-IT"/>
        </w:rPr>
        <w:t xml:space="preserve">. For instance, </w:t>
      </w:r>
      <w:r w:rsidR="00BE4FA6">
        <w:rPr>
          <w:bCs/>
          <w:szCs w:val="18"/>
          <w:lang w:eastAsia="it-IT"/>
        </w:rPr>
        <w:t xml:space="preserve">if </w:t>
      </w:r>
      <w:r w:rsidR="00FD1D0B">
        <w:rPr>
          <w:bCs/>
          <w:szCs w:val="18"/>
          <w:lang w:eastAsia="it-IT"/>
        </w:rPr>
        <w:t xml:space="preserve">a </w:t>
      </w:r>
      <w:r w:rsidR="00FD1D0B" w:rsidRPr="00BA5970">
        <w:rPr>
          <w:bCs/>
          <w:szCs w:val="18"/>
          <w:lang w:eastAsia="it-IT"/>
        </w:rPr>
        <w:t>mapping</w:t>
      </w:r>
      <w:r w:rsidRPr="00BA5970">
        <w:rPr>
          <w:bCs/>
          <w:szCs w:val="18"/>
          <w:lang w:eastAsia="it-IT"/>
        </w:rPr>
        <w:t xml:space="preserve"> includes a </w:t>
      </w:r>
      <w:r w:rsidR="000B3167">
        <w:rPr>
          <w:bCs/>
          <w:szCs w:val="18"/>
          <w:lang w:eastAsia="it-IT"/>
        </w:rPr>
        <w:t xml:space="preserve">class </w:t>
      </w:r>
      <w:r w:rsidRPr="00BA5970">
        <w:rPr>
          <w:bCs/>
          <w:szCs w:val="18"/>
          <w:lang w:eastAsia="it-IT"/>
        </w:rPr>
        <w:t xml:space="preserve">definition for </w:t>
      </w:r>
      <w:r w:rsidRPr="00BA5970">
        <w:rPr>
          <w:rFonts w:ascii="Courier New" w:hAnsi="Courier New" w:cs="Courier New"/>
          <w:bCs/>
          <w:szCs w:val="18"/>
          <w:lang w:eastAsia="it-IT"/>
        </w:rPr>
        <w:t>foaf:person</w:t>
      </w:r>
      <w:r w:rsidR="000B3167" w:rsidRPr="00FA64DF">
        <w:rPr>
          <w:rFonts w:ascii="Times New Roman" w:hAnsi="Times New Roman" w:cs="Times New Roman"/>
          <w:bCs/>
          <w:szCs w:val="18"/>
          <w:lang w:eastAsia="it-IT"/>
        </w:rPr>
        <w:t xml:space="preserve"> (with incorrect </w:t>
      </w:r>
      <w:r w:rsidR="000B3167" w:rsidRPr="000B3167">
        <w:rPr>
          <w:rFonts w:ascii="Times New Roman" w:hAnsi="Times New Roman" w:cs="Times New Roman"/>
          <w:bCs/>
          <w:szCs w:val="18"/>
          <w:lang w:eastAsia="it-IT"/>
        </w:rPr>
        <w:t>capitalization</w:t>
      </w:r>
      <w:r w:rsidR="000B3167" w:rsidRPr="00FA64DF">
        <w:rPr>
          <w:rFonts w:ascii="Times New Roman" w:hAnsi="Times New Roman" w:cs="Times New Roman"/>
          <w:bCs/>
          <w:szCs w:val="18"/>
          <w:lang w:eastAsia="it-IT"/>
        </w:rPr>
        <w:t>)</w:t>
      </w:r>
      <w:r w:rsidRPr="00FA64DF">
        <w:rPr>
          <w:rFonts w:ascii="Times New Roman" w:hAnsi="Times New Roman" w:cs="Times New Roman"/>
          <w:bCs/>
          <w:szCs w:val="18"/>
          <w:lang w:eastAsia="it-IT"/>
        </w:rPr>
        <w:t>,</w:t>
      </w:r>
      <w:r w:rsidRPr="00BA5970">
        <w:rPr>
          <w:bCs/>
          <w:szCs w:val="18"/>
          <w:lang w:eastAsia="it-IT"/>
        </w:rPr>
        <w:t xml:space="preserve"> however, this definition </w:t>
      </w:r>
      <w:r w:rsidR="000B3167">
        <w:rPr>
          <w:bCs/>
          <w:szCs w:val="18"/>
          <w:lang w:eastAsia="it-IT"/>
        </w:rPr>
        <w:t xml:space="preserve">is not found in the vocabulary. </w:t>
      </w:r>
      <w:r w:rsidR="008824B9">
        <w:rPr>
          <w:bCs/>
          <w:szCs w:val="18"/>
          <w:lang w:eastAsia="it-IT"/>
        </w:rPr>
        <w:t>T</w:t>
      </w:r>
      <w:r w:rsidRPr="00BA5970">
        <w:rPr>
          <w:bCs/>
          <w:szCs w:val="18"/>
          <w:lang w:eastAsia="it-IT"/>
        </w:rPr>
        <w:t xml:space="preserve">he framework </w:t>
      </w:r>
      <w:r w:rsidR="00277747">
        <w:rPr>
          <w:bCs/>
          <w:szCs w:val="18"/>
          <w:lang w:eastAsia="it-IT"/>
        </w:rPr>
        <w:t>could</w:t>
      </w:r>
      <w:r w:rsidR="00277747" w:rsidRPr="00BA5970">
        <w:rPr>
          <w:bCs/>
          <w:szCs w:val="18"/>
          <w:lang w:eastAsia="it-IT"/>
        </w:rPr>
        <w:t xml:space="preserve"> </w:t>
      </w:r>
      <w:r w:rsidRPr="00BA5970">
        <w:rPr>
          <w:bCs/>
          <w:szCs w:val="18"/>
          <w:lang w:eastAsia="it-IT"/>
        </w:rPr>
        <w:t>search for similarly spelled class definitions within the vocabulary and recommend them to the mapping engineer</w:t>
      </w:r>
      <w:r w:rsidR="00991305">
        <w:rPr>
          <w:bCs/>
          <w:szCs w:val="18"/>
          <w:lang w:eastAsia="it-IT"/>
        </w:rPr>
        <w:t>.</w:t>
      </w:r>
      <w:r w:rsidR="00F9504E">
        <w:rPr>
          <w:bCs/>
          <w:szCs w:val="18"/>
          <w:lang w:eastAsia="it-IT"/>
        </w:rPr>
        <w:t xml:space="preserve"> </w:t>
      </w:r>
      <w:r w:rsidR="008824B9">
        <w:rPr>
          <w:bCs/>
          <w:szCs w:val="18"/>
          <w:lang w:eastAsia="it-IT"/>
        </w:rPr>
        <w:t>In this case</w:t>
      </w:r>
      <w:r w:rsidR="003C3536">
        <w:rPr>
          <w:bCs/>
          <w:szCs w:val="18"/>
          <w:lang w:eastAsia="it-IT"/>
        </w:rPr>
        <w:t xml:space="preserve">, the framework retrieves </w:t>
      </w:r>
      <w:r w:rsidR="003C3536" w:rsidRPr="00BA5970">
        <w:rPr>
          <w:bCs/>
          <w:szCs w:val="18"/>
          <w:lang w:eastAsia="it-IT"/>
        </w:rPr>
        <w:t xml:space="preserve">the class </w:t>
      </w:r>
      <w:r w:rsidR="003C3536" w:rsidRPr="00BA5970">
        <w:rPr>
          <w:rFonts w:ascii="Courier New" w:hAnsi="Courier New" w:cs="Courier New"/>
          <w:bCs/>
          <w:szCs w:val="18"/>
          <w:lang w:eastAsia="it-IT"/>
        </w:rPr>
        <w:t>foaf:Person</w:t>
      </w:r>
      <w:r w:rsidR="003C3536" w:rsidRPr="00FA64DF">
        <w:rPr>
          <w:rFonts w:ascii="Times New Roman" w:hAnsi="Times New Roman" w:cs="Times New Roman"/>
          <w:bCs/>
          <w:szCs w:val="18"/>
          <w:lang w:eastAsia="it-IT"/>
        </w:rPr>
        <w:t xml:space="preserve"> and suggests </w:t>
      </w:r>
      <w:r w:rsidR="004169D0">
        <w:rPr>
          <w:rFonts w:ascii="Times New Roman" w:hAnsi="Times New Roman" w:cs="Times New Roman"/>
          <w:bCs/>
          <w:szCs w:val="18"/>
          <w:lang w:eastAsia="it-IT"/>
        </w:rPr>
        <w:t>it as</w:t>
      </w:r>
      <w:r w:rsidR="00861894">
        <w:rPr>
          <w:rFonts w:ascii="Times New Roman" w:hAnsi="Times New Roman" w:cs="Times New Roman"/>
          <w:bCs/>
          <w:szCs w:val="18"/>
          <w:lang w:eastAsia="it-IT"/>
        </w:rPr>
        <w:t xml:space="preserve"> an</w:t>
      </w:r>
      <w:r w:rsidR="008824B9">
        <w:rPr>
          <w:rFonts w:ascii="Times New Roman" w:hAnsi="Times New Roman" w:cs="Times New Roman"/>
          <w:bCs/>
          <w:szCs w:val="18"/>
          <w:lang w:eastAsia="it-IT"/>
        </w:rPr>
        <w:t xml:space="preserve"> </w:t>
      </w:r>
      <w:r w:rsidR="003C3536" w:rsidRPr="00FA64DF">
        <w:rPr>
          <w:rFonts w:ascii="Times New Roman" w:hAnsi="Times New Roman" w:cs="Times New Roman"/>
          <w:bCs/>
          <w:szCs w:val="18"/>
          <w:lang w:eastAsia="it-IT"/>
        </w:rPr>
        <w:t>adjustment</w:t>
      </w:r>
      <w:r w:rsidR="008824B9">
        <w:rPr>
          <w:rFonts w:ascii="Times New Roman" w:hAnsi="Times New Roman" w:cs="Times New Roman"/>
          <w:bCs/>
          <w:szCs w:val="18"/>
          <w:lang w:eastAsia="it-IT"/>
        </w:rPr>
        <w:t xml:space="preserve">, </w:t>
      </w:r>
      <w:r w:rsidR="003C3536" w:rsidRPr="00FA64DF">
        <w:rPr>
          <w:rFonts w:ascii="Times New Roman" w:hAnsi="Times New Roman" w:cs="Times New Roman"/>
          <w:bCs/>
          <w:szCs w:val="18"/>
          <w:lang w:eastAsia="it-IT"/>
        </w:rPr>
        <w:t>which may or not be accepted by the mapping engineer</w:t>
      </w:r>
      <w:r w:rsidR="008824B9">
        <w:rPr>
          <w:rFonts w:ascii="Times New Roman" w:hAnsi="Times New Roman" w:cs="Times New Roman"/>
          <w:bCs/>
          <w:szCs w:val="18"/>
          <w:lang w:eastAsia="it-IT"/>
        </w:rPr>
        <w:t>, to replace the class in the mapping</w:t>
      </w:r>
      <w:r w:rsidR="003C3536" w:rsidRPr="00BA5970">
        <w:rPr>
          <w:bCs/>
          <w:szCs w:val="18"/>
          <w:lang w:eastAsia="it-IT"/>
        </w:rPr>
        <w:t xml:space="preserve">. </w:t>
      </w:r>
    </w:p>
    <w:p w14:paraId="0D5FAA4F" w14:textId="2A1563AB" w:rsidR="00885315" w:rsidRDefault="00885315" w:rsidP="00BA5970">
      <w:pPr>
        <w:rPr>
          <w:bCs/>
          <w:szCs w:val="18"/>
          <w:lang w:eastAsia="it-IT"/>
        </w:rPr>
      </w:pPr>
    </w:p>
    <w:p w14:paraId="119D537B" w14:textId="1C9A3108" w:rsidR="00885315" w:rsidRPr="00BA5970" w:rsidRDefault="00885315" w:rsidP="00BA5970">
      <w:pPr>
        <w:rPr>
          <w:bCs/>
          <w:szCs w:val="18"/>
          <w:lang w:eastAsia="it-IT"/>
        </w:rPr>
      </w:pPr>
      <w:r>
        <w:rPr>
          <w:bCs/>
          <w:szCs w:val="18"/>
          <w:lang w:eastAsia="it-IT"/>
        </w:rPr>
        <w:t>The refinement</w:t>
      </w:r>
      <w:r w:rsidRPr="00BA5970">
        <w:rPr>
          <w:bCs/>
          <w:szCs w:val="18"/>
          <w:lang w:eastAsia="it-IT"/>
        </w:rPr>
        <w:t xml:space="preserve"> process ends when there are no inconsistencies found in the mapping or when users decide to finalize it. </w:t>
      </w:r>
      <w:r>
        <w:rPr>
          <w:bCs/>
          <w:szCs w:val="18"/>
          <w:lang w:eastAsia="it-IT"/>
        </w:rPr>
        <w:t>In the end</w:t>
      </w:r>
      <w:r w:rsidRPr="00BA5970">
        <w:rPr>
          <w:bCs/>
          <w:szCs w:val="18"/>
          <w:lang w:eastAsia="it-IT"/>
        </w:rPr>
        <w:t xml:space="preserve">, the final refined mapping and </w:t>
      </w:r>
      <w:r w:rsidR="005A41AF">
        <w:rPr>
          <w:bCs/>
          <w:szCs w:val="18"/>
          <w:lang w:eastAsia="it-IT"/>
        </w:rPr>
        <w:t>the</w:t>
      </w:r>
      <w:r w:rsidRPr="00BA5970">
        <w:rPr>
          <w:bCs/>
          <w:szCs w:val="18"/>
          <w:lang w:eastAsia="it-IT"/>
        </w:rPr>
        <w:t xml:space="preserve"> mapping validation report </w:t>
      </w:r>
      <w:r w:rsidR="00716A5D">
        <w:rPr>
          <w:bCs/>
          <w:szCs w:val="18"/>
          <w:lang w:eastAsia="it-IT"/>
        </w:rPr>
        <w:t>are</w:t>
      </w:r>
      <w:r w:rsidR="00716A5D" w:rsidRPr="00BA5970">
        <w:rPr>
          <w:bCs/>
          <w:szCs w:val="18"/>
          <w:lang w:eastAsia="it-IT"/>
        </w:rPr>
        <w:t xml:space="preserve"> </w:t>
      </w:r>
      <w:r>
        <w:rPr>
          <w:bCs/>
          <w:szCs w:val="18"/>
          <w:lang w:eastAsia="it-IT"/>
        </w:rPr>
        <w:t xml:space="preserve">generated by </w:t>
      </w:r>
      <w:r w:rsidRPr="00BA5970">
        <w:rPr>
          <w:bCs/>
          <w:szCs w:val="18"/>
          <w:lang w:eastAsia="it-IT"/>
        </w:rPr>
        <w:t>the framework.</w:t>
      </w:r>
    </w:p>
    <w:p w14:paraId="1A71060D" w14:textId="77777777" w:rsidR="00BA5970" w:rsidRPr="00BA5970" w:rsidRDefault="00BA5970" w:rsidP="00BA5970">
      <w:pPr>
        <w:rPr>
          <w:bCs/>
          <w:szCs w:val="18"/>
          <w:lang w:eastAsia="it-IT"/>
        </w:rPr>
      </w:pPr>
    </w:p>
    <w:p w14:paraId="7D01D060" w14:textId="77777777" w:rsidR="00BA5970" w:rsidRPr="00BA5970" w:rsidRDefault="00BA5970" w:rsidP="00302719">
      <w:pPr>
        <w:pStyle w:val="Heading20"/>
      </w:pPr>
      <w:r w:rsidRPr="00BA5970">
        <w:t>OUTPUT</w:t>
      </w:r>
    </w:p>
    <w:p w14:paraId="49A3E0CB" w14:textId="24DC5284" w:rsidR="00BA5970" w:rsidRPr="00BA5970" w:rsidRDefault="004643B8" w:rsidP="00BA5970">
      <w:r>
        <w:t xml:space="preserve">In the last step of the framework a mapping validation report and the refined mapping are generated. </w:t>
      </w:r>
      <w:r w:rsidR="00BA5970" w:rsidRPr="00BA5970">
        <w:t xml:space="preserve">Violations within the mapping </w:t>
      </w:r>
      <w:r w:rsidR="00E86591">
        <w:t>input</w:t>
      </w:r>
      <w:r w:rsidR="00E86591" w:rsidRPr="00BA5970">
        <w:t xml:space="preserve"> </w:t>
      </w:r>
      <w:r w:rsidR="00BA5970" w:rsidRPr="00BA5970">
        <w:t xml:space="preserve">into the framework </w:t>
      </w:r>
      <w:r w:rsidR="00593B82">
        <w:t>may</w:t>
      </w:r>
      <w:r w:rsidR="00593B82" w:rsidRPr="00BA5970">
        <w:t xml:space="preserve"> </w:t>
      </w:r>
      <w:r w:rsidR="008E2C6D">
        <w:t xml:space="preserve">have </w:t>
      </w:r>
      <w:r w:rsidR="00BA5970" w:rsidRPr="00BA5970">
        <w:t>be</w:t>
      </w:r>
      <w:r w:rsidR="008E2C6D">
        <w:t>en</w:t>
      </w:r>
      <w:r w:rsidR="00BA5970" w:rsidRPr="00BA5970">
        <w:t xml:space="preserve"> </w:t>
      </w:r>
      <w:r w:rsidR="00E86591">
        <w:t>addressed by the refinement phase</w:t>
      </w:r>
      <w:r w:rsidR="00BA5970" w:rsidRPr="00BA5970">
        <w:t xml:space="preserve">. </w:t>
      </w:r>
      <w:r w:rsidR="00BC404B">
        <w:t>The</w:t>
      </w:r>
      <w:r w:rsidR="00BA5970" w:rsidRPr="00BA5970">
        <w:t xml:space="preserve"> validation report </w:t>
      </w:r>
      <w:r w:rsidR="006105C3">
        <w:t xml:space="preserve">contains </w:t>
      </w:r>
      <w:r w:rsidR="00BA5970" w:rsidRPr="00BA5970">
        <w:t xml:space="preserve">information about </w:t>
      </w:r>
      <w:r w:rsidR="00D4569A">
        <w:t xml:space="preserve">the </w:t>
      </w:r>
      <w:r w:rsidR="00BA5970" w:rsidRPr="00BA5970">
        <w:t xml:space="preserve">violations </w:t>
      </w:r>
      <w:r w:rsidR="00E86591">
        <w:t xml:space="preserve">that were detected </w:t>
      </w:r>
      <w:r w:rsidR="00233E60">
        <w:t xml:space="preserve">and </w:t>
      </w:r>
      <w:r w:rsidR="009A5186">
        <w:t>adjusted</w:t>
      </w:r>
      <w:r w:rsidR="00233E60">
        <w:t xml:space="preserve"> </w:t>
      </w:r>
      <w:r w:rsidR="00BA5970" w:rsidRPr="00BA5970">
        <w:t xml:space="preserve">within the original mapping. </w:t>
      </w:r>
      <w:r w:rsidR="00A22FDB">
        <w:t>The generated artefacts are described as follows</w:t>
      </w:r>
      <w:r w:rsidR="00A22FDB">
        <w:rPr>
          <w:bCs/>
          <w:szCs w:val="18"/>
          <w:lang w:eastAsia="it-IT"/>
        </w:rPr>
        <w:t>:</w:t>
      </w:r>
    </w:p>
    <w:p w14:paraId="2EF3B792" w14:textId="77777777" w:rsidR="00BA5970" w:rsidRPr="00BA5970" w:rsidRDefault="00BA5970" w:rsidP="00BA5970">
      <w:pPr>
        <w:rPr>
          <w:bCs/>
          <w:szCs w:val="18"/>
          <w:lang w:eastAsia="it-IT"/>
        </w:rPr>
      </w:pPr>
    </w:p>
    <w:p w14:paraId="56D61E20" w14:textId="36A875D5" w:rsidR="00BA5970" w:rsidRPr="00BA5970" w:rsidRDefault="00BA5970" w:rsidP="00BA5970">
      <w:pPr>
        <w:rPr>
          <w:bCs/>
          <w:szCs w:val="18"/>
          <w:lang w:eastAsia="it-IT"/>
        </w:rPr>
      </w:pPr>
      <w:r w:rsidRPr="00BA5970">
        <w:rPr>
          <w:b/>
          <w:bCs/>
          <w:szCs w:val="18"/>
          <w:lang w:eastAsia="it-IT"/>
        </w:rPr>
        <w:t xml:space="preserve">Mapping </w:t>
      </w:r>
      <w:r w:rsidR="00845A2D">
        <w:rPr>
          <w:b/>
          <w:bCs/>
          <w:szCs w:val="18"/>
          <w:lang w:eastAsia="it-IT"/>
        </w:rPr>
        <w:t>v</w:t>
      </w:r>
      <w:r w:rsidRPr="00BA5970">
        <w:rPr>
          <w:b/>
          <w:bCs/>
          <w:szCs w:val="18"/>
          <w:lang w:eastAsia="it-IT"/>
        </w:rPr>
        <w:t xml:space="preserve">alidation report. </w:t>
      </w:r>
      <w:r w:rsidRPr="00BA5970">
        <w:rPr>
          <w:bCs/>
          <w:szCs w:val="18"/>
          <w:lang w:eastAsia="it-IT"/>
        </w:rPr>
        <w:t xml:space="preserve">A machine-readable report </w:t>
      </w:r>
      <w:r w:rsidR="008376E9">
        <w:rPr>
          <w:bCs/>
          <w:szCs w:val="18"/>
          <w:lang w:eastAsia="it-IT"/>
        </w:rPr>
        <w:t xml:space="preserve">is </w:t>
      </w:r>
      <w:r w:rsidRPr="00BA5970">
        <w:rPr>
          <w:bCs/>
          <w:szCs w:val="18"/>
          <w:lang w:eastAsia="it-IT"/>
        </w:rPr>
        <w:t>generated</w:t>
      </w:r>
      <w:r w:rsidR="001E135B">
        <w:rPr>
          <w:bCs/>
          <w:szCs w:val="18"/>
          <w:lang w:eastAsia="it-IT"/>
        </w:rPr>
        <w:t xml:space="preserve"> after t</w:t>
      </w:r>
      <w:r w:rsidR="001E3EED">
        <w:rPr>
          <w:bCs/>
          <w:szCs w:val="18"/>
          <w:lang w:eastAsia="it-IT"/>
        </w:rPr>
        <w:t xml:space="preserve">he mapping </w:t>
      </w:r>
      <w:r w:rsidR="00207306">
        <w:rPr>
          <w:bCs/>
          <w:szCs w:val="18"/>
          <w:lang w:eastAsia="it-IT"/>
        </w:rPr>
        <w:t xml:space="preserve">file </w:t>
      </w:r>
      <w:r w:rsidR="001E3EED">
        <w:rPr>
          <w:bCs/>
          <w:szCs w:val="18"/>
          <w:lang w:eastAsia="it-IT"/>
        </w:rPr>
        <w:t>has been assessed</w:t>
      </w:r>
      <w:r w:rsidR="009A5186">
        <w:rPr>
          <w:bCs/>
          <w:szCs w:val="18"/>
          <w:lang w:eastAsia="it-IT"/>
        </w:rPr>
        <w:t xml:space="preserve"> and refined</w:t>
      </w:r>
      <w:r w:rsidR="001E135B">
        <w:rPr>
          <w:bCs/>
          <w:szCs w:val="18"/>
          <w:lang w:eastAsia="it-IT"/>
        </w:rPr>
        <w:t xml:space="preserve">. This </w:t>
      </w:r>
      <w:r w:rsidR="00C9324D">
        <w:rPr>
          <w:bCs/>
          <w:szCs w:val="18"/>
          <w:lang w:eastAsia="it-IT"/>
        </w:rPr>
        <w:t>report contains information relating to the violations detected</w:t>
      </w:r>
      <w:r w:rsidR="00207306">
        <w:rPr>
          <w:bCs/>
          <w:szCs w:val="18"/>
          <w:lang w:eastAsia="it-IT"/>
        </w:rPr>
        <w:t xml:space="preserve"> and adjusted by the framework</w:t>
      </w:r>
      <w:r w:rsidRPr="00BA5970">
        <w:rPr>
          <w:bCs/>
          <w:szCs w:val="18"/>
          <w:lang w:eastAsia="it-IT"/>
        </w:rPr>
        <w:t xml:space="preserve">. This report </w:t>
      </w:r>
      <w:r w:rsidR="001E3EED">
        <w:rPr>
          <w:bCs/>
          <w:szCs w:val="18"/>
          <w:lang w:eastAsia="it-IT"/>
        </w:rPr>
        <w:t xml:space="preserve">will give an indication of the overall quality of the mapping. </w:t>
      </w:r>
    </w:p>
    <w:p w14:paraId="6F4E9367" w14:textId="77777777" w:rsidR="00BA5970" w:rsidRPr="00BA5970" w:rsidRDefault="00BA5970" w:rsidP="00BA5970">
      <w:pPr>
        <w:rPr>
          <w:bCs/>
          <w:szCs w:val="18"/>
          <w:lang w:eastAsia="it-IT"/>
        </w:rPr>
      </w:pPr>
    </w:p>
    <w:p w14:paraId="7B8CE531" w14:textId="5E6ECFE3" w:rsidR="001D32F3" w:rsidRPr="00F870F4" w:rsidRDefault="00BA5970" w:rsidP="00BA5970">
      <w:pPr>
        <w:rPr>
          <w:b/>
          <w:bCs/>
          <w:szCs w:val="18"/>
          <w:lang w:eastAsia="it-IT"/>
        </w:rPr>
      </w:pPr>
      <w:r w:rsidRPr="00BA5970">
        <w:rPr>
          <w:b/>
          <w:bCs/>
          <w:szCs w:val="18"/>
          <w:lang w:eastAsia="it-IT"/>
        </w:rPr>
        <w:t xml:space="preserve">Refined mapping. </w:t>
      </w:r>
      <w:r w:rsidR="008376E9">
        <w:rPr>
          <w:szCs w:val="18"/>
          <w:lang w:eastAsia="it-IT"/>
        </w:rPr>
        <w:t>The refined mapping is generated after the mapping engineer has refined the original mapping</w:t>
      </w:r>
      <w:r w:rsidR="00B54CAD">
        <w:rPr>
          <w:szCs w:val="18"/>
          <w:lang w:eastAsia="it-IT"/>
        </w:rPr>
        <w:t>. As mentioned, this may be done</w:t>
      </w:r>
      <w:r w:rsidR="008376E9">
        <w:rPr>
          <w:szCs w:val="18"/>
          <w:lang w:eastAsia="it-IT"/>
        </w:rPr>
        <w:t xml:space="preserve"> either manually or semi-automatically, thus removing </w:t>
      </w:r>
      <w:r w:rsidR="00B54CAD">
        <w:rPr>
          <w:szCs w:val="18"/>
          <w:lang w:eastAsia="it-IT"/>
        </w:rPr>
        <w:t xml:space="preserve">the identified </w:t>
      </w:r>
      <w:r w:rsidR="008376E9">
        <w:rPr>
          <w:szCs w:val="18"/>
          <w:lang w:eastAsia="it-IT"/>
        </w:rPr>
        <w:t xml:space="preserve">inconsistencies contained in the mapping. </w:t>
      </w:r>
    </w:p>
    <w:p w14:paraId="7EE9A951" w14:textId="77777777" w:rsidR="006958FF" w:rsidRDefault="006958FF" w:rsidP="00C22DB9">
      <w:pPr>
        <w:pStyle w:val="Para"/>
      </w:pPr>
      <w:bookmarkStart w:id="132" w:name="_Ref36745016"/>
    </w:p>
    <w:p w14:paraId="15D064CE" w14:textId="546FFB5E" w:rsidR="00A127C2" w:rsidRPr="00BA11E8" w:rsidRDefault="00A127C2" w:rsidP="00893D84">
      <w:pPr>
        <w:pStyle w:val="Heading10"/>
      </w:pPr>
      <w:bookmarkStart w:id="133" w:name="_Ref37176720"/>
      <w:r>
        <w:t>QUALITY ASSESSMENT METRICS</w:t>
      </w:r>
      <w:bookmarkEnd w:id="132"/>
      <w:bookmarkEnd w:id="133"/>
    </w:p>
    <w:p w14:paraId="3952D2B4" w14:textId="0C64D37D" w:rsidR="00BC3436" w:rsidRDefault="00A127C2" w:rsidP="00C22DB9">
      <w:pPr>
        <w:pStyle w:val="Para"/>
      </w:pPr>
      <w:r w:rsidRPr="0045270B">
        <w:t xml:space="preserve">This </w:t>
      </w:r>
      <w:r>
        <w:t xml:space="preserve">section presents metrics which are used within our </w:t>
      </w:r>
      <w:r w:rsidR="007F58F8">
        <w:t xml:space="preserve">framework </w:t>
      </w:r>
      <w:r>
        <w:t>for assessing quality in relation to the uplift mapping process, concerned with converting non-RDF resources to RDF.</w:t>
      </w:r>
      <w:r w:rsidR="00971030">
        <w:t xml:space="preserve"> </w:t>
      </w:r>
    </w:p>
    <w:p w14:paraId="33C2B6B5" w14:textId="77777777" w:rsidR="00BC3436" w:rsidRDefault="00BC3436" w:rsidP="00C22DB9">
      <w:pPr>
        <w:pStyle w:val="Para"/>
      </w:pPr>
    </w:p>
    <w:p w14:paraId="76B7DDFE" w14:textId="3537C417" w:rsidR="00A127C2" w:rsidRDefault="00A127C2" w:rsidP="00C22DB9">
      <w:pPr>
        <w:pStyle w:val="Para"/>
      </w:pPr>
      <w:r>
        <w:t xml:space="preserve">The proposed mapping quality </w:t>
      </w:r>
      <w:r w:rsidR="001A2797">
        <w:t xml:space="preserve">metrics </w:t>
      </w:r>
      <w:r>
        <w:t xml:space="preserve">draw inspiration from a survey covering various aspects of </w:t>
      </w:r>
      <w:r w:rsidR="004B3BFA">
        <w:t xml:space="preserve"> </w:t>
      </w:r>
      <w:r>
        <w:t xml:space="preserve">Linked Data quality </w:t>
      </w:r>
      <w:r w:rsidR="0009502C">
        <w:fldChar w:fldCharType="begin" w:fldLock="1"/>
      </w:r>
      <w:r w:rsidR="0032433A">
        <w:instrText>ADDIN CSL_CITATION {"citationItems":[{"id":"ITEM-1","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Web","id":"ITEM-1","issued":{"date-parts":[["2015","3"]]},"page":"63-93","title":"Quality assessment for Linked Data: A Survey","type":"article-journal","volume":"7"},"uris":["http://www.mendeley.com/documents/?uuid=3d37c555-e548-31e8-b0bd-3bfa159f3949"]}],"mendeley":{"formattedCitation":"[29]","plainTextFormattedCitation":"[29]","previouslyFormattedCitation":"[29]"},"properties":{"noteIndex":0},"schema":"https://github.com/citation-style-language/schema/raw/master/csl-citation.json"}</w:instrText>
      </w:r>
      <w:r w:rsidR="0009502C">
        <w:fldChar w:fldCharType="separate"/>
      </w:r>
      <w:r w:rsidR="00324B74" w:rsidRPr="00324B74">
        <w:rPr>
          <w:noProof/>
        </w:rPr>
        <w:t>[29]</w:t>
      </w:r>
      <w:r w:rsidR="0009502C">
        <w:fldChar w:fldCharType="end"/>
      </w:r>
      <w:r>
        <w:t xml:space="preserve">. In this survey, Linked Data quality assessment was defined as a methodology focused on evaluating whether a particular piece of data is relevant to a certain consumer. In this context, data quality problems refer to issues affecting the full potential of applications using that data </w:t>
      </w:r>
      <w:r w:rsidR="0009502C">
        <w:fldChar w:fldCharType="begin" w:fldLock="1"/>
      </w:r>
      <w:r w:rsidR="0032433A">
        <w:instrText>ADDIN CSL_CITATION {"citationItems":[{"id":"ITEM-1","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Web","id":"ITEM-1","issued":{"date-parts":[["2015","3"]]},"page":"63-93","title":"Quality assessment for Linked Data: A Survey","type":"article-journal","volume":"7"},"uris":["http://www.mendeley.com/documents/?uuid=3d37c555-e548-31e8-b0bd-3bfa159f3949"]}],"mendeley":{"formattedCitation":"[29]","plainTextFormattedCitation":"[29]","previouslyFormattedCitation":"[29]"},"properties":{"noteIndex":0},"schema":"https://github.com/citation-style-language/schema/raw/master/csl-citation.json"}</w:instrText>
      </w:r>
      <w:r w:rsidR="0009502C">
        <w:fldChar w:fldCharType="separate"/>
      </w:r>
      <w:r w:rsidR="00324B74" w:rsidRPr="00324B74">
        <w:rPr>
          <w:noProof/>
        </w:rPr>
        <w:t>[29]</w:t>
      </w:r>
      <w:r w:rsidR="0009502C">
        <w:fldChar w:fldCharType="end"/>
      </w:r>
      <w:r>
        <w:t xml:space="preserve">. The assessment of Linked Data quality was further classified into </w:t>
      </w:r>
      <w:r w:rsidRPr="00F870F4">
        <w:rPr>
          <w:b/>
          <w:bCs/>
        </w:rPr>
        <w:t xml:space="preserve">categories, dimensions </w:t>
      </w:r>
      <w:r w:rsidRPr="002278C2">
        <w:t>and</w:t>
      </w:r>
      <w:r w:rsidRPr="00F870F4">
        <w:rPr>
          <w:b/>
          <w:bCs/>
        </w:rPr>
        <w:t xml:space="preserve"> metrics</w:t>
      </w:r>
      <w:r>
        <w:t xml:space="preserve">. Categories are used to group data quality dimensions which are themselves made up of data quality metrics. Dimensions are abstract concepts used to define the "characteristics of a dataset" </w:t>
      </w:r>
      <w:r w:rsidR="0009502C">
        <w:fldChar w:fldCharType="begin" w:fldLock="1"/>
      </w:r>
      <w:r w:rsidR="0032433A">
        <w:instrText>ADDIN CSL_CITATION {"citationItems":[{"id":"ITEM-1","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Web","id":"ITEM-1","issued":{"date-parts":[["2015","3"]]},"page":"63-93","title":"Quality assessment for Linked Data: A Survey","type":"article-journal","volume":"7"},"uris":["http://www.mendeley.com/documents/?uuid=3d37c555-e548-31e8-b0bd-3bfa159f3949"]}],"mendeley":{"formattedCitation":"[29]","plainTextFormattedCitation":"[29]","previouslyFormattedCitation":"[29]"},"properties":{"noteIndex":0},"schema":"https://github.com/citation-style-language/schema/raw/master/csl-citation.json"}</w:instrText>
      </w:r>
      <w:r w:rsidR="0009502C">
        <w:fldChar w:fldCharType="separate"/>
      </w:r>
      <w:r w:rsidR="00324B74" w:rsidRPr="00324B74">
        <w:rPr>
          <w:noProof/>
        </w:rPr>
        <w:t>[29]</w:t>
      </w:r>
      <w:r w:rsidR="0009502C">
        <w:fldChar w:fldCharType="end"/>
      </w:r>
      <w:r>
        <w:t>. The dimensions used for our quality assessment framework, are described in</w:t>
      </w:r>
      <w:r w:rsidR="00BA5970">
        <w:rPr>
          <w:b/>
          <w:bCs/>
        </w:rPr>
        <w:t xml:space="preserve"> </w:t>
      </w:r>
      <w:r w:rsidR="00BA5970" w:rsidRPr="00BA5970">
        <w:rPr>
          <w:b/>
          <w:bCs/>
        </w:rPr>
        <w:fldChar w:fldCharType="begin"/>
      </w:r>
      <w:r w:rsidR="00BA5970" w:rsidRPr="00BA5970">
        <w:rPr>
          <w:b/>
          <w:bCs/>
        </w:rPr>
        <w:instrText xml:space="preserve"> REF _Ref36744952 \h  \* MERGEFORMAT </w:instrText>
      </w:r>
      <w:r w:rsidR="00BA5970" w:rsidRPr="00BA5970">
        <w:rPr>
          <w:b/>
          <w:bCs/>
        </w:rPr>
      </w:r>
      <w:r w:rsidR="00BA5970" w:rsidRPr="00BA5970">
        <w:rPr>
          <w:b/>
          <w:bCs/>
        </w:rPr>
        <w:fldChar w:fldCharType="separate"/>
      </w:r>
      <w:r w:rsidR="00E96BE6" w:rsidRPr="00E96BE6">
        <w:rPr>
          <w:b/>
          <w:bCs/>
        </w:rPr>
        <w:t xml:space="preserve">Table </w:t>
      </w:r>
      <w:r w:rsidR="00E96BE6" w:rsidRPr="00E96BE6">
        <w:rPr>
          <w:b/>
          <w:bCs/>
          <w:noProof/>
        </w:rPr>
        <w:t>1</w:t>
      </w:r>
      <w:r w:rsidR="00BA5970" w:rsidRPr="00BA5970">
        <w:rPr>
          <w:b/>
          <w:bCs/>
        </w:rPr>
        <w:fldChar w:fldCharType="end"/>
      </w:r>
      <w:r w:rsidR="00BA5970">
        <w:rPr>
          <w:b/>
          <w:bCs/>
        </w:rPr>
        <w:t>.</w:t>
      </w:r>
      <w:r w:rsidR="009B6A5F">
        <w:t xml:space="preserve"> </w:t>
      </w:r>
      <w:r>
        <w:t xml:space="preserve"> A data quality metric is thus defined as a procedure for measuring a data quality dimension. </w:t>
      </w:r>
    </w:p>
    <w:p w14:paraId="06CC4B18" w14:textId="77777777" w:rsidR="00A127C2" w:rsidRDefault="00A127C2" w:rsidP="00C22DB9">
      <w:pPr>
        <w:pStyle w:val="Para"/>
      </w:pPr>
    </w:p>
    <w:p w14:paraId="666987E5" w14:textId="40712791" w:rsidR="00A127C2" w:rsidRDefault="00A127C2" w:rsidP="00C22DB9">
      <w:pPr>
        <w:pStyle w:val="Para"/>
      </w:pPr>
      <w:r>
        <w:t xml:space="preserve">The categories used in our framework are </w:t>
      </w:r>
      <w:r w:rsidR="00120828">
        <w:t xml:space="preserve">adopted </w:t>
      </w:r>
      <w:r>
        <w:t xml:space="preserve">from </w:t>
      </w:r>
      <w:r w:rsidR="0009502C">
        <w:fldChar w:fldCharType="begin" w:fldLock="1"/>
      </w:r>
      <w:r w:rsidR="0032433A">
        <w:instrText>ADDIN CSL_CITATION {"citationItems":[{"id":"ITEM-1","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Web","id":"ITEM-1","issued":{"date-parts":[["2015","3"]]},"page":"63-93","title":"Quality assessment for Linked Data: A Survey","type":"article-journal","volume":"7"},"uris":["http://www.mendeley.com/documents/?uuid=3d37c555-e548-31e8-b0bd-3bfa159f3949"]}],"mendeley":{"formattedCitation":"[29]","plainTextFormattedCitation":"[29]","previouslyFormattedCitation":"[29]"},"properties":{"noteIndex":0},"schema":"https://github.com/citation-style-language/schema/raw/master/csl-citation.json"}</w:instrText>
      </w:r>
      <w:r w:rsidR="0009502C">
        <w:fldChar w:fldCharType="separate"/>
      </w:r>
      <w:r w:rsidR="00324B74" w:rsidRPr="00324B74">
        <w:rPr>
          <w:noProof/>
        </w:rPr>
        <w:t>[29]</w:t>
      </w:r>
      <w:r w:rsidR="0009502C">
        <w:fldChar w:fldCharType="end"/>
      </w:r>
      <w:r>
        <w:t xml:space="preserve">. </w:t>
      </w:r>
      <w:r w:rsidR="00F56505">
        <w:t>Th</w:t>
      </w:r>
      <w:r w:rsidR="008C5B34">
        <w:t>erefore</w:t>
      </w:r>
      <w:r w:rsidR="00F56505">
        <w:t xml:space="preserve">, it </w:t>
      </w:r>
      <w:r>
        <w:t xml:space="preserve">is noted that a category captures the same essence for the underlying dimensions that belong to that category. Nonetheless, these groups are not strictly disjoint and may be considered different depending on the applied use case scenarios. The four categories used in our framework are described as follows: </w:t>
      </w:r>
    </w:p>
    <w:p w14:paraId="798F5486" w14:textId="77777777" w:rsidR="00A127C2" w:rsidRDefault="00A127C2" w:rsidP="00C22DB9">
      <w:pPr>
        <w:pStyle w:val="Para"/>
      </w:pPr>
    </w:p>
    <w:p w14:paraId="0AAA8DF2" w14:textId="2EBBDA91" w:rsidR="00A127C2" w:rsidRPr="00B12678" w:rsidRDefault="00A127C2" w:rsidP="00C22DB9">
      <w:pPr>
        <w:pStyle w:val="Para"/>
        <w:rPr>
          <w:bCs/>
        </w:rPr>
      </w:pPr>
      <w:r w:rsidRPr="0032722C">
        <w:rPr>
          <w:b/>
        </w:rPr>
        <w:t xml:space="preserve">Intrinsic category. </w:t>
      </w:r>
      <w:r w:rsidRPr="00B12678">
        <w:t xml:space="preserve">Intrinsic category contains the dimensions that are independent of the user’s context </w:t>
      </w:r>
      <w:r w:rsidR="0009502C">
        <w:fldChar w:fldCharType="begin" w:fldLock="1"/>
      </w:r>
      <w:r w:rsidR="0032433A">
        <w:instrText>ADDIN CSL_CITATION {"citationItems":[{"id":"ITEM-1","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Web","id":"ITEM-1","issued":{"date-parts":[["2015","3"]]},"page":"63-93","title":"Quality assessment for Linked Data: A Survey","type":"article-journal","volume":"7"},"uris":["http://www.mendeley.com/documents/?uuid=3d37c555-e548-31e8-b0bd-3bfa159f3949"]}],"mendeley":{"formattedCitation":"[29]","plainTextFormattedCitation":"[29]","previouslyFormattedCitation":"[29]"},"properties":{"noteIndex":0},"schema":"https://github.com/citation-style-language/schema/raw/master/csl-citation.json"}</w:instrText>
      </w:r>
      <w:r w:rsidR="0009502C">
        <w:fldChar w:fldCharType="separate"/>
      </w:r>
      <w:r w:rsidR="00324B74" w:rsidRPr="00324B74">
        <w:rPr>
          <w:noProof/>
        </w:rPr>
        <w:t>[29]</w:t>
      </w:r>
      <w:r w:rsidR="0009502C">
        <w:fldChar w:fldCharType="end"/>
      </w:r>
      <w:r w:rsidRPr="00B12678">
        <w:t>. In the mapping process context, these dimensions focus on whether the mapping is correct (syntactically and semantically), whether the mapping is consistent in itself, and how complete it represents the data being mapped and the vocabularies being used.</w:t>
      </w:r>
      <w:r w:rsidRPr="000F2FD1" w:rsidDel="000B6167">
        <w:t xml:space="preserve"> </w:t>
      </w:r>
    </w:p>
    <w:p w14:paraId="4C143ABB" w14:textId="6C764CEA" w:rsidR="00A127C2" w:rsidRDefault="00A127C2" w:rsidP="00C22DB9">
      <w:pPr>
        <w:pStyle w:val="Para"/>
      </w:pPr>
    </w:p>
    <w:p w14:paraId="0FE90BD8" w14:textId="6CBB50F2" w:rsidR="00A36FBF" w:rsidRPr="000F2C15" w:rsidRDefault="00A36FBF" w:rsidP="00C22DB9">
      <w:pPr>
        <w:pStyle w:val="Para"/>
        <w:rPr>
          <w:b/>
        </w:rPr>
      </w:pPr>
      <w:r w:rsidRPr="000F2C15">
        <w:rPr>
          <w:b/>
        </w:rPr>
        <w:t>Representational category.</w:t>
      </w:r>
      <w:r>
        <w:rPr>
          <w:b/>
        </w:rPr>
        <w:t xml:space="preserve"> </w:t>
      </w:r>
      <w:r w:rsidRPr="00B12678">
        <w:t xml:space="preserve">Representational category is concerned with the design of the data. In other words, metrics in this category evaluate how well the data is represented in terms of best practices and guidelines </w:t>
      </w:r>
      <w:r>
        <w:fldChar w:fldCharType="begin" w:fldLock="1"/>
      </w:r>
      <w:r w:rsidR="00324B74">
        <w:instrText>ADDIN CSL_CITATION {"citationItems":[{"id":"ITEM-1","itemData":{"DOI":"10.3233/SW-180306","author":[{"dropping-particle":"","family":"Debattista","given":"Jeremy","non-dropping-particle":"","parse-names":false,"suffix":""},{"dropping-particle":"","family":"Lange","given":"Christoph","non-dropping-particle":"","parse-names":false,"suffix":""},{"dropping-particle":"","family":"Auer","given":"Sören","non-dropping-particle":"","parse-names":false,"suffix":""},{"dropping-particle":"","family":"Cortis","given":"Dominic","non-dropping-particle":"","parse-names":false,"suffix":""}],"container-title":"Semantic Web","id":"ITEM-1","issued":{"date-parts":[["2018","3"]]},"note":"* Carries out one of the largest empirical study on a large number \nof datasets using a variety of different test cases and explores the \nresults. \n* \"The diversity of the Web of Data is also reflected in its quality. \nData quality impacts\nthe fitness for use of the data for the application at hand, and \nchoosing the right dataset is often a challenge for data consumers.In \nthis quantitative empirical survey, we analyse 130 datasets (≈ 3.7 \nbillion quads), extracted from the latest Linked Open Data Cloud using \n27 Linked Data quality metrics, and provide insights into the current \nquality conformance. Furthermore, we publish the quality metadata for \neach assessed dataset as Linked Data, using the Dataset Quality \nVocabulary (daQ).\"* \"Our next step is to \ncreate a Linked Data Quality as\na Service, that crawls the Web of Data and assesses its\nquality, providing quality metadata as Linked Data resources for \nconsumption. For this we also plan to incorporate other objective and \nsubjective metrics, however, we need to find methods that can enable the\n replicability of such metrics. Furthermore, we plan to assess the \nquality of the the LOD cloud periodically\nusing the HDT[22] dataset LOD-a-lot 52 , where the dataset contains 28 \nbillion triples stored on 524 GB of\ndisk space.\" * \"This statistical method shows that following our assessment three out of 27 metrics were identified as\nnon-informative to a datasets’ quality. This empirical survey is one of the largest (in terms of triples)\nevaluation of LOD data quality to date.\"","page":"1-43","title":"Evaluating the quality of the LOD cloud: An empirical investigation","type":"article-journal","volume":"9"},"uris":["http://www.mendeley.com/documents/?uuid=5e6d62a0-78dd-3110-8bf2-119fbc8c7c40"]}],"mendeley":{"formattedCitation":"[9]","plainTextFormattedCitation":"[9]","previouslyFormattedCitation":"[9]"},"properties":{"noteIndex":0},"schema":"https://github.com/citation-style-language/schema/raw/master/csl-citation.json"}</w:instrText>
      </w:r>
      <w:r>
        <w:fldChar w:fldCharType="separate"/>
      </w:r>
      <w:r w:rsidR="0035133D" w:rsidRPr="0035133D">
        <w:rPr>
          <w:noProof/>
        </w:rPr>
        <w:t>[9]</w:t>
      </w:r>
      <w:r>
        <w:fldChar w:fldCharType="end"/>
      </w:r>
      <w:r w:rsidRPr="00B12678">
        <w:t>. The dimensions in this category are mostly focused on the quality of the resulting datasets produced by mappings.</w:t>
      </w:r>
      <w:r>
        <w:t xml:space="preserve"> </w:t>
      </w:r>
    </w:p>
    <w:p w14:paraId="11719756" w14:textId="77777777" w:rsidR="00A36FBF" w:rsidRPr="00E84745" w:rsidRDefault="00A36FBF" w:rsidP="00C22DB9">
      <w:pPr>
        <w:pStyle w:val="Para"/>
      </w:pPr>
    </w:p>
    <w:p w14:paraId="3F1DEC27" w14:textId="2D26F4A7" w:rsidR="00A127C2" w:rsidRPr="000F2FD1" w:rsidRDefault="00A127C2" w:rsidP="00C22DB9">
      <w:pPr>
        <w:pStyle w:val="Para"/>
        <w:rPr>
          <w:bCs/>
        </w:rPr>
      </w:pPr>
      <w:r w:rsidRPr="0032722C">
        <w:rPr>
          <w:b/>
        </w:rPr>
        <w:t xml:space="preserve">Contextual category. </w:t>
      </w:r>
      <w:r w:rsidRPr="00B12678">
        <w:t xml:space="preserve">The contextual category groups dimensions and metrics highly depend on the context of the task at hand </w:t>
      </w:r>
      <w:r w:rsidR="0009502C">
        <w:fldChar w:fldCharType="begin" w:fldLock="1"/>
      </w:r>
      <w:r w:rsidR="00324B74">
        <w:instrText>ADDIN CSL_CITATION {"citationItems":[{"id":"ITEM-1","itemData":{"DOI":"10.3233/SW-180306","author":[{"dropping-particle":"","family":"Debattista","given":"Jeremy","non-dropping-particle":"","parse-names":false,"suffix":""},{"dropping-particle":"","family":"Lange","given":"Christoph","non-dropping-particle":"","parse-names":false,"suffix":""},{"dropping-particle":"","family":"Auer","given":"Sören","non-dropping-particle":"","parse-names":false,"suffix":""},{"dropping-particle":"","family":"Cortis","given":"Dominic","non-dropping-particle":"","parse-names":false,"suffix":""}],"container-title":"Semantic Web","id":"ITEM-1","issued":{"date-parts":[["2018","3"]]},"note":"* Carries out one of the largest empirical study on a large number \nof datasets using a variety of different test cases and explores the \nresults. \n* \"The diversity of the Web of Data is also reflected in its quality. \nData quality impacts\nthe fitness for use of the data for the application at hand, and \nchoosing the right dataset is often a challenge for data consumers.In \nthis quantitative empirical survey, we analyse 130 datasets (≈ 3.7 \nbillion quads), extracted from the latest Linked Open Data Cloud using \n27 Linked Data quality metrics, and provide insights into the current \nquality conformance. Furthermore, we publish the quality metadata for \neach assessed dataset as Linked Data, using the Dataset Quality \nVocabulary (daQ).\"* \"Our next step is to \ncreate a Linked Data Quality as\na Service, that crawls the Web of Data and assesses its\nquality, providing quality metadata as Linked Data resources for \nconsumption. For this we also plan to incorporate other objective and \nsubjective metrics, however, we need to find methods that can enable the\n replicability of such metrics. Furthermore, we plan to assess the \nquality of the the LOD cloud periodically\nusing the HDT[22] dataset LOD-a-lot 52 , where the dataset contains 28 \nbillion triples stored on 524 GB of\ndisk space.\" * \"This statistical method shows that following our assessment three out of 27 metrics were identified as\nnon-informative to a datasets’ quality. This empirical survey is one of the largest (in terms of triples)\nevaluation of LOD data quality to date.\"","page":"1-43","title":"Evaluating the quality of the LOD cloud: An empirical investigation","type":"article-journal","volume":"9"},"uris":["http://www.mendeley.com/documents/?uuid=5e6d62a0-78dd-3110-8bf2-119fbc8c7c40"]}],"mendeley":{"formattedCitation":"[9]","plainTextFormattedCitation":"[9]","previouslyFormattedCitation":"[9]"},"properties":{"noteIndex":0},"schema":"https://github.com/citation-style-language/schema/raw/master/csl-citation.json"}</w:instrText>
      </w:r>
      <w:r w:rsidR="0009502C">
        <w:fldChar w:fldCharType="separate"/>
      </w:r>
      <w:r w:rsidR="0035133D" w:rsidRPr="0035133D">
        <w:rPr>
          <w:noProof/>
        </w:rPr>
        <w:t>[9]</w:t>
      </w:r>
      <w:r w:rsidR="0009502C">
        <w:fldChar w:fldCharType="end"/>
      </w:r>
      <w:r w:rsidRPr="00B12678">
        <w:t>.  The dimensions for this category deal with trustworthiness and understandability. We note that the dimensions and metrics within this category do not specify how (i.e. which vocabularies, etc.) mappings and resulting datasets must define trustworthiness and understandability information. Nonetheless, existing work has shown how such information can be incorporated into mappings, which is argued to improve trustworthiness and understandability of mappings and datasets</w:t>
      </w:r>
      <w:r w:rsidR="00710DFF">
        <w:t xml:space="preserve"> </w:t>
      </w:r>
      <w:r w:rsidR="00710DFF">
        <w:fldChar w:fldCharType="begin" w:fldLock="1"/>
      </w:r>
      <w:r w:rsidR="00324B74">
        <w:instrText>ADDIN CSL_CITATION {"citationItems":[{"id":"ITEM-1","itemData":{"ISSN":"1613-0073","author":[{"dropping-particle":"","family":"Dimou","given":"Anastasia","non-dropping-particle":"","parse-names":false,"suffix":""},{"dropping-particle":"","family":"Nies","given":"Tom","non-dropping-particle":"De","parse-names":false,"suffix":""},{"dropping-particle":"","family":"Verborgh","given":"Ruben","non-dropping-particle":"","parse-names":false,"suffix":""},{"dropping-particle":"","family":"Mannens","given":"Erik","non-dropping-particle":"","parse-names":false,"suffix":""},{"dropping-particle":"","family":"Walle","given":"Rik","non-dropping-particle":"de","parse-names":false,"suffix":""}],"collection-title":"CEUR Workshop Proceedings","container-title":"Proceedings of the 9th Workshop on Linked Data on the Web","editor":[{"dropping-particle":"","family":"Auer","given":"Sören","non-dropping-particle":"","parse-names":false,"suffix":""},{"dropping-particle":"","family":"Berners-Lee","given":"Tim","non-dropping-particle":"","parse-names":false,"suffix":""},{"dropping-particle":"","family":"Bizer","given":"Christian","non-dropping-particle":"","parse-names":false,"suffix":""},{"dropping-particle":"","family":"Heath","given":"Tom","non-dropping-particle":"","parse-names":false,"suffix":""}],"id":"ITEM-1","issued":{"date-parts":[["2016","4"]]},"title":"Automated Metadata Generation for Linked Data Generation and Publishing Workflows","type":"paper-conference","volume":"1593"},"uris":["http://www.mendeley.com/documents/?uuid=e7f8c958-3016-3673-8690-612a74c68422"]}],"mendeley":{"formattedCitation":"[11]","plainTextFormattedCitation":"[11]","previouslyFormattedCitation":"[11]"},"properties":{"noteIndex":0},"schema":"https://github.com/citation-style-language/schema/raw/master/csl-citation.json"}</w:instrText>
      </w:r>
      <w:r w:rsidR="00710DFF">
        <w:fldChar w:fldCharType="separate"/>
      </w:r>
      <w:r w:rsidR="00710DFF" w:rsidRPr="00710DFF">
        <w:rPr>
          <w:noProof/>
        </w:rPr>
        <w:t>[11]</w:t>
      </w:r>
      <w:r w:rsidR="00710DFF">
        <w:fldChar w:fldCharType="end"/>
      </w:r>
      <w:r w:rsidRPr="00B12678">
        <w:t>.</w:t>
      </w:r>
      <w:r w:rsidR="00DE0224">
        <w:t xml:space="preserve"> Thus, </w:t>
      </w:r>
      <w:r w:rsidR="00D65AC9">
        <w:t xml:space="preserve">this category provides </w:t>
      </w:r>
      <w:r w:rsidR="00DE0224">
        <w:t xml:space="preserve">quality metrics </w:t>
      </w:r>
      <w:r w:rsidR="00D65AC9">
        <w:t>related to detect whether such information is present.</w:t>
      </w:r>
    </w:p>
    <w:p w14:paraId="79F9744C" w14:textId="77777777" w:rsidR="00A127C2" w:rsidRDefault="00A127C2" w:rsidP="00C22DB9">
      <w:pPr>
        <w:pStyle w:val="Para"/>
      </w:pPr>
    </w:p>
    <w:p w14:paraId="0D3F984D" w14:textId="4DAFD295" w:rsidR="007361F4" w:rsidRDefault="00A127C2" w:rsidP="00C22DB9">
      <w:pPr>
        <w:pStyle w:val="Para"/>
        <w:rPr>
          <w:bCs/>
          <w:lang w:val="en-IE"/>
        </w:rPr>
      </w:pPr>
      <w:r w:rsidRPr="000F2C15">
        <w:rPr>
          <w:b/>
          <w:lang w:val="en-IE"/>
        </w:rPr>
        <w:t xml:space="preserve">Accessibility category. </w:t>
      </w:r>
      <w:r w:rsidRPr="00B12678">
        <w:rPr>
          <w:lang w:val="en-IE"/>
        </w:rPr>
        <w:t xml:space="preserve">The accessibility category groups dimensions and metrics related to the access, authenticity  and retrieval of data </w:t>
      </w:r>
      <w:r w:rsidR="00470CA7">
        <w:rPr>
          <w:lang w:val="en-IE"/>
        </w:rPr>
        <w:fldChar w:fldCharType="begin" w:fldLock="1"/>
      </w:r>
      <w:r w:rsidR="0032433A">
        <w:rPr>
          <w:lang w:val="en-IE"/>
        </w:rPr>
        <w:instrText xml:space="preserve">ADDIN CSL_CITATION {"citationItems":[{"id":"ITEM-1","itemData":{"DOI":"10.1016/j.websem.2012.02.001","ISSN":"15708268","abstract":"There has been a recent, tangible growth in RDF published on the Web in accordance with the Linked Data principles and best practices, the result of which has been dubbed the \"Web of Data\". Linked Data guidelines are designed to facilitate ad hoc re-use and integration of conformant structured data-across the Web-by consumer applications; however, thus far, systems have yet to emerge that convincingly demonstrate the potential applications for consuming currently available Linked Data. Herein, we compile a list of fourteen concrete guidelines as given in the \"How to Publish Linked Data on the Web\" tutorial. Thereafter, we evaluate conformance of current RDF data providers with respect to these guidelines. Our evaluation is based on quantitative empirical analyses of a crawl of </w:instrText>
      </w:r>
      <w:r w:rsidR="0032433A">
        <w:rPr>
          <w:rFonts w:ascii="Cambria Math" w:hAnsi="Cambria Math" w:cs="Cambria Math"/>
          <w:lang w:val="en-IE"/>
        </w:rPr>
        <w:instrText>∼</w:instrText>
      </w:r>
      <w:r w:rsidR="0032433A">
        <w:rPr>
          <w:lang w:val="en-IE"/>
        </w:rPr>
        <w:instrText>4 million RDF/XML documents constituting over 1 billion quadruples, where we also look at the stability of hosted documents for a corpus consisting of nine monthly snapshots from a sample of 151 thousand documents. Backed by our empirical survey, we provide insights into the current level of conformance with respect to various Linked Data guidelines, enumerating lists of the most (non-)conformant data providers. We show that certain guidelines are broadly adhered to (esp. use HTTP URIs, keep URIs stable), whilst others are commonly overlooked (esp. provide licencing and human-readable meta-data). We also compare PageRank scores for the data-providers and their conformance to Linked Data guidelines, showing that both factors negatively correlate for guidelines restricting the use of RDF features, while positively correlating for guidelines encouraging external linkage and vocabulary re-use. Finally, we present a summary of conformance for the different guidelines, and present the top-ranked data providers in terms of a combined PageRank and Linked Data conformance score. © 2012 Elsevier B.V. All rights reserved.","author":[{"dropping-particle":"","family":"Hogan","given":"Aidan","non-dropping-particle":"","parse-names":false,"suffix":""},{"dropping-particle":"","family":"Umbrich","given":"Jürgen","non-dropping-particle":"","parse-names":false,"suffix":""},{"dropping-particle":"","family":"Harth","given":"Andreas","non-dropping-particle":"","parse-names":false,"suffix":""},{"dropping-particle":"","family":"Cyganiak","given":"Richard","non-dropping-particle":"","parse-names":false,"suffix":""},{"dropping-particle":"","family":"Polleres","given":"Axel","non-dropping-particle":"","parse-names":false,"suffix":""},{"dropping-particle":"","family":"Decker","given":"Stefan","non-dropping-particle":"","parse-names":false,"suffix":""}],"container-title":"Journal of Web Semantics","id":"ITEM-1","issued":{"date-parts":[["2012"]]},"page":"14-44","publisher":"Elsevier B.V.","title":"An empirical survey of Linked Data conformance","type":"article-journal","volume":"14"},"uris":["http://www.mendeley.com/documents/?uuid=d50309db-ba16-3bac-9780-96522edd46d6"]}],"mendeley":{"formattedCitation":"[14]","plainTextFormattedCitation":"[14]","previouslyFormattedCitation":"[14]"},"properties":{"noteIndex":0},"schema":"https://github.com/citation-style-language/schema/raw/master/csl-citation.json"}</w:instrText>
      </w:r>
      <w:r w:rsidR="00470CA7">
        <w:rPr>
          <w:lang w:val="en-IE"/>
        </w:rPr>
        <w:fldChar w:fldCharType="separate"/>
      </w:r>
      <w:r w:rsidR="00324B74" w:rsidRPr="00324B74">
        <w:rPr>
          <w:noProof/>
          <w:lang w:val="en-IE"/>
        </w:rPr>
        <w:t>[14]</w:t>
      </w:r>
      <w:r w:rsidR="00470CA7">
        <w:rPr>
          <w:lang w:val="en-IE"/>
        </w:rPr>
        <w:fldChar w:fldCharType="end"/>
      </w:r>
      <w:r w:rsidRPr="00B12678">
        <w:rPr>
          <w:lang w:val="en-IE"/>
        </w:rPr>
        <w:t xml:space="preserve">.  The dimensions for this category deal with licensing and availability and are derived from previous work on </w:t>
      </w:r>
    </w:p>
    <w:p w14:paraId="0ABC475C" w14:textId="41895F08" w:rsidR="007361F4" w:rsidRDefault="007361F4" w:rsidP="00C22DB9">
      <w:pPr>
        <w:pStyle w:val="Para"/>
      </w:pPr>
      <w:r w:rsidRPr="00B12678">
        <w:rPr>
          <w:lang w:val="en-IE"/>
        </w:rPr>
        <w:t xml:space="preserve">capturing mapping provenance and metadata information [17]. </w:t>
      </w:r>
    </w:p>
    <w:p w14:paraId="0A2AD85E" w14:textId="1F6A1122" w:rsidR="00636D68" w:rsidRDefault="00636D68" w:rsidP="00C22DB9">
      <w:pPr>
        <w:pStyle w:val="Para"/>
      </w:pPr>
    </w:p>
    <w:p w14:paraId="3410988F" w14:textId="363D7BC6" w:rsidR="004224B5" w:rsidRDefault="004224B5">
      <w:pPr>
        <w:pStyle w:val="Caption"/>
      </w:pPr>
      <w:bookmarkStart w:id="134" w:name="_Ref36744952"/>
      <w:r>
        <w:t xml:space="preserve">Table </w:t>
      </w:r>
      <w:r>
        <w:fldChar w:fldCharType="begin"/>
      </w:r>
      <w:r>
        <w:instrText xml:space="preserve"> SEQ Table \* ARABIC </w:instrText>
      </w:r>
      <w:r>
        <w:fldChar w:fldCharType="separate"/>
      </w:r>
      <w:r w:rsidR="00E96BE6">
        <w:rPr>
          <w:noProof/>
        </w:rPr>
        <w:t>1</w:t>
      </w:r>
      <w:r>
        <w:fldChar w:fldCharType="end"/>
      </w:r>
      <w:bookmarkEnd w:id="134"/>
      <w:r>
        <w:t xml:space="preserve">: </w:t>
      </w:r>
      <w:r w:rsidR="006A3A42" w:rsidRPr="00FA64DF">
        <w:rPr>
          <w:b w:val="0"/>
          <w:bCs w:val="0"/>
        </w:rPr>
        <w:t>Categories and dimensions</w:t>
      </w:r>
      <w:r w:rsidRPr="00FA64DF">
        <w:rPr>
          <w:b w:val="0"/>
          <w:bCs w:val="0"/>
        </w:rPr>
        <w:t>.</w:t>
      </w:r>
    </w:p>
    <w:tbl>
      <w:tblPr>
        <w:tblStyle w:val="TableGrid12"/>
        <w:tblW w:w="4957" w:type="dxa"/>
        <w:tblLayout w:type="fixed"/>
        <w:tblLook w:val="04A0" w:firstRow="1" w:lastRow="0" w:firstColumn="1" w:lastColumn="0" w:noHBand="0" w:noVBand="1"/>
      </w:tblPr>
      <w:tblGrid>
        <w:gridCol w:w="1271"/>
        <w:gridCol w:w="1559"/>
        <w:gridCol w:w="2127"/>
      </w:tblGrid>
      <w:tr w:rsidR="00667D43" w:rsidRPr="0025133E" w14:paraId="16FA6FEF" w14:textId="77777777" w:rsidTr="00F870F4">
        <w:tc>
          <w:tcPr>
            <w:tcW w:w="1271" w:type="dxa"/>
          </w:tcPr>
          <w:p w14:paraId="4A35D3B5" w14:textId="77777777" w:rsidR="006A3A42" w:rsidRPr="0025133E" w:rsidRDefault="006A3A42" w:rsidP="00623713">
            <w:pPr>
              <w:rPr>
                <w:rFonts w:eastAsia="Calibri" w:cs="Arial"/>
                <w:b/>
                <w:szCs w:val="18"/>
              </w:rPr>
            </w:pPr>
            <w:r>
              <w:rPr>
                <w:rFonts w:eastAsia="Calibri" w:cs="Arial"/>
                <w:b/>
                <w:szCs w:val="18"/>
              </w:rPr>
              <w:t>Category</w:t>
            </w:r>
          </w:p>
        </w:tc>
        <w:tc>
          <w:tcPr>
            <w:tcW w:w="1559" w:type="dxa"/>
          </w:tcPr>
          <w:p w14:paraId="0E07B55A" w14:textId="77777777" w:rsidR="006A3A42" w:rsidRPr="0025133E" w:rsidRDefault="006A3A42" w:rsidP="00623713">
            <w:pPr>
              <w:rPr>
                <w:rFonts w:eastAsia="Calibri" w:cs="Arial"/>
                <w:b/>
                <w:szCs w:val="18"/>
              </w:rPr>
            </w:pPr>
            <w:r w:rsidRPr="0025133E">
              <w:rPr>
                <w:rFonts w:eastAsia="Calibri" w:cs="Arial"/>
                <w:b/>
                <w:szCs w:val="18"/>
              </w:rPr>
              <w:t>Dimension</w:t>
            </w:r>
          </w:p>
        </w:tc>
        <w:tc>
          <w:tcPr>
            <w:tcW w:w="2127" w:type="dxa"/>
          </w:tcPr>
          <w:p w14:paraId="58C4F511" w14:textId="77777777" w:rsidR="006A3A42" w:rsidRPr="0025133E" w:rsidRDefault="006A3A42" w:rsidP="00623713">
            <w:pPr>
              <w:rPr>
                <w:rFonts w:eastAsia="Calibri" w:cs="Arial"/>
                <w:b/>
                <w:szCs w:val="18"/>
              </w:rPr>
            </w:pPr>
            <w:r w:rsidRPr="0025133E">
              <w:rPr>
                <w:rFonts w:eastAsia="Calibri" w:cs="Arial"/>
                <w:b/>
                <w:szCs w:val="18"/>
              </w:rPr>
              <w:t xml:space="preserve">Description </w:t>
            </w:r>
          </w:p>
        </w:tc>
      </w:tr>
      <w:tr w:rsidR="00667D43" w:rsidRPr="0025133E" w14:paraId="37FA140F" w14:textId="77777777" w:rsidTr="00667D43">
        <w:tc>
          <w:tcPr>
            <w:tcW w:w="1271" w:type="dxa"/>
            <w:vMerge w:val="restart"/>
          </w:tcPr>
          <w:p w14:paraId="71349C00" w14:textId="1AC7429A" w:rsidR="006A3A42" w:rsidRPr="0025133E" w:rsidRDefault="006A3A42" w:rsidP="00F870F4">
            <w:pPr>
              <w:rPr>
                <w:rFonts w:eastAsia="Calibri" w:cs="Arial"/>
                <w:bCs/>
                <w:szCs w:val="18"/>
              </w:rPr>
            </w:pPr>
            <w:r>
              <w:rPr>
                <w:rFonts w:eastAsia="Calibri" w:cs="Arial"/>
                <w:bCs/>
                <w:szCs w:val="18"/>
              </w:rPr>
              <w:t>Intrinsic</w:t>
            </w:r>
          </w:p>
        </w:tc>
        <w:tc>
          <w:tcPr>
            <w:tcW w:w="1559" w:type="dxa"/>
          </w:tcPr>
          <w:p w14:paraId="0A51A6D0" w14:textId="77777777" w:rsidR="006A3A42" w:rsidRPr="0025133E" w:rsidRDefault="006A3A42" w:rsidP="00623713">
            <w:pPr>
              <w:rPr>
                <w:rFonts w:eastAsia="Calibri" w:cs="Arial"/>
                <w:bCs/>
                <w:szCs w:val="18"/>
              </w:rPr>
            </w:pPr>
            <w:r w:rsidRPr="0025133E">
              <w:rPr>
                <w:rFonts w:eastAsia="Calibri" w:cs="Arial"/>
                <w:bCs/>
                <w:szCs w:val="18"/>
              </w:rPr>
              <w:t>Data</w:t>
            </w:r>
          </w:p>
          <w:p w14:paraId="797921F2" w14:textId="77777777" w:rsidR="006A3A42" w:rsidRPr="0025133E" w:rsidRDefault="006A3A42" w:rsidP="00623713">
            <w:pPr>
              <w:rPr>
                <w:rFonts w:eastAsia="Calibri" w:cs="Arial"/>
                <w:bCs/>
                <w:szCs w:val="18"/>
              </w:rPr>
            </w:pPr>
            <w:r w:rsidRPr="0025133E">
              <w:rPr>
                <w:rFonts w:eastAsia="Calibri" w:cs="Arial"/>
                <w:bCs/>
                <w:szCs w:val="18"/>
              </w:rPr>
              <w:t>Consistency</w:t>
            </w:r>
            <w:r>
              <w:rPr>
                <w:rFonts w:eastAsia="Calibri" w:cs="Arial"/>
                <w:bCs/>
                <w:szCs w:val="18"/>
              </w:rPr>
              <w:t xml:space="preserve"> (DC)</w:t>
            </w:r>
          </w:p>
        </w:tc>
        <w:tc>
          <w:tcPr>
            <w:tcW w:w="2127" w:type="dxa"/>
          </w:tcPr>
          <w:p w14:paraId="37183D72" w14:textId="77777777" w:rsidR="006A3A42" w:rsidRPr="0025133E" w:rsidRDefault="006A3A42" w:rsidP="00623713">
            <w:pPr>
              <w:rPr>
                <w:rFonts w:eastAsia="Calibri" w:cs="Arial"/>
                <w:bCs/>
                <w:szCs w:val="18"/>
              </w:rPr>
            </w:pPr>
            <w:r w:rsidRPr="0025133E">
              <w:rPr>
                <w:rFonts w:eastAsia="Calibri" w:cs="Arial"/>
                <w:szCs w:val="18"/>
              </w:rPr>
              <w:t>This dimension refers to the extent to which a dataset will be generated with no conflicting information.</w:t>
            </w:r>
          </w:p>
        </w:tc>
      </w:tr>
      <w:tr w:rsidR="00667D43" w:rsidRPr="0025133E" w14:paraId="40B5261A" w14:textId="77777777" w:rsidTr="00667D43">
        <w:tc>
          <w:tcPr>
            <w:tcW w:w="1271" w:type="dxa"/>
            <w:vMerge/>
          </w:tcPr>
          <w:p w14:paraId="0FE04E88" w14:textId="77777777" w:rsidR="006A3A42" w:rsidRPr="0025133E" w:rsidRDefault="006A3A42" w:rsidP="00623713">
            <w:pPr>
              <w:spacing w:line="240" w:lineRule="auto"/>
              <w:jc w:val="left"/>
              <w:rPr>
                <w:rFonts w:eastAsia="Calibri" w:cs="Arial"/>
                <w:bCs/>
                <w:szCs w:val="18"/>
              </w:rPr>
            </w:pPr>
          </w:p>
        </w:tc>
        <w:tc>
          <w:tcPr>
            <w:tcW w:w="1559" w:type="dxa"/>
          </w:tcPr>
          <w:p w14:paraId="2B316B09" w14:textId="77777777" w:rsidR="006A3A42" w:rsidRPr="0025133E" w:rsidRDefault="006A3A42" w:rsidP="00623713">
            <w:pPr>
              <w:rPr>
                <w:rFonts w:eastAsia="Calibri" w:cs="Arial"/>
                <w:bCs/>
                <w:szCs w:val="18"/>
              </w:rPr>
            </w:pPr>
            <w:r w:rsidRPr="0025133E">
              <w:rPr>
                <w:rFonts w:eastAsia="Calibri" w:cs="Arial"/>
                <w:bCs/>
                <w:szCs w:val="18"/>
              </w:rPr>
              <w:t>Mapping consistency</w:t>
            </w:r>
            <w:r>
              <w:rPr>
                <w:rFonts w:eastAsia="Calibri" w:cs="Arial"/>
                <w:bCs/>
                <w:szCs w:val="18"/>
              </w:rPr>
              <w:t xml:space="preserve"> (MC)</w:t>
            </w:r>
          </w:p>
        </w:tc>
        <w:tc>
          <w:tcPr>
            <w:tcW w:w="2127" w:type="dxa"/>
          </w:tcPr>
          <w:p w14:paraId="21E3F184" w14:textId="77777777" w:rsidR="006A3A42" w:rsidRPr="0025133E" w:rsidRDefault="006A3A42" w:rsidP="00623713">
            <w:pPr>
              <w:rPr>
                <w:rFonts w:eastAsia="Calibri" w:cs="Arial"/>
                <w:bCs/>
                <w:szCs w:val="18"/>
              </w:rPr>
            </w:pPr>
            <w:r w:rsidRPr="0025133E">
              <w:rPr>
                <w:rFonts w:eastAsia="Calibri" w:cs="Arial"/>
                <w:szCs w:val="18"/>
              </w:rPr>
              <w:t>This dimension refers to the extent to which a mapping is conformant to its mapping language.</w:t>
            </w:r>
          </w:p>
        </w:tc>
      </w:tr>
      <w:tr w:rsidR="00667D43" w:rsidRPr="0025133E" w14:paraId="2011A417" w14:textId="77777777" w:rsidTr="00667D43">
        <w:tc>
          <w:tcPr>
            <w:tcW w:w="1271" w:type="dxa"/>
            <w:vMerge/>
          </w:tcPr>
          <w:p w14:paraId="0083826D" w14:textId="77777777" w:rsidR="006A3A42" w:rsidRPr="0025133E" w:rsidRDefault="006A3A42" w:rsidP="00623713">
            <w:pPr>
              <w:rPr>
                <w:rFonts w:eastAsia="Calibri" w:cs="Arial"/>
                <w:bCs/>
                <w:szCs w:val="18"/>
              </w:rPr>
            </w:pPr>
          </w:p>
        </w:tc>
        <w:tc>
          <w:tcPr>
            <w:tcW w:w="1559" w:type="dxa"/>
          </w:tcPr>
          <w:p w14:paraId="502F2DF1" w14:textId="77777777" w:rsidR="006A3A42" w:rsidRPr="0025133E" w:rsidRDefault="006A3A42" w:rsidP="00623713">
            <w:pPr>
              <w:rPr>
                <w:rFonts w:eastAsia="Calibri" w:cs="Arial"/>
                <w:bCs/>
                <w:szCs w:val="18"/>
              </w:rPr>
            </w:pPr>
            <w:r w:rsidRPr="0025133E">
              <w:rPr>
                <w:rFonts w:eastAsia="Calibri" w:cs="Arial"/>
                <w:bCs/>
                <w:szCs w:val="18"/>
              </w:rPr>
              <w:t>RDF term correctness</w:t>
            </w:r>
            <w:r>
              <w:rPr>
                <w:rFonts w:eastAsia="Calibri" w:cs="Arial"/>
                <w:bCs/>
                <w:szCs w:val="18"/>
              </w:rPr>
              <w:t xml:space="preserve"> (RT)</w:t>
            </w:r>
          </w:p>
        </w:tc>
        <w:tc>
          <w:tcPr>
            <w:tcW w:w="2127" w:type="dxa"/>
          </w:tcPr>
          <w:p w14:paraId="3D02660C" w14:textId="77777777" w:rsidR="006A3A42" w:rsidRPr="0025133E" w:rsidRDefault="006A3A42" w:rsidP="00623713">
            <w:pPr>
              <w:rPr>
                <w:rFonts w:eastAsia="Calibri" w:cs="Arial"/>
                <w:bCs/>
                <w:szCs w:val="18"/>
              </w:rPr>
            </w:pPr>
            <w:r w:rsidRPr="0025133E">
              <w:rPr>
                <w:rFonts w:eastAsia="Calibri" w:cs="Arial"/>
                <w:bCs/>
                <w:szCs w:val="18"/>
              </w:rPr>
              <w:t>This dimension refers to the extent to which a mapping correctly defines RDF terms.</w:t>
            </w:r>
          </w:p>
        </w:tc>
      </w:tr>
      <w:tr w:rsidR="00667D43" w:rsidRPr="0025133E" w14:paraId="45141100" w14:textId="77777777" w:rsidTr="00667D43">
        <w:tc>
          <w:tcPr>
            <w:tcW w:w="1271" w:type="dxa"/>
            <w:vMerge w:val="restart"/>
          </w:tcPr>
          <w:p w14:paraId="5FD0D601" w14:textId="77777777" w:rsidR="006A3A42" w:rsidRPr="0025133E" w:rsidRDefault="006A3A42" w:rsidP="00623713">
            <w:pPr>
              <w:spacing w:line="240" w:lineRule="auto"/>
              <w:jc w:val="left"/>
              <w:rPr>
                <w:rFonts w:eastAsia="Calibri" w:cs="Arial"/>
                <w:bCs/>
                <w:szCs w:val="18"/>
              </w:rPr>
            </w:pPr>
            <w:r>
              <w:rPr>
                <w:rFonts w:eastAsia="Calibri" w:cs="Arial"/>
                <w:bCs/>
                <w:szCs w:val="18"/>
              </w:rPr>
              <w:t>Representational</w:t>
            </w:r>
          </w:p>
        </w:tc>
        <w:tc>
          <w:tcPr>
            <w:tcW w:w="1559" w:type="dxa"/>
          </w:tcPr>
          <w:p w14:paraId="69AEC16C" w14:textId="77777777" w:rsidR="006A3A42" w:rsidRPr="0025133E" w:rsidRDefault="006A3A42" w:rsidP="00623713">
            <w:pPr>
              <w:rPr>
                <w:rFonts w:eastAsia="Calibri" w:cs="Arial"/>
                <w:bCs/>
                <w:szCs w:val="18"/>
              </w:rPr>
            </w:pPr>
            <w:r w:rsidRPr="0025133E">
              <w:rPr>
                <w:rFonts w:eastAsia="Calibri" w:cs="Arial"/>
                <w:bCs/>
                <w:szCs w:val="18"/>
              </w:rPr>
              <w:t>Interpretability</w:t>
            </w:r>
            <w:r>
              <w:rPr>
                <w:rFonts w:eastAsia="Calibri" w:cs="Arial"/>
                <w:bCs/>
                <w:szCs w:val="18"/>
              </w:rPr>
              <w:t xml:space="preserve"> (IR)</w:t>
            </w:r>
          </w:p>
        </w:tc>
        <w:tc>
          <w:tcPr>
            <w:tcW w:w="2127" w:type="dxa"/>
          </w:tcPr>
          <w:p w14:paraId="703F3D00" w14:textId="77777777" w:rsidR="006A3A42" w:rsidRPr="0025133E" w:rsidRDefault="006A3A42" w:rsidP="00623713">
            <w:pPr>
              <w:rPr>
                <w:rFonts w:eastAsia="Calibri" w:cs="Arial"/>
                <w:bCs/>
                <w:szCs w:val="18"/>
              </w:rPr>
            </w:pPr>
            <w:r w:rsidRPr="0025133E">
              <w:rPr>
                <w:rFonts w:eastAsia="Calibri" w:cs="Arial"/>
                <w:szCs w:val="18"/>
              </w:rPr>
              <w:t>This dimension is concerned to information being represented in an appropriate notation, and whether it is machine-processable.</w:t>
            </w:r>
          </w:p>
        </w:tc>
      </w:tr>
      <w:tr w:rsidR="00667D43" w:rsidRPr="0025133E" w14:paraId="65EE21F7" w14:textId="77777777" w:rsidTr="00667D43">
        <w:tc>
          <w:tcPr>
            <w:tcW w:w="1271" w:type="dxa"/>
            <w:vMerge/>
          </w:tcPr>
          <w:p w14:paraId="2DDD0B56" w14:textId="77777777" w:rsidR="006A3A42" w:rsidRPr="0025133E" w:rsidRDefault="006A3A42" w:rsidP="00623713">
            <w:pPr>
              <w:rPr>
                <w:rFonts w:eastAsia="Calibri" w:cs="Arial"/>
                <w:bCs/>
                <w:szCs w:val="18"/>
              </w:rPr>
            </w:pPr>
          </w:p>
        </w:tc>
        <w:tc>
          <w:tcPr>
            <w:tcW w:w="1559" w:type="dxa"/>
          </w:tcPr>
          <w:p w14:paraId="1408B005" w14:textId="77777777" w:rsidR="006A3A42" w:rsidRPr="0025133E" w:rsidRDefault="006A3A42" w:rsidP="00623713">
            <w:pPr>
              <w:rPr>
                <w:rFonts w:eastAsia="Calibri" w:cs="Arial"/>
                <w:bCs/>
                <w:szCs w:val="18"/>
              </w:rPr>
            </w:pPr>
            <w:r w:rsidRPr="0025133E">
              <w:rPr>
                <w:rFonts w:eastAsia="Calibri" w:cs="Arial"/>
                <w:bCs/>
                <w:szCs w:val="18"/>
              </w:rPr>
              <w:t>Representational conciseness</w:t>
            </w:r>
            <w:r>
              <w:rPr>
                <w:rFonts w:eastAsia="Calibri" w:cs="Arial"/>
                <w:bCs/>
                <w:szCs w:val="18"/>
              </w:rPr>
              <w:t xml:space="preserve"> (RC)</w:t>
            </w:r>
          </w:p>
        </w:tc>
        <w:tc>
          <w:tcPr>
            <w:tcW w:w="2127" w:type="dxa"/>
          </w:tcPr>
          <w:p w14:paraId="2C557820" w14:textId="77777777" w:rsidR="006A3A42" w:rsidRPr="0025133E" w:rsidRDefault="006A3A42" w:rsidP="00623713">
            <w:pPr>
              <w:rPr>
                <w:rFonts w:eastAsia="Calibri" w:cs="Arial"/>
                <w:szCs w:val="20"/>
              </w:rPr>
            </w:pPr>
            <w:r w:rsidRPr="0025133E">
              <w:rPr>
                <w:rFonts w:eastAsia="Calibri" w:cs="Arial"/>
                <w:bCs/>
                <w:szCs w:val="18"/>
              </w:rPr>
              <w:t>This dimension refers to the representational of the resulting dataset being compact, well-formatted, and clear.</w:t>
            </w:r>
          </w:p>
        </w:tc>
      </w:tr>
      <w:tr w:rsidR="00667D43" w:rsidRPr="0025133E" w14:paraId="44605D2C" w14:textId="77777777" w:rsidTr="00667D43">
        <w:tc>
          <w:tcPr>
            <w:tcW w:w="1271" w:type="dxa"/>
            <w:vMerge w:val="restart"/>
          </w:tcPr>
          <w:p w14:paraId="7B99DF5D" w14:textId="77777777" w:rsidR="006A3A42" w:rsidRPr="0025133E" w:rsidRDefault="006A3A42" w:rsidP="00623713">
            <w:pPr>
              <w:spacing w:line="240" w:lineRule="auto"/>
              <w:jc w:val="left"/>
              <w:rPr>
                <w:rFonts w:eastAsia="Calibri" w:cs="Arial"/>
                <w:bCs/>
                <w:szCs w:val="18"/>
              </w:rPr>
            </w:pPr>
            <w:r>
              <w:rPr>
                <w:rFonts w:eastAsia="Calibri" w:cs="Arial"/>
                <w:bCs/>
                <w:szCs w:val="18"/>
              </w:rPr>
              <w:t>Contextual</w:t>
            </w:r>
          </w:p>
        </w:tc>
        <w:tc>
          <w:tcPr>
            <w:tcW w:w="1559" w:type="dxa"/>
          </w:tcPr>
          <w:p w14:paraId="591ADC6F" w14:textId="77777777" w:rsidR="006A3A42" w:rsidRPr="0025133E" w:rsidRDefault="006A3A42" w:rsidP="00623713">
            <w:pPr>
              <w:rPr>
                <w:rFonts w:eastAsia="Calibri" w:cs="Arial"/>
                <w:bCs/>
                <w:szCs w:val="18"/>
              </w:rPr>
            </w:pPr>
            <w:r w:rsidRPr="0025133E">
              <w:rPr>
                <w:rFonts w:eastAsia="Calibri" w:cs="Arial"/>
                <w:bCs/>
                <w:szCs w:val="18"/>
              </w:rPr>
              <w:t>Trustworthiness</w:t>
            </w:r>
            <w:r>
              <w:rPr>
                <w:rFonts w:eastAsia="Calibri" w:cs="Arial"/>
                <w:bCs/>
                <w:szCs w:val="18"/>
              </w:rPr>
              <w:t xml:space="preserve"> (TR)</w:t>
            </w:r>
          </w:p>
        </w:tc>
        <w:tc>
          <w:tcPr>
            <w:tcW w:w="2127" w:type="dxa"/>
          </w:tcPr>
          <w:p w14:paraId="76876CA8" w14:textId="77777777" w:rsidR="006A3A42" w:rsidRPr="0025133E" w:rsidRDefault="006A3A42" w:rsidP="00623713">
            <w:pPr>
              <w:rPr>
                <w:rFonts w:eastAsia="Calibri" w:cs="Arial"/>
                <w:bCs/>
                <w:szCs w:val="18"/>
              </w:rPr>
            </w:pPr>
            <w:r w:rsidRPr="0025133E">
              <w:rPr>
                <w:rFonts w:eastAsia="Calibri" w:cs="Arial"/>
                <w:bCs/>
                <w:szCs w:val="18"/>
              </w:rPr>
              <w:t>This dimension refers to the extent to which data producers involved in the mapping process believe that the information in those mappings is "true".</w:t>
            </w:r>
          </w:p>
        </w:tc>
      </w:tr>
      <w:tr w:rsidR="00667D43" w:rsidRPr="0025133E" w14:paraId="7E528AAD" w14:textId="77777777" w:rsidTr="00667D43">
        <w:trPr>
          <w:trHeight w:val="670"/>
        </w:trPr>
        <w:tc>
          <w:tcPr>
            <w:tcW w:w="1271" w:type="dxa"/>
            <w:vMerge/>
          </w:tcPr>
          <w:p w14:paraId="3FE32971" w14:textId="77777777" w:rsidR="006A3A42" w:rsidRPr="0025133E" w:rsidRDefault="006A3A42" w:rsidP="00623713">
            <w:pPr>
              <w:rPr>
                <w:rFonts w:eastAsia="Calibri" w:cs="Arial"/>
                <w:bCs/>
                <w:szCs w:val="18"/>
              </w:rPr>
            </w:pPr>
          </w:p>
        </w:tc>
        <w:tc>
          <w:tcPr>
            <w:tcW w:w="1559" w:type="dxa"/>
          </w:tcPr>
          <w:p w14:paraId="08B9A055" w14:textId="77777777" w:rsidR="006A3A42" w:rsidRPr="0025133E" w:rsidRDefault="006A3A42" w:rsidP="00623713">
            <w:pPr>
              <w:rPr>
                <w:rFonts w:eastAsia="Calibri" w:cs="Arial"/>
                <w:bCs/>
                <w:szCs w:val="18"/>
              </w:rPr>
            </w:pPr>
            <w:r w:rsidRPr="0025133E">
              <w:rPr>
                <w:rFonts w:eastAsia="Calibri" w:cs="Arial"/>
                <w:bCs/>
                <w:szCs w:val="18"/>
              </w:rPr>
              <w:t>Understandability</w:t>
            </w:r>
            <w:r>
              <w:rPr>
                <w:rFonts w:eastAsia="Calibri" w:cs="Arial"/>
                <w:bCs/>
                <w:szCs w:val="18"/>
              </w:rPr>
              <w:t xml:space="preserve"> (UT)</w:t>
            </w:r>
          </w:p>
        </w:tc>
        <w:tc>
          <w:tcPr>
            <w:tcW w:w="2127" w:type="dxa"/>
          </w:tcPr>
          <w:p w14:paraId="54488CE8" w14:textId="77777777" w:rsidR="006A3A42" w:rsidRPr="0025133E" w:rsidRDefault="006A3A42" w:rsidP="00623713">
            <w:pPr>
              <w:rPr>
                <w:rFonts w:eastAsia="Calibri" w:cs="Arial"/>
                <w:bCs/>
                <w:szCs w:val="18"/>
              </w:rPr>
            </w:pPr>
            <w:r w:rsidRPr="0025133E">
              <w:rPr>
                <w:rFonts w:eastAsia="Calibri" w:cs="Arial"/>
                <w:bCs/>
                <w:szCs w:val="18"/>
              </w:rPr>
              <w:t>This dimension is concerned with human-readable information being provided to mappings and the resources being generated such that data producers and consumers are able to understand them.</w:t>
            </w:r>
          </w:p>
        </w:tc>
      </w:tr>
      <w:tr w:rsidR="00667CDA" w:rsidRPr="0025133E" w14:paraId="534CD172" w14:textId="77777777" w:rsidTr="00667D43">
        <w:trPr>
          <w:trHeight w:val="670"/>
        </w:trPr>
        <w:tc>
          <w:tcPr>
            <w:tcW w:w="1271" w:type="dxa"/>
            <w:vMerge w:val="restart"/>
          </w:tcPr>
          <w:p w14:paraId="3F9F0C5A" w14:textId="77777777" w:rsidR="00667CDA" w:rsidRPr="0025133E" w:rsidRDefault="00667CDA" w:rsidP="00623713">
            <w:pPr>
              <w:rPr>
                <w:rFonts w:eastAsia="Calibri" w:cs="Arial"/>
                <w:bCs/>
                <w:szCs w:val="18"/>
              </w:rPr>
            </w:pPr>
            <w:r>
              <w:rPr>
                <w:rFonts w:eastAsia="Calibri" w:cs="Arial"/>
                <w:bCs/>
                <w:szCs w:val="18"/>
              </w:rPr>
              <w:t>Accessibility</w:t>
            </w:r>
          </w:p>
        </w:tc>
        <w:tc>
          <w:tcPr>
            <w:tcW w:w="1559" w:type="dxa"/>
          </w:tcPr>
          <w:p w14:paraId="53A9BC20" w14:textId="77777777" w:rsidR="00667CDA" w:rsidRPr="0025133E" w:rsidRDefault="00667CDA" w:rsidP="00623713">
            <w:pPr>
              <w:rPr>
                <w:rFonts w:eastAsia="Calibri" w:cs="Arial"/>
                <w:bCs/>
                <w:szCs w:val="18"/>
              </w:rPr>
            </w:pPr>
            <w:r w:rsidRPr="0025133E">
              <w:rPr>
                <w:rFonts w:eastAsia="Calibri" w:cs="Arial"/>
                <w:bCs/>
                <w:szCs w:val="18"/>
              </w:rPr>
              <w:t>Availability</w:t>
            </w:r>
            <w:r>
              <w:rPr>
                <w:rFonts w:eastAsia="Calibri" w:cs="Arial"/>
                <w:bCs/>
                <w:szCs w:val="18"/>
              </w:rPr>
              <w:t xml:space="preserve"> (AV)</w:t>
            </w:r>
          </w:p>
        </w:tc>
        <w:tc>
          <w:tcPr>
            <w:tcW w:w="2127" w:type="dxa"/>
          </w:tcPr>
          <w:p w14:paraId="31A2F2E4" w14:textId="77777777" w:rsidR="00667CDA" w:rsidRPr="0025133E" w:rsidRDefault="00667CDA" w:rsidP="00623713">
            <w:pPr>
              <w:rPr>
                <w:rFonts w:eastAsia="Calibri" w:cs="Arial"/>
                <w:bCs/>
                <w:szCs w:val="18"/>
              </w:rPr>
            </w:pPr>
            <w:r w:rsidRPr="0025133E">
              <w:rPr>
                <w:rFonts w:eastAsia="Calibri" w:cs="Arial"/>
                <w:szCs w:val="18"/>
              </w:rPr>
              <w:t>This dimension refers to the extent to which the mapping, the mapped data, and the resulting dataset are available.</w:t>
            </w:r>
          </w:p>
        </w:tc>
      </w:tr>
      <w:tr w:rsidR="00667CDA" w:rsidRPr="0025133E" w14:paraId="3001DB8C" w14:textId="77777777" w:rsidTr="00667D43">
        <w:trPr>
          <w:trHeight w:val="670"/>
        </w:trPr>
        <w:tc>
          <w:tcPr>
            <w:tcW w:w="1271" w:type="dxa"/>
            <w:vMerge/>
          </w:tcPr>
          <w:p w14:paraId="450BDA3B" w14:textId="77777777" w:rsidR="00667CDA" w:rsidRDefault="00667CDA" w:rsidP="00623713">
            <w:pPr>
              <w:rPr>
                <w:rFonts w:eastAsia="Calibri" w:cs="Arial"/>
                <w:bCs/>
                <w:szCs w:val="18"/>
              </w:rPr>
            </w:pPr>
          </w:p>
        </w:tc>
        <w:tc>
          <w:tcPr>
            <w:tcW w:w="1559" w:type="dxa"/>
          </w:tcPr>
          <w:p w14:paraId="72BFDEC6" w14:textId="77777777" w:rsidR="00667CDA" w:rsidRDefault="00667CDA" w:rsidP="00623713">
            <w:pPr>
              <w:rPr>
                <w:rFonts w:eastAsia="Calibri" w:cs="Arial"/>
                <w:bCs/>
                <w:szCs w:val="18"/>
              </w:rPr>
            </w:pPr>
            <w:r w:rsidRPr="0025133E">
              <w:rPr>
                <w:rFonts w:eastAsia="Calibri" w:cs="Arial"/>
                <w:bCs/>
                <w:szCs w:val="18"/>
              </w:rPr>
              <w:t>Licensing</w:t>
            </w:r>
            <w:r>
              <w:rPr>
                <w:rFonts w:eastAsia="Calibri" w:cs="Arial"/>
                <w:bCs/>
                <w:szCs w:val="18"/>
              </w:rPr>
              <w:t xml:space="preserve"> (LI)</w:t>
            </w:r>
          </w:p>
        </w:tc>
        <w:tc>
          <w:tcPr>
            <w:tcW w:w="2127" w:type="dxa"/>
          </w:tcPr>
          <w:p w14:paraId="45D24DDC" w14:textId="77777777" w:rsidR="00667CDA" w:rsidRPr="0025133E" w:rsidRDefault="00667CDA" w:rsidP="00623713">
            <w:pPr>
              <w:rPr>
                <w:rFonts w:eastAsia="Calibri" w:cs="Arial"/>
                <w:szCs w:val="18"/>
              </w:rPr>
            </w:pPr>
            <w:r w:rsidRPr="0025133E">
              <w:rPr>
                <w:rFonts w:eastAsia="Calibri" w:cs="Arial"/>
                <w:szCs w:val="20"/>
              </w:rPr>
              <w:t>This dimension refers to the license under which a mapping and its resulting dataset can be (re) used.</w:t>
            </w:r>
          </w:p>
        </w:tc>
      </w:tr>
    </w:tbl>
    <w:p w14:paraId="0CC33A34" w14:textId="77777777" w:rsidR="00BE04D5" w:rsidRDefault="00BE04D5" w:rsidP="00C22DB9">
      <w:pPr>
        <w:pStyle w:val="Para"/>
      </w:pPr>
    </w:p>
    <w:p w14:paraId="032ED6B7" w14:textId="1665EAAE" w:rsidR="00E758F8" w:rsidRDefault="002E6FCE" w:rsidP="00C22DB9">
      <w:pPr>
        <w:pStyle w:val="Para"/>
      </w:pPr>
      <w:r>
        <w:t xml:space="preserve">The metrics described in the following sections, are grouped into different dimensions. </w:t>
      </w:r>
      <w:r w:rsidR="00E83791">
        <w:t>Each of the metric</w:t>
      </w:r>
      <w:r w:rsidR="00605796">
        <w:t xml:space="preserve">s described in </w:t>
      </w:r>
      <w:r w:rsidR="00605796" w:rsidRPr="00C26FD9">
        <w:rPr>
          <w:b/>
          <w:bCs/>
        </w:rPr>
        <w:fldChar w:fldCharType="begin"/>
      </w:r>
      <w:r w:rsidR="00605796" w:rsidRPr="00C26FD9">
        <w:rPr>
          <w:b/>
          <w:bCs/>
        </w:rPr>
        <w:instrText xml:space="preserve"> REF _Ref36742949 \h </w:instrText>
      </w:r>
      <w:r w:rsidR="00286DC1">
        <w:rPr>
          <w:b/>
          <w:bCs/>
        </w:rPr>
        <w:instrText xml:space="preserve"> \* MERGEFORMAT </w:instrText>
      </w:r>
      <w:r w:rsidR="00605796" w:rsidRPr="00C26FD9">
        <w:rPr>
          <w:b/>
          <w:bCs/>
        </w:rPr>
      </w:r>
      <w:r w:rsidR="00605796" w:rsidRPr="00C26FD9">
        <w:rPr>
          <w:b/>
          <w:bCs/>
        </w:rPr>
        <w:fldChar w:fldCharType="separate"/>
      </w:r>
      <w:r w:rsidR="00E96BE6" w:rsidRPr="00FA64DF">
        <w:rPr>
          <w:b/>
          <w:bCs/>
        </w:rPr>
        <w:t xml:space="preserve">Table </w:t>
      </w:r>
      <w:r w:rsidR="00E96BE6">
        <w:rPr>
          <w:b/>
          <w:bCs/>
          <w:noProof/>
        </w:rPr>
        <w:t>2</w:t>
      </w:r>
      <w:r w:rsidR="00605796" w:rsidRPr="00C26FD9">
        <w:rPr>
          <w:b/>
          <w:bCs/>
        </w:rPr>
        <w:fldChar w:fldCharType="end"/>
      </w:r>
      <w:r w:rsidR="00605796">
        <w:t xml:space="preserve">, </w:t>
      </w:r>
      <w:r w:rsidR="00605796" w:rsidRPr="00C26FD9">
        <w:rPr>
          <w:b/>
          <w:bCs/>
        </w:rPr>
        <w:fldChar w:fldCharType="begin"/>
      </w:r>
      <w:r w:rsidR="00605796" w:rsidRPr="00C26FD9">
        <w:rPr>
          <w:b/>
          <w:bCs/>
        </w:rPr>
        <w:instrText xml:space="preserve"> REF _Ref36652841 \h </w:instrText>
      </w:r>
      <w:r w:rsidR="00286DC1">
        <w:rPr>
          <w:b/>
          <w:bCs/>
        </w:rPr>
        <w:instrText xml:space="preserve"> \* MERGEFORMAT </w:instrText>
      </w:r>
      <w:r w:rsidR="00605796" w:rsidRPr="00C26FD9">
        <w:rPr>
          <w:b/>
          <w:bCs/>
        </w:rPr>
      </w:r>
      <w:r w:rsidR="00605796" w:rsidRPr="00C26FD9">
        <w:rPr>
          <w:b/>
          <w:bCs/>
        </w:rPr>
        <w:fldChar w:fldCharType="separate"/>
      </w:r>
      <w:r w:rsidR="00E96BE6" w:rsidRPr="00E96BE6">
        <w:rPr>
          <w:b/>
          <w:bCs/>
        </w:rPr>
        <w:t xml:space="preserve">Table </w:t>
      </w:r>
      <w:r w:rsidR="00E96BE6" w:rsidRPr="00E96BE6">
        <w:rPr>
          <w:b/>
          <w:bCs/>
          <w:noProof/>
        </w:rPr>
        <w:t>3</w:t>
      </w:r>
      <w:r w:rsidR="00605796" w:rsidRPr="00C26FD9">
        <w:rPr>
          <w:b/>
          <w:bCs/>
        </w:rPr>
        <w:fldChar w:fldCharType="end"/>
      </w:r>
      <w:r w:rsidR="00E758F8">
        <w:t xml:space="preserve"> and </w:t>
      </w:r>
      <w:r w:rsidR="00605796">
        <w:fldChar w:fldCharType="begin"/>
      </w:r>
      <w:r w:rsidR="00605796">
        <w:instrText xml:space="preserve"> REF _Ref36652877 \h </w:instrText>
      </w:r>
      <w:r w:rsidR="00605796">
        <w:fldChar w:fldCharType="separate"/>
      </w:r>
      <w:r w:rsidR="00E96BE6" w:rsidRPr="00C26FD9">
        <w:rPr>
          <w:b/>
          <w:bCs/>
        </w:rPr>
        <w:t xml:space="preserve">Table </w:t>
      </w:r>
      <w:r w:rsidR="00E96BE6">
        <w:rPr>
          <w:b/>
          <w:bCs/>
          <w:noProof/>
        </w:rPr>
        <w:t>4</w:t>
      </w:r>
      <w:r w:rsidR="00605796">
        <w:fldChar w:fldCharType="end"/>
      </w:r>
      <w:r w:rsidR="00E758F8">
        <w:t>, have been annotated</w:t>
      </w:r>
      <w:r w:rsidR="008923B6">
        <w:t xml:space="preserve">, below their ID, using the dimension ID’s </w:t>
      </w:r>
      <w:r w:rsidR="00C364D5">
        <w:t>shown in</w:t>
      </w:r>
      <w:r w:rsidR="008923B6">
        <w:t xml:space="preserve"> </w:t>
      </w:r>
      <w:r w:rsidR="008923B6" w:rsidRPr="00C26FD9">
        <w:rPr>
          <w:b/>
          <w:bCs/>
        </w:rPr>
        <w:fldChar w:fldCharType="begin"/>
      </w:r>
      <w:r w:rsidR="008923B6" w:rsidRPr="00C26FD9">
        <w:rPr>
          <w:b/>
          <w:bCs/>
        </w:rPr>
        <w:instrText xml:space="preserve"> REF _Ref36744952 \h </w:instrText>
      </w:r>
      <w:r w:rsidR="00286DC1">
        <w:rPr>
          <w:b/>
          <w:bCs/>
        </w:rPr>
        <w:instrText xml:space="preserve"> \* MERGEFORMAT </w:instrText>
      </w:r>
      <w:r w:rsidR="008923B6" w:rsidRPr="00C26FD9">
        <w:rPr>
          <w:b/>
          <w:bCs/>
        </w:rPr>
      </w:r>
      <w:r w:rsidR="008923B6" w:rsidRPr="00C26FD9">
        <w:rPr>
          <w:b/>
          <w:bCs/>
        </w:rPr>
        <w:fldChar w:fldCharType="separate"/>
      </w:r>
      <w:r w:rsidR="00E96BE6" w:rsidRPr="00E96BE6">
        <w:rPr>
          <w:b/>
          <w:bCs/>
        </w:rPr>
        <w:t xml:space="preserve">Table </w:t>
      </w:r>
      <w:r w:rsidR="00E96BE6" w:rsidRPr="00E96BE6">
        <w:rPr>
          <w:b/>
          <w:bCs/>
          <w:noProof/>
        </w:rPr>
        <w:t>1</w:t>
      </w:r>
      <w:r w:rsidR="008923B6" w:rsidRPr="00C26FD9">
        <w:rPr>
          <w:b/>
          <w:bCs/>
        </w:rPr>
        <w:fldChar w:fldCharType="end"/>
      </w:r>
      <w:r w:rsidR="008923B6">
        <w:t xml:space="preserve">. </w:t>
      </w:r>
    </w:p>
    <w:p w14:paraId="1E43C5BE" w14:textId="77777777" w:rsidR="002E6FCE" w:rsidRDefault="002E6FCE" w:rsidP="00C22DB9">
      <w:pPr>
        <w:pStyle w:val="Para"/>
      </w:pPr>
    </w:p>
    <w:p w14:paraId="79B77211" w14:textId="352EC381" w:rsidR="007E703B" w:rsidRDefault="007E703B" w:rsidP="00C22DB9">
      <w:pPr>
        <w:pStyle w:val="Para"/>
      </w:pPr>
      <w:r w:rsidRPr="00A36FBF">
        <w:t xml:space="preserve">We </w:t>
      </w:r>
      <w:r w:rsidR="00B33D26" w:rsidRPr="00A36FBF">
        <w:t>furthermore</w:t>
      </w:r>
      <w:r w:rsidRPr="00A36FBF">
        <w:t xml:space="preserve"> split our mapping quality assessment into three different aspects of quality, which are mapping, data and vocabulary quality</w:t>
      </w:r>
      <w:r>
        <w:t xml:space="preserve">. </w:t>
      </w:r>
      <w:r w:rsidR="003849DC">
        <w:t xml:space="preserve">Finally, we note that a number of the metrics defined in this section are focused on R2RML, which is a W3C </w:t>
      </w:r>
      <w:r w:rsidR="00E31AE6">
        <w:t>R</w:t>
      </w:r>
      <w:r w:rsidR="003849DC">
        <w:t>ecommendation for transforming relational databases to RDF (for more information about R2RML we refer the reader to the W3C specification [</w:t>
      </w:r>
      <w:r w:rsidR="00720962">
        <w:t>7</w:t>
      </w:r>
      <w:r w:rsidR="003849DC">
        <w:t>]).</w:t>
      </w:r>
      <w:ins w:id="135" w:author="Alex Randles" w:date="2020-07-24T13:53:00Z">
        <w:r w:rsidR="00A408CA">
          <w:t xml:space="preserve"> </w:t>
        </w:r>
      </w:ins>
      <w:ins w:id="136" w:author="Alex Randles" w:date="2020-07-24T14:17:00Z">
        <w:del w:id="137" w:author="Ademar Crotti" w:date="2020-07-26T11:11:00Z">
          <w:r w:rsidR="00582ED7" w:rsidDel="00F033FF">
            <w:delText>Furthermore</w:delText>
          </w:r>
        </w:del>
      </w:ins>
      <w:ins w:id="138" w:author="Ademar Crotti" w:date="2020-07-26T11:11:00Z">
        <w:r w:rsidR="00F033FF">
          <w:t>We note that</w:t>
        </w:r>
      </w:ins>
      <w:ins w:id="139" w:author="Alex Randles" w:date="2020-07-24T13:53:00Z">
        <w:del w:id="140" w:author="Ademar Crotti" w:date="2020-07-26T11:11:00Z">
          <w:r w:rsidR="00A408CA" w:rsidDel="00F033FF">
            <w:delText xml:space="preserve">, </w:delText>
          </w:r>
        </w:del>
      </w:ins>
      <w:ins w:id="141" w:author="Ademar Crotti" w:date="2020-07-26T11:11:00Z">
        <w:r w:rsidR="00F033FF">
          <w:t xml:space="preserve"> </w:t>
        </w:r>
      </w:ins>
      <w:ins w:id="142" w:author="Ademar Crotti" w:date="2020-07-26T10:27:00Z">
        <w:r w:rsidR="00443076">
          <w:t xml:space="preserve">the proposed </w:t>
        </w:r>
      </w:ins>
      <w:ins w:id="143" w:author="Alex Randles" w:date="2020-07-24T13:53:00Z">
        <w:r w:rsidR="00526CCF">
          <w:t xml:space="preserve">metrics </w:t>
        </w:r>
        <w:del w:id="144" w:author="Ademar Crotti" w:date="2020-07-26T10:27:00Z">
          <w:r w:rsidR="004C481C" w:rsidDel="00443076">
            <w:delText>defined</w:delText>
          </w:r>
        </w:del>
      </w:ins>
      <w:ins w:id="145" w:author="Alex Randles" w:date="2020-07-24T14:18:00Z">
        <w:del w:id="146" w:author="Ademar Crotti" w:date="2020-07-26T10:27:00Z">
          <w:r w:rsidR="00582ED7" w:rsidDel="00443076">
            <w:delText xml:space="preserve"> </w:delText>
          </w:r>
        </w:del>
        <w:r w:rsidR="00582ED7">
          <w:t xml:space="preserve">only assess the mappings and not the source data which means </w:t>
        </w:r>
        <w:r w:rsidR="00AD4AF5">
          <w:t xml:space="preserve">violations may still be present within the resulting dataset. </w:t>
        </w:r>
      </w:ins>
    </w:p>
    <w:p w14:paraId="5592BF08" w14:textId="77777777" w:rsidR="007E703B" w:rsidRPr="006A3A42" w:rsidRDefault="007E703B" w:rsidP="00F870F4"/>
    <w:p w14:paraId="74DEA719" w14:textId="73030EE8" w:rsidR="00894053" w:rsidRPr="00181657" w:rsidRDefault="00894053" w:rsidP="00894053">
      <w:pPr>
        <w:pStyle w:val="Heading20"/>
      </w:pPr>
      <w:bookmarkStart w:id="147" w:name="_Hlk36128685"/>
      <w:bookmarkStart w:id="148" w:name="_Ref36406982"/>
      <w:r w:rsidRPr="00181657">
        <w:t xml:space="preserve">MAPPING </w:t>
      </w:r>
      <w:r>
        <w:t>QUALITY</w:t>
      </w:r>
      <w:r w:rsidR="00795C1B">
        <w:t xml:space="preserve"> ASPECT</w:t>
      </w:r>
    </w:p>
    <w:p w14:paraId="26E5B1DE" w14:textId="7A408AE4" w:rsidR="009E3255" w:rsidRDefault="00894053" w:rsidP="00C22DB9">
      <w:pPr>
        <w:pStyle w:val="Para"/>
      </w:pPr>
      <w:r w:rsidRPr="004049A1">
        <w:t xml:space="preserve">Firstly, we consider the quality of the mapping itself, by assessing, for instance, </w:t>
      </w:r>
      <w:r>
        <w:t>the extent to which the mapping</w:t>
      </w:r>
      <w:r w:rsidR="00795C1B">
        <w:t xml:space="preserve"> </w:t>
      </w:r>
      <w:r w:rsidRPr="004049A1">
        <w:t>correctly</w:t>
      </w:r>
      <w:r w:rsidR="00D04A04">
        <w:t xml:space="preserve"> </w:t>
      </w:r>
      <w:r w:rsidR="002C1D81">
        <w:t>conforms</w:t>
      </w:r>
      <w:r w:rsidR="00D04A04">
        <w:t xml:space="preserve"> to the </w:t>
      </w:r>
      <w:r w:rsidR="00084959">
        <w:t>specification</w:t>
      </w:r>
      <w:r w:rsidR="00D04A04">
        <w:t xml:space="preserve">, of the mapping language used </w:t>
      </w:r>
      <w:r w:rsidRPr="004049A1">
        <w:t xml:space="preserve">and </w:t>
      </w:r>
      <w:r w:rsidR="00084959">
        <w:t>a</w:t>
      </w:r>
      <w:r w:rsidR="00EA155D">
        <w:t xml:space="preserve">lso </w:t>
      </w:r>
      <w:r w:rsidRPr="004049A1">
        <w:t>whether there are no redundancy definitions within the mapping (which would affect the performance of mapping engines).</w:t>
      </w:r>
      <w:r w:rsidR="000C3580">
        <w:t xml:space="preserve"> </w:t>
      </w:r>
      <w:r>
        <w:t>The metrics relating to this aspect, were inspired by</w:t>
      </w:r>
      <w:r w:rsidRPr="004049A1">
        <w:t xml:space="preserve"> </w:t>
      </w:r>
      <w:r>
        <w:t xml:space="preserve"> </w:t>
      </w:r>
      <w:r>
        <w:fldChar w:fldCharType="begin" w:fldLock="1"/>
      </w:r>
      <w:r w:rsidR="0032433A">
        <w:instrText>ADDIN CSL_CITATION {"citationItems":[{"id":"ITEM-1","itemData":{"DOI":"10.1109/ICSC.2018.00037","ISBN":"9781538644072","abstract":"A significant part of the Linked Data web is achieved by converting non-RDF resources into RDF. Even though several approaches and mapping languages have been proposed in the literature, the knowledge required for such task is still substantial. In prior work, we proposed a visual representation based on the block metaphor and applied it to R2RML. In this paper, we describe a new implementation of this method, called Juma Uplift. This implementation is capable of generating mapping definitions for different uplift mapping languages while still being fully compliant to the W3C Recommendation R2RML. Preliminary findings indicate that Juma Uplift is expressive enough to generate accurate mappings for the two syntactically distinct mapping languages under examination, R2RML and SML.","author":[{"dropping-particle":"","family":"Crotti","given":"Ademar","non-dropping-particle":"","parse-names":false,"suffix":""},{"dropping-particle":"","family":"Debruyne","given":"Christophe","non-dropping-particle":"","parse-names":false,"suffix":""},{"dropping-particle":"","family":"O'Sullivan","given":"Declan","non-dropping-particle":"","parse-names":false,"suffix":""}],"container-title":"Proceedings - 12th IEEE International Conference on Semantic Computing, ICSC 2018","id":"ITEM-1","issued":{"date-parts":[["2018","4","9"]]},"page":"211-218","publisher":"Institute of Electrical and Electronics Engineers Inc.","title":"Juma Uplift: Using a Block Metaphor for Representing Uplift Mappings","type":"paper-conference","volume":"2018-January"},"uris":["http://www.mendeley.com/documents/?uuid=3388abc8-4dcd-3c6d-91ec-e49f39181863"]},{"id":"ITEM-2","itemData":{"DOI":"10.1007/978-3-319-07443-6_45","ISBN":"9783319074429","abstract":"R2RML defines a language to express mappings from relational data to RDF. That way, applications built on top of the W3C Semantic Technology stack can seamlessly integrate relational data. A major obstacle to using R2RML, though, is the effort for manually curating the mappings. In particular in scenarios that aim to map data from huge and complex relational schemata (e.g., [5]) to more abstract ontologies efficient ways to support the mapping creation are needed. In previous work we presented a mapping editor that aims to reduce the human effort in mapping creation [12]. While assisting users in mapping construction the editor imposed a fixed editing approach, which turned out to be not optimal for all users and all kinds of mapping tasks. Most prominently, it is unclear on which of the two data models users should best start with the mapping construction. In this paper, we present the results of a comprehensive user study that evaluates different alternative editing approaches for constructing R2RML mapping rules. The study measures the efficiency and quality of mapping construction to find out which approach works better for users with different background knowledge and for different types of tasks. © 2014 Springer International Publishing.","author":[{"dropping-particle":"","family":"Pinkel","given":"Christoph","non-dropping-particle":"","parse-names":false,"suffix":""},{"dropping-particle":"","family":"Binnig","given":"Carsten","non-dropping-particle":"","parse-names":false,"suffix":""},{"dropping-particle":"","family":"Haase","given":"Peter","non-dropping-particle":"","parse-names":false,"suffix":""},{"dropping-particle":"","family":"Martin","given":"Clemens","non-dropping-particle":"","parse-names":false,"suffix":""},{"dropping-particle":"","family":"Sengupta","given":"Kunal","non-dropping-particle":"","parse-names":false,"suffix":""},{"dropping-particle":"","family":"Trame","given":"Johannes","non-dropping-particle":"","parse-names":false,"suffix":""}],"container-title":"Lecture Notes in Computer Science (including subseries Lecture Notes in Artificial Intelligence and Lecture Notes in Bioinformatics)","id":"ITEM-2","issued":{"date-parts":[["2014"]]},"note":"* \"A major obstacle to using R2RML, though, is the effort for manually cu-\nrating the mappings.\"\n\n* \"In this paper, we present the results of a comprehensive user study\nthat evaluates different alternative editing approaches for constructing\nR2RML mapping rules\" \n* Creating these rules is time consuming and syntactically heavy. * This editor should solve these problems. \n\n* Two approaches to define logical table:\n\t1. Proceed database-driven by defining views over the source database.\n\t2. Proceed ontology-driven by first specifying ontology classes.\n\t\n* \"Editors, while assisting users in various ways, may also restrict their freedom by\nforcing them to work with one specific approach.\" * \"To overcome those limitations, we modified the editor so that the user was\nfree to construct mapping rules in almost any order.\" * \"For this reason we extend the editor with an optional semi automatic sug-\ngestion mechanism that can be turned on and off for evaluation to study its\nimpact.\" \n* \"We have built our user study around the MusicBrainz database 2 and the Mu-\nsic Ontology [9].\" * \"From a total of 47 participants we considered 31 result sets for evaluation. The\nremaining 16 users quit the study during the briefing or during the first task and\nproduced too little usable data\"","page":"675-690","publisher":"Springer Verlag","title":"How to best find a partner? An evaluation of editing approaches to construct R2RML mappings","type":"paper-conference","volume":"8465 LNCS"},"uris":["http://www.mendeley.com/documents/?uuid=9182745d-db68-3054-af99-157af391bac4"]},{"id":"ITEM-3","itemData":{"DOI":"10.1017/CBO9781107415324.004","ISBN":"9788578110796","ISSN":"1098-6596","PMID":"25246403","abstract":"This document describes R2RML, a language for expressing customized mappings from relational databases to RDF datasets. Such mappings provide the ability to view existing relational data in the RDF data model, expressed in a structure and target vocabulary of the mapping author's choice. R2RML mappings are themselves RDF graphs and written down in Turtle syntax. R2RML enables different types of mapping implementations. Processors could, for example, offer a virtual SPARQL endpoint over the mapped relational data, or generate RDF dumps, or offer a Linked Data interface.","author":[{"dropping-particle":"","family":"Das","given":"Souripriya","non-dropping-particle":"","parse-names":false,"suffix":""},{"dropping-particle":"","family":"Sundara","given":"Seema","non-dropping-particle":"","parse-names":false,"suffix":""},{"dropping-particle":"","family":"Cyganiak","given":"Richard","non-dropping-particle":"","parse-names":false,"suffix":""}],"container-title":"W3C Recommendation","id":"ITEM-3","issue":"September 2012","issued":{"date-parts":[["2012"]]},"page":"1-34","title":"R2RML: RDB to RDF Mapping Language","type":"article-journal"},"uris":["http://www.mendeley.com/documents/?uuid=7bd7e069-d958-4d2f-bc74-d2c8c1dc6349","http://www.mendeley.com/documents/?uuid=9e8a2902-493d-45ec-a6c0-5dc6ac9a5d66","http://www.mendeley.com/documents/?uuid=309b6543-e0af-4fab-a1de-b4312bd8ff55"]},{"id":"ITEM-4","itemData":{"author":[{"dropping-particle":"","family":"Junior","given":"Ademar Crotti","non-dropping-particle":"","parse-names":false,"suffix":""},{"dropping-particle":"","family":"Debattista","given":"Jeremy","non-dropping-particle":"","parse-names":false,"suffix":""},{"dropping-particle":"","family":"O'Sullivan","given":"Declan","non-dropping-particle":"","parse-names":false,"suffix":""}],"collection-title":"CEUR Workshop Proceedings","container-title":"Joint Proceedings of the 1st International Workshop On Semantics ForTransport and the 1st International Workshop on Approaches for MakingData Interoperable co-located with 15th Semantics Conference (SEMANTiCS2019), Karlsruhe, Germany, September 9, 2019","editor":[{"dropping-particle":"","family":"Kaffee","given":"Lucie-Aimée","non-dropping-particle":"","parse-names":false,"suffix":""},{"dropping-particle":"","family":"Endris","given":"Kemele M","non-dropping-particle":"","parse-names":false,"suffix":""},{"dropping-particle":"","family":"Vidal","given":"Maria-Esther","non-dropping-particle":"","parse-names":false,"suffix":""},{"dropping-particle":"","family":"Comerio","given":"Marco","non-dropping-particle":"","parse-names":false,"suffix":""},{"dropping-particle":"","family":"Sadeghi","given":"Mersedeh","non-dropping-particle":"","parse-names":false,"suffix":""},{"dropping-particle":"","family":"Chaves-Fraga","given":"David","non-dropping-particle":"","parse-names":false,"suffix":""},{"dropping-particle":"","family":"Colpaert","given":"Pieter","non-dropping-particle":"","parse-names":false,"suffix":""}],"id":"ITEM-4","issued":{"date-parts":[["2019"]]},"note":"* Nonetheless, in most cases, these solutions focus on the\nresulting datasets and not on the artefacts used to generate these. In this paper,\nwe propose the use of metrics commonly used to assess the quality of such\ndatasets to evaluate the mappings used to generate them. \n\n\n\n* In this paper, we propose the use of metrics commonly used to assess the quality of\nRDF datasets to evaluate the mappings used to generate them.\n\n\n\n* Therefore, an incorrect mapping can be considered a root cause error in the respective resulting\ndataset.\n\n\n\n* The main contributions of this paper can be summarized as follows: i) an approach for\nassessing mappings that generate RDF datasets; ii) an implementation of the approach\nwhich extends Luzzu [6], a data quality assessment framework, which may also be\nintegrated to mapping editors; and iii) an evaluation of the approach using real world\nuse cases together with preliminary results which show that such assessment of\nmappings is capable of identifying violations and inconsistencies for the observed\ncases. \n\n\n* You may also link the subjects defined in triples maps trough parent triples map. A parent triples map can\nhave zero or more join conditions.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Luzza extended.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Discusses the different errors which can be generated 3.3.1 \n\n\n\n\n\n* RDF reification - In the world of RDF, it means to write RDF statements about RDF statements. \n\n\n\n\n* Showing the errors from Luzza and using Jigsaw may be useful.\n\n\n\n* Not all errors in datasets such as missing information can be fixed. \n\n\n* To our knowledge, only one approach has proposed the quality assessment of mappings [3],\nwhich is also done through the use of an existing quality assessment framework. This\napproach uses RDFUnit to create test cases which validate a mapping against the\nvocabularies and ontologies defined in the mapping. As mentioned,\n\nAs an example, the assessment of undefined classes and properties cannot\nbe computed by RDFUnit as SPARQL does not deference resources natively.","publisher":"CEUR-WS.org","title":"Assessing the Quality of R2RML Mappings","type":"paper-conference","volume":"2447"},"uris":["http://www.mendeley.com/documents/?uuid=7840ca05-57c5-3c99-97d9-c1c95e247ec3"]}],"mendeley":{"formattedCitation":"[6,7,15,22]","manualFormatting":"[6,7,14,21]","plainTextFormattedCitation":"[6,7,15,22]","previouslyFormattedCitation":"[6,7,15,22]"},"properties":{"noteIndex":0},"schema":"https://github.com/citation-style-language/schema/raw/master/csl-citation.json"}</w:instrText>
      </w:r>
      <w:r>
        <w:fldChar w:fldCharType="separate"/>
      </w:r>
      <w:r w:rsidR="00201AD2" w:rsidRPr="00201AD2">
        <w:rPr>
          <w:noProof/>
        </w:rPr>
        <w:t>[</w:t>
      </w:r>
      <w:r w:rsidR="003A5A88">
        <w:rPr>
          <w:noProof/>
        </w:rPr>
        <w:t>6,7,14,21</w:t>
      </w:r>
      <w:r w:rsidR="00201AD2" w:rsidRPr="00201AD2">
        <w:rPr>
          <w:noProof/>
        </w:rPr>
        <w:t>]</w:t>
      </w:r>
      <w:r>
        <w:fldChar w:fldCharType="end"/>
      </w:r>
      <w:r>
        <w:t xml:space="preserve"> and are described in</w:t>
      </w:r>
      <w:r w:rsidR="00BA5970">
        <w:t xml:space="preserve"> </w:t>
      </w:r>
      <w:r w:rsidR="00BA5970" w:rsidRPr="00BA5970">
        <w:rPr>
          <w:b/>
          <w:bCs/>
        </w:rPr>
        <w:fldChar w:fldCharType="begin"/>
      </w:r>
      <w:r w:rsidR="00BA5970" w:rsidRPr="00BA5970">
        <w:rPr>
          <w:b/>
          <w:bCs/>
        </w:rPr>
        <w:instrText xml:space="preserve"> REF _Ref36742949 \h </w:instrText>
      </w:r>
      <w:r w:rsidR="00BA5970">
        <w:rPr>
          <w:b/>
          <w:bCs/>
        </w:rPr>
        <w:instrText xml:space="preserve"> \* MERGEFORMAT </w:instrText>
      </w:r>
      <w:r w:rsidR="00BA5970" w:rsidRPr="00BA5970">
        <w:rPr>
          <w:b/>
          <w:bCs/>
        </w:rPr>
      </w:r>
      <w:r w:rsidR="00BA5970" w:rsidRPr="00BA5970">
        <w:rPr>
          <w:b/>
          <w:bCs/>
        </w:rPr>
        <w:fldChar w:fldCharType="separate"/>
      </w:r>
      <w:r w:rsidR="00E96BE6" w:rsidRPr="00FA64DF">
        <w:rPr>
          <w:b/>
          <w:bCs/>
        </w:rPr>
        <w:t xml:space="preserve">Table </w:t>
      </w:r>
      <w:r w:rsidR="00E96BE6">
        <w:rPr>
          <w:b/>
          <w:bCs/>
          <w:noProof/>
        </w:rPr>
        <w:t>2</w:t>
      </w:r>
      <w:r w:rsidR="00BA5970" w:rsidRPr="00BA5970">
        <w:rPr>
          <w:b/>
          <w:bCs/>
        </w:rPr>
        <w:fldChar w:fldCharType="end"/>
      </w:r>
      <w:r w:rsidR="00BA5970">
        <w:t>.</w:t>
      </w:r>
      <w:r w:rsidR="0099555B">
        <w:t xml:space="preserve"> </w:t>
      </w:r>
      <w:ins w:id="149" w:author="Alex Randles" w:date="2020-07-24T12:45:00Z">
        <w:del w:id="150" w:author="Ademar Crotti" w:date="2020-07-26T10:35:00Z">
          <w:r w:rsidR="003050E5" w:rsidDel="00F22B9A">
            <w:delText>The</w:delText>
          </w:r>
        </w:del>
        <w:del w:id="151" w:author="Ademar Crotti" w:date="2020-07-26T10:34:00Z">
          <w:r w:rsidR="003050E5" w:rsidDel="00B06506">
            <w:delText xml:space="preserve"> aforementioned</w:delText>
          </w:r>
        </w:del>
      </w:ins>
      <w:ins w:id="152" w:author="Alex Randles" w:date="2020-07-24T12:44:00Z">
        <w:del w:id="153" w:author="Ademar Crotti" w:date="2020-07-26T10:34:00Z">
          <w:r w:rsidR="00DD7F32" w:rsidDel="00B06506">
            <w:delText xml:space="preserve"> works </w:delText>
          </w:r>
        </w:del>
        <w:del w:id="154" w:author="Ademar Crotti" w:date="2020-07-26T10:35:00Z">
          <w:r w:rsidR="003050E5" w:rsidDel="00F22B9A">
            <w:delText xml:space="preserve">describe metrics </w:delText>
          </w:r>
        </w:del>
        <w:del w:id="155" w:author="Ademar Crotti" w:date="2020-07-26T10:34:00Z">
          <w:r w:rsidR="003050E5" w:rsidDel="00F22B9A">
            <w:delText xml:space="preserve">which </w:delText>
          </w:r>
        </w:del>
        <w:del w:id="156" w:author="Ademar Crotti" w:date="2020-07-26T10:35:00Z">
          <w:r w:rsidR="003050E5" w:rsidDel="00F22B9A">
            <w:delText xml:space="preserve">are </w:delText>
          </w:r>
        </w:del>
        <w:del w:id="157" w:author="Ademar Crotti" w:date="2020-07-26T10:34:00Z">
          <w:r w:rsidR="003050E5" w:rsidDel="00F22B9A">
            <w:delText xml:space="preserve">commonly </w:delText>
          </w:r>
        </w:del>
      </w:ins>
      <w:ins w:id="158" w:author="Alex Randles" w:date="2020-07-24T12:45:00Z">
        <w:del w:id="159" w:author="Ademar Crotti" w:date="2020-07-26T10:35:00Z">
          <w:r w:rsidR="003050E5" w:rsidDel="00F22B9A">
            <w:delText>defined</w:delText>
          </w:r>
        </w:del>
      </w:ins>
      <w:ins w:id="160" w:author="Alex Randles" w:date="2020-07-24T12:44:00Z">
        <w:del w:id="161" w:author="Ademar Crotti" w:date="2020-07-26T10:35:00Z">
          <w:r w:rsidR="003050E5" w:rsidDel="00F22B9A">
            <w:delText xml:space="preserve"> to </w:delText>
          </w:r>
        </w:del>
      </w:ins>
      <w:ins w:id="162" w:author="Alex Randles" w:date="2020-07-24T12:45:00Z">
        <w:del w:id="163" w:author="Ademar Crotti" w:date="2020-07-26T10:35:00Z">
          <w:r w:rsidR="003050E5" w:rsidDel="00F22B9A">
            <w:delText xml:space="preserve">detect quality issues. </w:delText>
          </w:r>
        </w:del>
      </w:ins>
      <w:r w:rsidR="005574CE">
        <w:t>V</w:t>
      </w:r>
      <w:r w:rsidR="00795C1B">
        <w:t>iolation</w:t>
      </w:r>
      <w:r w:rsidR="005574CE">
        <w:t>s identified using these metrics</w:t>
      </w:r>
      <w:r>
        <w:t xml:space="preserve"> </w:t>
      </w:r>
      <w:r w:rsidR="00091785">
        <w:t xml:space="preserve">may </w:t>
      </w:r>
      <w:r>
        <w:t xml:space="preserve">be refined </w:t>
      </w:r>
      <w:r w:rsidR="00BD7CEC">
        <w:t>manually</w:t>
      </w:r>
      <w:ins w:id="164" w:author="Ademar Crotti" w:date="2020-07-26T10:30:00Z">
        <w:r w:rsidR="00DE64B8">
          <w:t xml:space="preserve"> or semi-automatically. For instance, </w:t>
        </w:r>
      </w:ins>
      <w:del w:id="165" w:author="Ademar Crotti" w:date="2020-07-26T10:30:00Z">
        <w:r w:rsidDel="00DE64B8">
          <w:delText xml:space="preserve">, as </w:delText>
        </w:r>
      </w:del>
      <w:r>
        <w:t>the framework cannot add the missing information</w:t>
      </w:r>
      <w:del w:id="166" w:author="Ademar Crotti" w:date="2020-07-26T10:30:00Z">
        <w:r w:rsidR="00795C1B" w:rsidDel="00DE64B8">
          <w:delText xml:space="preserve"> itself</w:delText>
        </w:r>
      </w:del>
      <w:r>
        <w:t xml:space="preserve">, such as a </w:t>
      </w:r>
      <w:r w:rsidRPr="00F870F4">
        <w:rPr>
          <w:i/>
          <w:iCs/>
        </w:rPr>
        <w:t>missing predicate</w:t>
      </w:r>
      <w:ins w:id="167" w:author="Ademar Crotti" w:date="2020-07-26T10:31:00Z">
        <w:r w:rsidR="00DE64B8">
          <w:t xml:space="preserve">. </w:t>
        </w:r>
      </w:ins>
      <w:del w:id="168" w:author="Ademar Crotti" w:date="2020-07-26T10:31:00Z">
        <w:r w:rsidDel="00DE64B8">
          <w:delText>, however, t</w:delText>
        </w:r>
      </w:del>
      <w:ins w:id="169" w:author="Ademar Crotti" w:date="2020-07-26T10:31:00Z">
        <w:r w:rsidR="00DE64B8">
          <w:t>T</w:t>
        </w:r>
      </w:ins>
      <w:r>
        <w:t xml:space="preserve">he framework </w:t>
      </w:r>
      <w:ins w:id="170" w:author="Ademar Crotti" w:date="2020-07-26T10:31:00Z">
        <w:r w:rsidR="00DE64B8">
          <w:t xml:space="preserve">does, however, </w:t>
        </w:r>
      </w:ins>
      <w:del w:id="171" w:author="Ademar Crotti" w:date="2020-07-26T10:31:00Z">
        <w:r w:rsidDel="00DE64B8">
          <w:delText xml:space="preserve">will </w:delText>
        </w:r>
      </w:del>
      <w:r>
        <w:t xml:space="preserve">provide </w:t>
      </w:r>
      <w:del w:id="172" w:author="Ademar Crotti" w:date="2020-07-26T10:35:00Z">
        <w:r w:rsidDel="00613FD5">
          <w:delText xml:space="preserve">the </w:delText>
        </w:r>
      </w:del>
      <w:r>
        <w:t>information</w:t>
      </w:r>
      <w:r w:rsidR="00DB0B23">
        <w:t xml:space="preserve"> </w:t>
      </w:r>
      <w:ins w:id="173" w:author="Ademar Crotti" w:date="2020-07-26T10:31:00Z">
        <w:r w:rsidR="00DE64B8">
          <w:t xml:space="preserve">about the identified </w:t>
        </w:r>
      </w:ins>
      <w:del w:id="174" w:author="Ademar Crotti" w:date="2020-07-26T10:31:00Z">
        <w:r w:rsidR="007D6C69" w:rsidDel="00DE64B8">
          <w:delText xml:space="preserve">on the </w:delText>
        </w:r>
      </w:del>
      <w:r w:rsidR="007D6C69">
        <w:t xml:space="preserve">violation, </w:t>
      </w:r>
      <w:ins w:id="175" w:author="Ademar Crotti" w:date="2020-07-26T10:31:00Z">
        <w:r w:rsidR="00DE64B8">
          <w:t xml:space="preserve">and may </w:t>
        </w:r>
      </w:ins>
      <w:ins w:id="176" w:author="Ademar Crotti" w:date="2020-07-26T10:35:00Z">
        <w:r w:rsidR="006529BA">
          <w:t xml:space="preserve">even </w:t>
        </w:r>
      </w:ins>
      <w:ins w:id="177" w:author="Ademar Crotti" w:date="2020-07-26T10:31:00Z">
        <w:r w:rsidR="00DE64B8">
          <w:t>be able to suggest refinements based on the vocabularies being used</w:t>
        </w:r>
      </w:ins>
      <w:ins w:id="178" w:author="Ademar Crotti" w:date="2020-07-26T10:32:00Z">
        <w:r w:rsidR="00DE64B8">
          <w:t>.</w:t>
        </w:r>
      </w:ins>
      <w:del w:id="179" w:author="Ademar Crotti" w:date="2020-07-26T10:32:00Z">
        <w:r w:rsidR="007D6C69" w:rsidDel="00DE64B8">
          <w:delText>which will allow the mapping engineer to refine it.</w:delText>
        </w:r>
      </w:del>
      <w:ins w:id="180" w:author="Ademar Crotti" w:date="2020-07-26T10:32:00Z">
        <w:r w:rsidR="00DE64B8">
          <w:t xml:space="preserve"> </w:t>
        </w:r>
      </w:ins>
      <w:del w:id="181" w:author="Ademar Crotti" w:date="2020-07-26T10:32:00Z">
        <w:r w:rsidR="007D6C69" w:rsidDel="00DE64B8">
          <w:delText xml:space="preserve"> </w:delText>
        </w:r>
      </w:del>
      <w:ins w:id="182" w:author="Alex Randles" w:date="2020-07-24T12:46:00Z">
        <w:del w:id="183" w:author="Ademar Crotti" w:date="2020-07-26T10:29:00Z">
          <w:r w:rsidR="00482F29" w:rsidDel="00443076">
            <w:delText>However</w:delText>
          </w:r>
        </w:del>
      </w:ins>
      <w:ins w:id="184" w:author="Ademar Crotti" w:date="2020-07-26T10:32:00Z">
        <w:r w:rsidR="00DE64B8">
          <w:t xml:space="preserve">Another </w:t>
        </w:r>
      </w:ins>
      <w:ins w:id="185" w:author="Ademar Crotti" w:date="2020-07-26T10:29:00Z">
        <w:r w:rsidR="00443076">
          <w:t>example</w:t>
        </w:r>
      </w:ins>
      <w:ins w:id="186" w:author="Ademar Crotti" w:date="2020-07-26T10:32:00Z">
        <w:r w:rsidR="00DE64B8">
          <w:t xml:space="preserve"> is </w:t>
        </w:r>
      </w:ins>
      <w:ins w:id="187" w:author="Alex Randles" w:date="2020-07-24T12:46:00Z">
        <w:del w:id="188" w:author="Ademar Crotti" w:date="2020-07-26T10:32:00Z">
          <w:r w:rsidR="00482F29" w:rsidDel="00DE64B8">
            <w:delText xml:space="preserve">, </w:delText>
          </w:r>
        </w:del>
      </w:ins>
      <w:ins w:id="189" w:author="Alex Randles" w:date="2020-07-24T12:47:00Z">
        <w:del w:id="190" w:author="Ademar Crotti" w:date="2020-07-26T10:32:00Z">
          <w:r w:rsidR="00C815F2" w:rsidDel="00DE64B8">
            <w:delText xml:space="preserve"> </w:delText>
          </w:r>
        </w:del>
        <w:r w:rsidR="00C815F2">
          <w:t xml:space="preserve">metric </w:t>
        </w:r>
        <w:del w:id="191" w:author="Ademar Crotti" w:date="2020-07-26T10:29:00Z">
          <w:r w:rsidR="00C815F2" w:rsidDel="00443076">
            <w:delText>(</w:delText>
          </w:r>
        </w:del>
        <w:r w:rsidR="00C815F2">
          <w:t>MP7</w:t>
        </w:r>
        <w:del w:id="192" w:author="Ademar Crotti" w:date="2020-07-26T10:29:00Z">
          <w:r w:rsidR="00C815F2" w:rsidDel="00443076">
            <w:delText>)</w:delText>
          </w:r>
        </w:del>
        <w:del w:id="193" w:author="Ademar Crotti" w:date="2020-07-26T10:33:00Z">
          <w:r w:rsidR="00C815F2" w:rsidDel="00DE64B8">
            <w:delText xml:space="preserve"> </w:delText>
          </w:r>
        </w:del>
      </w:ins>
      <w:ins w:id="194" w:author="Ademar Crotti" w:date="2020-07-26T10:33:00Z">
        <w:r w:rsidR="00DE64B8">
          <w:t xml:space="preserve">, </w:t>
        </w:r>
      </w:ins>
      <w:ins w:id="195" w:author="Alex Randles" w:date="2020-07-24T12:47:00Z">
        <w:del w:id="196" w:author="Ademar Crotti" w:date="2020-07-26T10:33:00Z">
          <w:r w:rsidR="00C815F2" w:rsidDel="00DE64B8">
            <w:delText xml:space="preserve">can be refined semi-automatically </w:delText>
          </w:r>
        </w:del>
        <w:r w:rsidR="00C815F2">
          <w:t>as R2RML defines only three term types (</w:t>
        </w:r>
        <w:r w:rsidR="00C815F2" w:rsidRPr="008B3F2A">
          <w:rPr>
            <w:rFonts w:ascii="Courier New" w:hAnsi="Courier New" w:cs="Courier New"/>
            <w:rPrChange w:id="197" w:author="Alex Randles" w:date="2020-07-24T13:06:00Z">
              <w:rPr/>
            </w:rPrChange>
          </w:rPr>
          <w:t xml:space="preserve">rr:IRI, </w:t>
        </w:r>
      </w:ins>
      <w:ins w:id="198" w:author="Alex Randles" w:date="2020-07-24T12:48:00Z">
        <w:r w:rsidR="00C815F2" w:rsidRPr="008B3F2A">
          <w:rPr>
            <w:rFonts w:ascii="Courier New" w:hAnsi="Courier New" w:cs="Courier New"/>
            <w:rPrChange w:id="199" w:author="Alex Randles" w:date="2020-07-24T13:06:00Z">
              <w:rPr/>
            </w:rPrChange>
          </w:rPr>
          <w:t>rr:Literal</w:t>
        </w:r>
      </w:ins>
      <w:ins w:id="200" w:author="Alex Randles" w:date="2020-07-24T12:47:00Z">
        <w:r w:rsidR="00C815F2" w:rsidRPr="008B3F2A">
          <w:rPr>
            <w:rFonts w:ascii="Courier New" w:hAnsi="Courier New" w:cs="Courier New"/>
            <w:rPrChange w:id="201" w:author="Alex Randles" w:date="2020-07-24T13:06:00Z">
              <w:rPr/>
            </w:rPrChange>
          </w:rPr>
          <w:t xml:space="preserve">, </w:t>
        </w:r>
      </w:ins>
      <w:ins w:id="202" w:author="Alex Randles" w:date="2020-07-24T12:48:00Z">
        <w:r w:rsidR="003E1FDF" w:rsidRPr="008B3F2A">
          <w:rPr>
            <w:rFonts w:ascii="Courier New" w:hAnsi="Courier New" w:cs="Courier New"/>
            <w:rPrChange w:id="203" w:author="Alex Randles" w:date="2020-07-24T13:06:00Z">
              <w:rPr/>
            </w:rPrChange>
          </w:rPr>
          <w:t>rr:BlankNode</w:t>
        </w:r>
        <w:r w:rsidR="003E1FDF">
          <w:t xml:space="preserve">) </w:t>
        </w:r>
      </w:ins>
      <w:ins w:id="204" w:author="Ademar Crotti" w:date="2020-07-26T10:33:00Z">
        <w:r w:rsidR="00DE64B8">
          <w:t xml:space="preserve">for </w:t>
        </w:r>
      </w:ins>
      <w:ins w:id="205" w:author="Alex Randles" w:date="2020-07-24T12:48:00Z">
        <w:r w:rsidR="003E1FDF">
          <w:t xml:space="preserve">which </w:t>
        </w:r>
      </w:ins>
      <w:ins w:id="206" w:author="Ademar Crotti" w:date="2020-07-26T10:33:00Z">
        <w:r w:rsidR="00DE64B8">
          <w:t xml:space="preserve">one </w:t>
        </w:r>
      </w:ins>
      <w:ins w:id="207" w:author="Alex Randles" w:date="2020-07-24T12:48:00Z">
        <w:del w:id="208" w:author="Ademar Crotti" w:date="2020-07-26T10:33:00Z">
          <w:r w:rsidR="003E1FDF" w:rsidDel="00DE64B8">
            <w:delText xml:space="preserve">can </w:delText>
          </w:r>
        </w:del>
      </w:ins>
      <w:ins w:id="209" w:author="Ademar Crotti" w:date="2020-07-26T10:33:00Z">
        <w:r w:rsidR="00DE64B8">
          <w:t xml:space="preserve">may </w:t>
        </w:r>
      </w:ins>
      <w:ins w:id="210" w:author="Alex Randles" w:date="2020-07-24T12:48:00Z">
        <w:r w:rsidR="003E1FDF">
          <w:t xml:space="preserve">be suggested as </w:t>
        </w:r>
      </w:ins>
      <w:ins w:id="211" w:author="Ademar Crotti" w:date="2020-07-26T10:36:00Z">
        <w:r w:rsidR="000A5145">
          <w:t xml:space="preserve">a </w:t>
        </w:r>
      </w:ins>
      <w:ins w:id="212" w:author="Alex Randles" w:date="2020-07-24T12:48:00Z">
        <w:r w:rsidR="003E1FDF">
          <w:t>refinement</w:t>
        </w:r>
      </w:ins>
      <w:ins w:id="213" w:author="Ademar Crotti" w:date="2020-07-26T10:36:00Z">
        <w:r w:rsidR="000A5145">
          <w:t xml:space="preserve"> </w:t>
        </w:r>
      </w:ins>
      <w:ins w:id="214" w:author="Alex Randles" w:date="2020-07-24T12:48:00Z">
        <w:del w:id="215" w:author="Ademar Crotti" w:date="2020-07-26T10:36:00Z">
          <w:r w:rsidR="003E1FDF" w:rsidDel="000A5145">
            <w:delText xml:space="preserve">s </w:delText>
          </w:r>
        </w:del>
        <w:r w:rsidR="003E1FDF">
          <w:t xml:space="preserve">to the mapping engineer. </w:t>
        </w:r>
      </w:ins>
    </w:p>
    <w:p w14:paraId="274D5F2B" w14:textId="77777777" w:rsidR="00894053" w:rsidRDefault="00894053" w:rsidP="00C22DB9">
      <w:pPr>
        <w:pStyle w:val="Para"/>
      </w:pPr>
    </w:p>
    <w:p w14:paraId="5E48BBCD" w14:textId="1E5204C5" w:rsidR="00894053" w:rsidRPr="00C26FD9" w:rsidRDefault="00894053" w:rsidP="00FA64DF">
      <w:pPr>
        <w:pStyle w:val="Para"/>
        <w:jc w:val="center"/>
      </w:pPr>
      <w:bookmarkStart w:id="216" w:name="_Ref36742949"/>
      <w:bookmarkStart w:id="217" w:name="_Ref36744883"/>
      <w:r w:rsidRPr="00FA64DF">
        <w:rPr>
          <w:b/>
          <w:bCs/>
        </w:rPr>
        <w:t xml:space="preserve">Table </w:t>
      </w:r>
      <w:r w:rsidRPr="00FA64DF">
        <w:rPr>
          <w:b/>
          <w:bCs/>
        </w:rPr>
        <w:fldChar w:fldCharType="begin"/>
      </w:r>
      <w:r w:rsidRPr="00FA64DF">
        <w:rPr>
          <w:b/>
          <w:bCs/>
        </w:rPr>
        <w:instrText xml:space="preserve"> SEQ Table \* ARABIC </w:instrText>
      </w:r>
      <w:r w:rsidRPr="00FA64DF">
        <w:rPr>
          <w:b/>
          <w:bCs/>
        </w:rPr>
        <w:fldChar w:fldCharType="separate"/>
      </w:r>
      <w:r w:rsidR="00E96BE6">
        <w:rPr>
          <w:b/>
          <w:bCs/>
          <w:noProof/>
        </w:rPr>
        <w:t>2</w:t>
      </w:r>
      <w:r w:rsidRPr="00FA64DF">
        <w:rPr>
          <w:b/>
          <w:bCs/>
        </w:rPr>
        <w:fldChar w:fldCharType="end"/>
      </w:r>
      <w:bookmarkEnd w:id="216"/>
      <w:r w:rsidRPr="00FA64DF">
        <w:rPr>
          <w:b/>
          <w:bCs/>
        </w:rPr>
        <w:t>:</w:t>
      </w:r>
      <w:r w:rsidRPr="00C26FD9">
        <w:t xml:space="preserve"> Mapping </w:t>
      </w:r>
      <w:r w:rsidR="0090381E">
        <w:t>q</w:t>
      </w:r>
      <w:r w:rsidRPr="00C26FD9">
        <w:t>uality metrics.</w:t>
      </w:r>
      <w:bookmarkEnd w:id="217"/>
    </w:p>
    <w:tbl>
      <w:tblPr>
        <w:tblStyle w:val="TableGrid"/>
        <w:tblW w:w="4815" w:type="dxa"/>
        <w:tblLook w:val="04A0" w:firstRow="1" w:lastRow="0" w:firstColumn="1" w:lastColumn="0" w:noHBand="0" w:noVBand="1"/>
      </w:tblPr>
      <w:tblGrid>
        <w:gridCol w:w="846"/>
        <w:gridCol w:w="1254"/>
        <w:gridCol w:w="2715"/>
      </w:tblGrid>
      <w:tr w:rsidR="00894053" w:rsidRPr="00FD4A1B" w14:paraId="0C24DC28" w14:textId="77777777" w:rsidTr="005A79D4">
        <w:trPr>
          <w:trHeight w:val="315"/>
        </w:trPr>
        <w:tc>
          <w:tcPr>
            <w:tcW w:w="846" w:type="dxa"/>
            <w:noWrap/>
            <w:hideMark/>
          </w:tcPr>
          <w:p w14:paraId="275996BE" w14:textId="77777777" w:rsidR="00894053" w:rsidRPr="00B97779" w:rsidRDefault="00894053" w:rsidP="00BF7E00">
            <w:pPr>
              <w:jc w:val="center"/>
              <w:rPr>
                <w:rFonts w:eastAsia="Calibri" w:cs="Arial"/>
                <w:b/>
                <w:bCs/>
                <w:szCs w:val="20"/>
                <w:lang w:eastAsia="en-IE"/>
              </w:rPr>
            </w:pPr>
            <w:r w:rsidRPr="00B97779">
              <w:rPr>
                <w:b/>
                <w:bCs/>
              </w:rPr>
              <w:t>ID</w:t>
            </w:r>
            <w:r w:rsidRPr="00B97779">
              <w:rPr>
                <w:rFonts w:eastAsia="Calibri" w:cs="Arial"/>
                <w:b/>
                <w:bCs/>
                <w:szCs w:val="20"/>
                <w:lang w:eastAsia="en-IE"/>
              </w:rPr>
              <w:t xml:space="preserve"> </w:t>
            </w:r>
          </w:p>
        </w:tc>
        <w:tc>
          <w:tcPr>
            <w:tcW w:w="1254" w:type="dxa"/>
            <w:noWrap/>
            <w:hideMark/>
          </w:tcPr>
          <w:p w14:paraId="32F8C6C0" w14:textId="77777777" w:rsidR="00894053" w:rsidRPr="00B97779" w:rsidRDefault="00894053" w:rsidP="00BF7E00">
            <w:pPr>
              <w:jc w:val="center"/>
              <w:rPr>
                <w:rFonts w:eastAsia="Calibri" w:cs="Arial"/>
                <w:b/>
                <w:bCs/>
                <w:szCs w:val="20"/>
                <w:lang w:eastAsia="en-IE"/>
              </w:rPr>
            </w:pPr>
            <w:r w:rsidRPr="00B97779">
              <w:rPr>
                <w:rFonts w:eastAsia="Calibri" w:cs="Arial"/>
                <w:b/>
                <w:bCs/>
                <w:szCs w:val="20"/>
                <w:lang w:eastAsia="en-IE"/>
              </w:rPr>
              <w:t>Metric</w:t>
            </w:r>
          </w:p>
        </w:tc>
        <w:tc>
          <w:tcPr>
            <w:tcW w:w="2715" w:type="dxa"/>
            <w:noWrap/>
            <w:hideMark/>
          </w:tcPr>
          <w:p w14:paraId="0CED716B" w14:textId="77777777" w:rsidR="00894053" w:rsidRPr="00B97779" w:rsidRDefault="00894053" w:rsidP="00BF7E00">
            <w:pPr>
              <w:jc w:val="center"/>
              <w:rPr>
                <w:rFonts w:eastAsia="Calibri" w:cs="Arial"/>
                <w:b/>
                <w:bCs/>
                <w:szCs w:val="20"/>
                <w:lang w:eastAsia="en-IE"/>
              </w:rPr>
            </w:pPr>
            <w:r w:rsidRPr="00B97779">
              <w:rPr>
                <w:rFonts w:eastAsia="Calibri" w:cs="Arial"/>
                <w:b/>
                <w:bCs/>
                <w:szCs w:val="20"/>
                <w:lang w:eastAsia="en-IE"/>
              </w:rPr>
              <w:t>Description</w:t>
            </w:r>
          </w:p>
        </w:tc>
      </w:tr>
      <w:tr w:rsidR="00894053" w:rsidRPr="00FD4A1B" w14:paraId="0F0951EB" w14:textId="77777777" w:rsidTr="005A79D4">
        <w:trPr>
          <w:trHeight w:val="315"/>
        </w:trPr>
        <w:tc>
          <w:tcPr>
            <w:tcW w:w="846" w:type="dxa"/>
            <w:noWrap/>
            <w:hideMark/>
          </w:tcPr>
          <w:p w14:paraId="7D1EAC8A" w14:textId="77777777" w:rsidR="00894053" w:rsidRDefault="00894053" w:rsidP="00BF7E00">
            <w:pPr>
              <w:rPr>
                <w:rFonts w:eastAsia="Calibri" w:cs="Arial"/>
                <w:szCs w:val="20"/>
                <w:lang w:eastAsia="en-IE"/>
              </w:rPr>
            </w:pPr>
            <w:r w:rsidRPr="00FD4A1B">
              <w:rPr>
                <w:rFonts w:eastAsia="Calibri" w:cs="Arial"/>
                <w:szCs w:val="20"/>
                <w:lang w:eastAsia="en-IE"/>
              </w:rPr>
              <w:t>MP1</w:t>
            </w:r>
          </w:p>
          <w:p w14:paraId="1CCE2B50" w14:textId="77777777" w:rsidR="00894053" w:rsidRPr="00FD4A1B" w:rsidRDefault="00894053" w:rsidP="00BF7E00">
            <w:pPr>
              <w:rPr>
                <w:rFonts w:eastAsia="Calibri" w:cs="Arial"/>
                <w:szCs w:val="20"/>
                <w:lang w:eastAsia="en-IE"/>
              </w:rPr>
            </w:pPr>
            <w:r>
              <w:rPr>
                <w:rFonts w:eastAsia="Calibri" w:cs="Arial"/>
                <w:szCs w:val="20"/>
                <w:lang w:eastAsia="en-IE"/>
              </w:rPr>
              <w:t>(MC)</w:t>
            </w:r>
          </w:p>
        </w:tc>
        <w:tc>
          <w:tcPr>
            <w:tcW w:w="1254" w:type="dxa"/>
            <w:noWrap/>
            <w:hideMark/>
          </w:tcPr>
          <w:p w14:paraId="2C60553C" w14:textId="77777777" w:rsidR="00894053" w:rsidRPr="00FD4A1B" w:rsidRDefault="00894053" w:rsidP="00BF7E00">
            <w:pPr>
              <w:rPr>
                <w:rFonts w:eastAsia="Calibri" w:cs="Arial"/>
                <w:szCs w:val="20"/>
                <w:lang w:eastAsia="en-IE"/>
              </w:rPr>
            </w:pPr>
            <w:r w:rsidRPr="00FD4A1B">
              <w:rPr>
                <w:rFonts w:eastAsia="Calibri" w:cs="Arial"/>
                <w:szCs w:val="20"/>
                <w:lang w:eastAsia="en-IE"/>
              </w:rPr>
              <w:t>Valid language datatype definition</w:t>
            </w:r>
          </w:p>
        </w:tc>
        <w:tc>
          <w:tcPr>
            <w:tcW w:w="2715" w:type="dxa"/>
            <w:noWrap/>
            <w:hideMark/>
          </w:tcPr>
          <w:p w14:paraId="06B2A8FB" w14:textId="72F955CA" w:rsidR="00894053" w:rsidRPr="00FD4A1B" w:rsidRDefault="00894053" w:rsidP="00BF7E00">
            <w:pPr>
              <w:rPr>
                <w:rFonts w:eastAsia="Calibri" w:cs="Arial"/>
                <w:szCs w:val="20"/>
                <w:lang w:eastAsia="en-IE"/>
              </w:rPr>
            </w:pPr>
            <w:r w:rsidRPr="00FD4A1B">
              <w:rPr>
                <w:rFonts w:eastAsia="Calibri" w:cs="Arial"/>
                <w:szCs w:val="20"/>
                <w:lang w:eastAsia="en-IE"/>
              </w:rPr>
              <w:t xml:space="preserve">Objects maps with literal values </w:t>
            </w:r>
            <w:r>
              <w:rPr>
                <w:rFonts w:eastAsia="Calibri" w:cs="Arial"/>
                <w:szCs w:val="20"/>
                <w:lang w:eastAsia="en-IE"/>
              </w:rPr>
              <w:t xml:space="preserve">may </w:t>
            </w:r>
            <w:r w:rsidRPr="00FD4A1B">
              <w:rPr>
                <w:rFonts w:eastAsia="Calibri" w:cs="Arial"/>
                <w:szCs w:val="20"/>
                <w:lang w:eastAsia="en-IE"/>
              </w:rPr>
              <w:t xml:space="preserve">refer to only one datatype and no language tags </w:t>
            </w:r>
            <w:r>
              <w:rPr>
                <w:rFonts w:eastAsia="Calibri" w:cs="Arial"/>
                <w:szCs w:val="20"/>
                <w:lang w:eastAsia="en-IE"/>
              </w:rPr>
              <w:fldChar w:fldCharType="begin" w:fldLock="1"/>
            </w:r>
            <w:r w:rsidR="0032433A">
              <w:rPr>
                <w:rFonts w:eastAsia="Calibri" w:cs="Arial"/>
                <w:szCs w:val="20"/>
                <w:lang w:eastAsia="en-IE"/>
              </w:rPr>
              <w:instrText>ADDIN CSL_CITATION {"citationItems":[{"id":"ITEM-1","itemData":{"DOI":"10.1017/CBO9781107415324.004","ISBN":"9788578110796","ISSN":"1098-6596","PMID":"25246403","abstract":"This document describes R2RML, a language for expressing customized mappings from relational databases to RDF datasets. Such mappings provide the ability to view existing relational data in the RDF data model, expressed in a structure and target vocabulary of the mapping author's choice. R2RML mappings are themselves RDF graphs and written down in Turtle syntax. R2RML enables different types of mapping implementations. Processors could, for example, offer a virtual SPARQL endpoint over the mapped relational data, or generate RDF dumps, or offer a Linked Data interface.","author":[{"dropping-particle":"","family":"Das","given":"Souripriya","non-dropping-particle":"","parse-names":false,"suffix":""},{"dropping-particle":"","family":"Sundara","given":"Seema","non-dropping-particle":"","parse-names":false,"suffix":""},{"dropping-particle":"","family":"Cyganiak","given":"Richard","non-dropping-particle":"","parse-names":false,"suffix":""}],"container-title":"W3C Recommendation","id":"ITEM-1","issue":"September 2012","issued":{"date-parts":[["2012"]]},"page":"1-34","title":"R2RML: RDB to RDF Mapping Language","type":"article-journal"},"uris":["http://www.mendeley.com/documents/?uuid=7bd7e069-d958-4d2f-bc74-d2c8c1dc6349","http://www.mendeley.com/documents/?uuid=9e8a2902-493d-45ec-a6c0-5dc6ac9a5d66","http://www.mendeley.com/documents/?uuid=d3c6d907-4106-48e2-9633-fd1bd6b7898d"]},{"id":"ITEM-2","itemData":{"author":[{"dropping-particle":"","family":"Junior","given":"Ademar Crotti","non-dropping-particle":"","parse-names":false,"suffix":""},{"dropping-particle":"","family":"Debattista","given":"Jeremy","non-dropping-particle":"","parse-names":false,"suffix":""},{"dropping-particle":"","family":"O'Sullivan","given":"Declan","non-dropping-particle":"","parse-names":false,"suffix":""}],"collection-title":"CEUR Workshop Proceedings","container-title":"Joint Proceedings of the 1st International Workshop On Semantics ForTransport and the 1st International Workshop on Approaches for MakingData Interoperable co-located with 15th Semantics Conference (SEMANTiCS2019), Karlsruhe, Germany, September 9, 2019","editor":[{"dropping-particle":"","family":"Kaffee","given":"Lucie-Aimée","non-dropping-particle":"","parse-names":false,"suffix":""},{"dropping-particle":"","family":"Endris","given":"Kemele M","non-dropping-particle":"","parse-names":false,"suffix":""},{"dropping-particle":"","family":"Vidal","given":"Maria-Esther","non-dropping-particle":"","parse-names":false,"suffix":""},{"dropping-particle":"","family":"Comerio","given":"Marco","non-dropping-particle":"","parse-names":false,"suffix":""},{"dropping-particle":"","family":"Sadeghi","given":"Mersedeh","non-dropping-particle":"","parse-names":false,"suffix":""},{"dropping-particle":"","family":"Chaves-Fraga","given":"David","non-dropping-particle":"","parse-names":false,"suffix":""},{"dropping-particle":"","family":"Colpaert","given":"Pieter","non-dropping-particle":"","parse-names":false,"suffix":""}],"id":"ITEM-2","issued":{"date-parts":[["2019"]]},"note":"* Nonetheless, in most cases, these solutions focus on the\nresulting datasets and not on the artefacts used to generate these. In this paper,\nwe propose the use of metrics commonly used to assess the quality of such\ndatasets to evaluate the mappings used to generate them. \n\n\n\n* In this paper, we propose the use of metrics commonly used to assess the quality of\nRDF datasets to evaluate the mappings used to generate them.\n\n\n\n* Therefore, an incorrect mapping can be considered a root cause error in the respective resulting\ndataset.\n\n\n\n* The main contributions of this paper can be summarized as follows: i) an approach for\nassessing mappings that generate RDF datasets; ii) an implementation of the approach\nwhich extends Luzzu [6], a data quality assessment framework, which may also be\nintegrated to mapping editors; and iii) an evaluation of the approach using real world\nuse cases together with preliminary results which show that such assessment of\nmappings is capable of identifying violations and inconsistencies for the observed\ncases. \n\n\n* You may also link the subjects defined in triples maps trough parent triples map. A parent triples map can\nhave zero or more join conditions.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Luzza extended.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Discusses the different errors which can be generated 3.3.1 \n\n\n\n\n\n* RDF reification - In the world of RDF, it means to write RDF statements about RDF statements. \n\n\n\n\n* Showing the errors from Luzza and using Jigsaw may be useful.\n\n\n\n* Not all errors in datasets such as missing information can be fixed. \n\n\n* To our knowledge, only one approach has proposed the quality assessment of mappings [3],\nwhich is also done through the use of an existing quality assessment framework. This\napproach uses RDFUnit to create test cases which validate a mapping against the\nvocabularies and ontologies defined in the mapping. As mentioned,\n\nAs an example, the assessment of undefined classes and properties cannot\nbe computed by RDFUnit as SPARQL does not deference resources natively.","publisher":"CEUR-WS.org","title":"Assessing the Quality of R2RML Mappings","type":"paper-conference","volume":"2447"},"uris":["http://www.mendeley.com/documents/?uuid=7840ca05-57c5-3c99-97d9-c1c95e247ec3"]},{"id":"ITEM-3","itemData":{"DOI":"10.1109/ICSC.2018.00037","ISBN":"9781538644072","abstract":"A significant part of the Linked Data web is achieved by converting non-RDF resources into RDF. Even though several approaches and mapping languages have been proposed in the literature, the knowledge required for such task is still substantial. In prior work, we proposed a visual representation based on the block metaphor and applied it to R2RML. In this paper, we describe a new implementation of this method, called Juma Uplift. This implementation is capable of generating mapping definitions for different uplift mapping languages while still being fully compliant to the W3C Recommendation R2RML. Preliminary findings indicate that Juma Uplift is expressive enough to generate accurate mappings for the two syntactically distinct mapping languages under examination, R2RML and SML.","author":[{"dropping-particle":"","family":"Crotti","given":"Ademar","non-dropping-particle":"","parse-names":false,"suffix":""},{"dropping-particle":"","family":"Debruyne","given":"Christophe","non-dropping-particle":"","parse-names":false,"suffix":""},{"dropping-particle":"","family":"O'Sullivan","given":"Declan","non-dropping-particle":"","parse-names":false,"suffix":""}],"container-title":"Proceedings - 12th IEEE International Conference on Semantic Computing, ICSC 2018","id":"ITEM-3","issued":{"date-parts":[["2018","4","9"]]},"page":"211-218","publisher":"Institute of Electrical and Electronics Engineers Inc.","title":"Juma Uplift: Using a Block Metaphor for Representing Uplift Mappings","type":"paper-conference","volume":"2018-January"},"uris":["http://www.mendeley.com/documents/?uuid=3388abc8-4dcd-3c6d-91ec-e49f39181863"]}],"mendeley":{"formattedCitation":"[6,7,15]","plainTextFormattedCitation":"[6,7,15]","previouslyFormattedCitation":"[6,7,15]"},"properties":{"noteIndex":0},"schema":"https://github.com/citation-style-language/schema/raw/master/csl-citation.json"}</w:instrText>
            </w:r>
            <w:r>
              <w:rPr>
                <w:rFonts w:eastAsia="Calibri" w:cs="Arial"/>
                <w:szCs w:val="20"/>
                <w:lang w:eastAsia="en-IE"/>
              </w:rPr>
              <w:fldChar w:fldCharType="separate"/>
            </w:r>
            <w:r w:rsidR="00324B74" w:rsidRPr="00324B74">
              <w:rPr>
                <w:rFonts w:eastAsia="Calibri" w:cs="Arial"/>
                <w:noProof/>
                <w:szCs w:val="20"/>
                <w:lang w:eastAsia="en-IE"/>
              </w:rPr>
              <w:t>[6,7,15]</w:t>
            </w:r>
            <w:r>
              <w:rPr>
                <w:rFonts w:eastAsia="Calibri" w:cs="Arial"/>
                <w:szCs w:val="20"/>
                <w:lang w:eastAsia="en-IE"/>
              </w:rPr>
              <w:fldChar w:fldCharType="end"/>
            </w:r>
            <w:r w:rsidR="00D951B0">
              <w:rPr>
                <w:rFonts w:eastAsia="Calibri" w:cs="Arial"/>
                <w:szCs w:val="20"/>
                <w:lang w:eastAsia="en-IE"/>
              </w:rPr>
              <w:t>.</w:t>
            </w:r>
          </w:p>
        </w:tc>
      </w:tr>
      <w:tr w:rsidR="00894053" w:rsidRPr="00FD4A1B" w14:paraId="4C5009C6" w14:textId="77777777" w:rsidTr="005A79D4">
        <w:trPr>
          <w:trHeight w:val="315"/>
        </w:trPr>
        <w:tc>
          <w:tcPr>
            <w:tcW w:w="846" w:type="dxa"/>
            <w:noWrap/>
            <w:hideMark/>
          </w:tcPr>
          <w:p w14:paraId="739868B4" w14:textId="77777777" w:rsidR="00894053" w:rsidRDefault="00894053" w:rsidP="00BF7E00">
            <w:pPr>
              <w:rPr>
                <w:rFonts w:eastAsia="Calibri" w:cs="Arial"/>
                <w:szCs w:val="20"/>
                <w:lang w:eastAsia="en-IE"/>
              </w:rPr>
            </w:pPr>
            <w:r w:rsidRPr="00FD4A1B">
              <w:rPr>
                <w:rFonts w:eastAsia="Calibri" w:cs="Arial"/>
                <w:szCs w:val="20"/>
                <w:lang w:eastAsia="en-IE"/>
              </w:rPr>
              <w:t>MP2</w:t>
            </w:r>
          </w:p>
          <w:p w14:paraId="38F5B468" w14:textId="77777777" w:rsidR="00894053" w:rsidRPr="00FD4A1B" w:rsidRDefault="00894053" w:rsidP="00BF7E00">
            <w:pPr>
              <w:rPr>
                <w:rFonts w:eastAsia="Calibri" w:cs="Arial"/>
                <w:szCs w:val="20"/>
                <w:lang w:eastAsia="en-IE"/>
              </w:rPr>
            </w:pPr>
            <w:r w:rsidRPr="004E5688">
              <w:rPr>
                <w:rFonts w:eastAsia="Calibri" w:cs="Arial"/>
                <w:szCs w:val="20"/>
                <w:lang w:eastAsia="en-IE"/>
              </w:rPr>
              <w:t>(</w:t>
            </w:r>
            <w:r>
              <w:rPr>
                <w:rFonts w:eastAsia="Calibri" w:cs="Arial"/>
                <w:szCs w:val="20"/>
                <w:lang w:eastAsia="en-IE"/>
              </w:rPr>
              <w:t>MC</w:t>
            </w:r>
            <w:r w:rsidRPr="004E5688">
              <w:rPr>
                <w:rFonts w:eastAsia="Calibri" w:cs="Arial"/>
                <w:szCs w:val="20"/>
                <w:lang w:eastAsia="en-IE"/>
              </w:rPr>
              <w:t>)</w:t>
            </w:r>
          </w:p>
        </w:tc>
        <w:tc>
          <w:tcPr>
            <w:tcW w:w="1254" w:type="dxa"/>
            <w:noWrap/>
            <w:hideMark/>
          </w:tcPr>
          <w:p w14:paraId="4516CCBA" w14:textId="77777777" w:rsidR="00894053" w:rsidRPr="00FD4A1B" w:rsidRDefault="00894053" w:rsidP="00BF7E00">
            <w:pPr>
              <w:rPr>
                <w:rFonts w:eastAsia="Calibri" w:cs="Arial"/>
                <w:szCs w:val="20"/>
                <w:lang w:eastAsia="en-IE"/>
              </w:rPr>
            </w:pPr>
            <w:r w:rsidRPr="00FD4A1B">
              <w:rPr>
                <w:rFonts w:eastAsia="Calibri" w:cs="Arial"/>
                <w:szCs w:val="20"/>
                <w:lang w:eastAsia="en-IE"/>
              </w:rPr>
              <w:t xml:space="preserve">Valid language tag definition </w:t>
            </w:r>
          </w:p>
        </w:tc>
        <w:tc>
          <w:tcPr>
            <w:tcW w:w="2715" w:type="dxa"/>
            <w:noWrap/>
            <w:hideMark/>
          </w:tcPr>
          <w:p w14:paraId="16B8D856" w14:textId="5B75BCEB" w:rsidR="00894053" w:rsidRPr="00FD4A1B" w:rsidRDefault="00894053" w:rsidP="00BF7E00">
            <w:pPr>
              <w:rPr>
                <w:rFonts w:eastAsia="Calibri" w:cs="Arial"/>
                <w:szCs w:val="20"/>
                <w:lang w:eastAsia="en-IE"/>
              </w:rPr>
            </w:pPr>
            <w:r w:rsidRPr="00FD4A1B">
              <w:rPr>
                <w:rFonts w:eastAsia="Calibri" w:cs="Arial"/>
                <w:szCs w:val="20"/>
                <w:lang w:eastAsia="en-IE"/>
              </w:rPr>
              <w:t xml:space="preserve">Object maps with literal values </w:t>
            </w:r>
            <w:r>
              <w:rPr>
                <w:rFonts w:eastAsia="Calibri" w:cs="Arial"/>
                <w:szCs w:val="20"/>
                <w:lang w:eastAsia="en-IE"/>
              </w:rPr>
              <w:t xml:space="preserve">may </w:t>
            </w:r>
            <w:r w:rsidRPr="00FD4A1B">
              <w:rPr>
                <w:rFonts w:eastAsia="Calibri" w:cs="Arial"/>
                <w:szCs w:val="20"/>
                <w:lang w:eastAsia="en-IE"/>
              </w:rPr>
              <w:t xml:space="preserve">refer to only one language tag and no datatype </w:t>
            </w:r>
            <w:r>
              <w:rPr>
                <w:rFonts w:eastAsia="Calibri" w:cs="Arial"/>
                <w:szCs w:val="20"/>
                <w:lang w:eastAsia="en-IE"/>
              </w:rPr>
              <w:fldChar w:fldCharType="begin" w:fldLock="1"/>
            </w:r>
            <w:r w:rsidR="0032433A">
              <w:rPr>
                <w:rFonts w:eastAsia="Calibri" w:cs="Arial"/>
                <w:szCs w:val="20"/>
                <w:lang w:eastAsia="en-IE"/>
              </w:rPr>
              <w:instrText>ADDIN CSL_CITATION {"citationItems":[{"id":"ITEM-1","itemData":{"DOI":"10.1017/CBO9781107415324.004","ISBN":"9788578110796","ISSN":"1098-6596","PMID":"25246403","abstract":"This document describes R2RML, a language for expressing customized mappings from relational databases to RDF datasets. Such mappings provide the ability to view existing relational data in the RDF data model, expressed in a structure and target vocabulary of the mapping author's choice. R2RML mappings are themselves RDF graphs and written down in Turtle syntax. R2RML enables different types of mapping implementations. Processors could, for example, offer a virtual SPARQL endpoint over the mapped relational data, or generate RDF dumps, or offer a Linked Data interface.","author":[{"dropping-particle":"","family":"Das","given":"Souripriya","non-dropping-particle":"","parse-names":false,"suffix":""},{"dropping-particle":"","family":"Sundara","given":"Seema","non-dropping-particle":"","parse-names":false,"suffix":""},{"dropping-particle":"","family":"Cyganiak","given":"Richard","non-dropping-particle":"","parse-names":false,"suffix":""}],"container-title":"W3C Recommendation","id":"ITEM-1","issue":"September 2012","issued":{"date-parts":[["2012"]]},"page":"1-34","title":"R2RML: RDB to RDF Mapping Language","type":"article-journal"},"uris":["http://www.mendeley.com/documents/?uuid=7bd7e069-d958-4d2f-bc74-d2c8c1dc6349","http://www.mendeley.com/documents/?uuid=9e8a2902-493d-45ec-a6c0-5dc6ac9a5d66","http://www.mendeley.com/documents/?uuid=96d0aec7-0e31-420a-b0ee-4825292bc052"]},{"id":"ITEM-2","itemData":{"author":[{"dropping-particle":"","family":"Junior","given":"Ademar Crotti","non-dropping-particle":"","parse-names":false,"suffix":""},{"dropping-particle":"","family":"Debattista","given":"Jeremy","non-dropping-particle":"","parse-names":false,"suffix":""},{"dropping-particle":"","family":"O'Sullivan","given":"Declan","non-dropping-particle":"","parse-names":false,"suffix":""}],"collection-title":"CEUR Workshop Proceedings","container-title":"Joint Proceedings of the 1st International Workshop On Semantics ForTransport and the 1st International Workshop on Approaches for MakingData Interoperable co-located with 15th Semantics Conference (SEMANTiCS2019), Karlsruhe, Germany, September 9, 2019","editor":[{"dropping-particle":"","family":"Kaffee","given":"Lucie-Aimée","non-dropping-particle":"","parse-names":false,"suffix":""},{"dropping-particle":"","family":"Endris","given":"Kemele M","non-dropping-particle":"","parse-names":false,"suffix":""},{"dropping-particle":"","family":"Vidal","given":"Maria-Esther","non-dropping-particle":"","parse-names":false,"suffix":""},{"dropping-particle":"","family":"Comerio","given":"Marco","non-dropping-particle":"","parse-names":false,"suffix":""},{"dropping-particle":"","family":"Sadeghi","given":"Mersedeh","non-dropping-particle":"","parse-names":false,"suffix":""},{"dropping-particle":"","family":"Chaves-Fraga","given":"David","non-dropping-particle":"","parse-names":false,"suffix":""},{"dropping-particle":"","family":"Colpaert","given":"Pieter","non-dropping-particle":"","parse-names":false,"suffix":""}],"id":"ITEM-2","issued":{"date-parts":[["2019"]]},"note":"* Nonetheless, in most cases, these solutions focus on the\nresulting datasets and not on the artefacts used to generate these. In this paper,\nwe propose the use of metrics commonly used to assess the quality of such\ndatasets to evaluate the mappings used to generate them. \n\n\n\n* In this paper, we propose the use of metrics commonly used to assess the quality of\nRDF datasets to evaluate the mappings used to generate them.\n\n\n\n* Therefore, an incorrect mapping can be considered a root cause error in the respective resulting\ndataset.\n\n\n\n* The main contributions of this paper can be summarized as follows: i) an approach for\nassessing mappings that generate RDF datasets; ii) an implementation of the approach\nwhich extends Luzzu [6], a data quality assessment framework, which may also be\nintegrated to mapping editors; and iii) an evaluation of the approach using real world\nuse cases together with preliminary results which show that such assessment of\nmappings is capable of identifying violations and inconsistencies for the observed\ncases. \n\n\n* You may also link the subjects defined in triples maps trough parent triples map. A parent triples map can\nhave zero or more join conditions.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Luzza extended.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Discusses the different errors which can be generated 3.3.1 \n\n\n\n\n\n* RDF reification - In the world of RDF, it means to write RDF statements about RDF statements. \n\n\n\n\n* Showing the errors from Luzza and using Jigsaw may be useful.\n\n\n\n* Not all errors in datasets such as missing information can be fixed. \n\n\n* To our knowledge, only one approach has proposed the quality assessment of mappings [3],\nwhich is also done through the use of an existing quality assessment framework. This\napproach uses RDFUnit to create test cases which validate a mapping against the\nvocabularies and ontologies defined in the mapping. As mentioned,\n\nAs an example, the assessment of undefined classes and properties cannot\nbe computed by RDFUnit as SPARQL does not deference resources natively.","publisher":"CEUR-WS.org","title":"Assessing the Quality of R2RML Mappings","type":"paper-conference","volume":"2447"},"uris":["http://www.mendeley.com/documents/?uuid=7840ca05-57c5-3c99-97d9-c1c95e247ec3"]},{"id":"ITEM-3","itemData":{"DOI":"10.1109/ICSC.2018.00037","ISBN":"9781538644072","abstract":"A significant part of the Linked Data web is achieved by converting non-RDF resources into RDF. Even though several approaches and mapping languages have been proposed in the literature, the knowledge required for such task is still substantial. In prior work, we proposed a visual representation based on the block metaphor and applied it to R2RML. In this paper, we describe a new implementation of this method, called Juma Uplift. This implementation is capable of generating mapping definitions for different uplift mapping languages while still being fully compliant to the W3C Recommendation R2RML. Preliminary findings indicate that Juma Uplift is expressive enough to generate accurate mappings for the two syntactically distinct mapping languages under examination, R2RML and SML.","author":[{"dropping-particle":"","family":"Crotti","given":"Ademar","non-dropping-particle":"","parse-names":false,"suffix":""},{"dropping-particle":"","family":"Debruyne","given":"Christophe","non-dropping-particle":"","parse-names":false,"suffix":""},{"dropping-particle":"","family":"O'Sullivan","given":"Declan","non-dropping-particle":"","parse-names":false,"suffix":""}],"container-title":"Proceedings - 12th IEEE International Conference on Semantic Computing, ICSC 2018","id":"ITEM-3","issued":{"date-parts":[["2018","4","9"]]},"page":"211-218","publisher":"Institute of Electrical and Electronics Engineers Inc.","title":"Juma Uplift: Using a Block Metaphor for Representing Uplift Mappings","type":"paper-conference","volume":"2018-January"},"uris":["http://www.mendeley.com/documents/?uuid=3388abc8-4dcd-3c6d-91ec-e49f39181863"]}],"mendeley":{"formattedCitation":"[6,7,15]","plainTextFormattedCitation":"[6,7,15]","previouslyFormattedCitation":"[6,7,15]"},"properties":{"noteIndex":0},"schema":"https://github.com/citation-style-language/schema/raw/master/csl-citation.json"}</w:instrText>
            </w:r>
            <w:r>
              <w:rPr>
                <w:rFonts w:eastAsia="Calibri" w:cs="Arial"/>
                <w:szCs w:val="20"/>
                <w:lang w:eastAsia="en-IE"/>
              </w:rPr>
              <w:fldChar w:fldCharType="separate"/>
            </w:r>
            <w:r w:rsidR="00324B74" w:rsidRPr="00324B74">
              <w:rPr>
                <w:rFonts w:eastAsia="Calibri" w:cs="Arial"/>
                <w:noProof/>
                <w:szCs w:val="20"/>
                <w:lang w:eastAsia="en-IE"/>
              </w:rPr>
              <w:t>[6,7,15]</w:t>
            </w:r>
            <w:r>
              <w:rPr>
                <w:rFonts w:eastAsia="Calibri" w:cs="Arial"/>
                <w:szCs w:val="20"/>
                <w:lang w:eastAsia="en-IE"/>
              </w:rPr>
              <w:fldChar w:fldCharType="end"/>
            </w:r>
            <w:r w:rsidR="00D8042A">
              <w:rPr>
                <w:rFonts w:eastAsia="Calibri" w:cs="Arial"/>
                <w:szCs w:val="20"/>
                <w:lang w:eastAsia="en-IE"/>
              </w:rPr>
              <w:t>.</w:t>
            </w:r>
          </w:p>
        </w:tc>
      </w:tr>
      <w:tr w:rsidR="00894053" w:rsidRPr="00FD4A1B" w14:paraId="5CFB80FC" w14:textId="77777777" w:rsidTr="005A79D4">
        <w:trPr>
          <w:trHeight w:val="315"/>
        </w:trPr>
        <w:tc>
          <w:tcPr>
            <w:tcW w:w="846" w:type="dxa"/>
            <w:noWrap/>
            <w:hideMark/>
          </w:tcPr>
          <w:p w14:paraId="3593C30D" w14:textId="77777777" w:rsidR="00894053" w:rsidRDefault="00894053" w:rsidP="00BF7E00">
            <w:pPr>
              <w:rPr>
                <w:rFonts w:eastAsia="Calibri" w:cs="Arial"/>
                <w:szCs w:val="20"/>
                <w:lang w:eastAsia="en-IE"/>
              </w:rPr>
            </w:pPr>
            <w:r w:rsidRPr="00FD4A1B">
              <w:rPr>
                <w:rFonts w:eastAsia="Calibri" w:cs="Arial"/>
                <w:szCs w:val="20"/>
                <w:lang w:eastAsia="en-IE"/>
              </w:rPr>
              <w:t>MP3</w:t>
            </w:r>
          </w:p>
          <w:p w14:paraId="00AEA690" w14:textId="77777777" w:rsidR="00894053" w:rsidRPr="00FD4A1B" w:rsidRDefault="00894053" w:rsidP="00BF7E00">
            <w:pPr>
              <w:rPr>
                <w:rFonts w:eastAsia="Calibri" w:cs="Arial"/>
                <w:szCs w:val="20"/>
                <w:lang w:eastAsia="en-IE"/>
              </w:rPr>
            </w:pPr>
            <w:r w:rsidRPr="004E5688">
              <w:rPr>
                <w:rFonts w:eastAsia="Calibri" w:cs="Arial"/>
                <w:szCs w:val="20"/>
                <w:lang w:eastAsia="en-IE"/>
              </w:rPr>
              <w:t>(</w:t>
            </w:r>
            <w:r>
              <w:rPr>
                <w:rFonts w:eastAsia="Calibri" w:cs="Arial"/>
                <w:szCs w:val="20"/>
                <w:lang w:eastAsia="en-IE"/>
              </w:rPr>
              <w:t>MC</w:t>
            </w:r>
            <w:r w:rsidRPr="004E5688">
              <w:rPr>
                <w:rFonts w:eastAsia="Calibri" w:cs="Arial"/>
                <w:szCs w:val="20"/>
                <w:lang w:eastAsia="en-IE"/>
              </w:rPr>
              <w:t>)</w:t>
            </w:r>
          </w:p>
        </w:tc>
        <w:tc>
          <w:tcPr>
            <w:tcW w:w="1254" w:type="dxa"/>
            <w:noWrap/>
            <w:hideMark/>
          </w:tcPr>
          <w:p w14:paraId="473897D0" w14:textId="77777777" w:rsidR="00894053" w:rsidRPr="00FD4A1B" w:rsidRDefault="00894053" w:rsidP="00BF7E00">
            <w:pPr>
              <w:rPr>
                <w:rFonts w:eastAsia="Calibri" w:cs="Arial"/>
                <w:szCs w:val="20"/>
                <w:lang w:eastAsia="en-IE"/>
              </w:rPr>
            </w:pPr>
            <w:r w:rsidRPr="00FD4A1B">
              <w:rPr>
                <w:rFonts w:eastAsia="Calibri" w:cs="Arial"/>
                <w:szCs w:val="20"/>
                <w:lang w:eastAsia="en-IE"/>
              </w:rPr>
              <w:t>Valid subject map definition</w:t>
            </w:r>
          </w:p>
        </w:tc>
        <w:tc>
          <w:tcPr>
            <w:tcW w:w="2715" w:type="dxa"/>
            <w:noWrap/>
            <w:hideMark/>
          </w:tcPr>
          <w:p w14:paraId="6124D490" w14:textId="14C4C679" w:rsidR="00894053" w:rsidRPr="00FD4A1B" w:rsidRDefault="00894053" w:rsidP="00BF7E00">
            <w:pPr>
              <w:rPr>
                <w:rFonts w:eastAsia="Calibri" w:cs="Arial"/>
                <w:szCs w:val="20"/>
                <w:lang w:eastAsia="en-IE"/>
              </w:rPr>
            </w:pPr>
            <w:r w:rsidRPr="00FD4A1B">
              <w:rPr>
                <w:rFonts w:eastAsia="Calibri" w:cs="Arial"/>
                <w:szCs w:val="20"/>
                <w:lang w:eastAsia="en-IE"/>
              </w:rPr>
              <w:t xml:space="preserve">One subject map, which may have zero or more class definitions </w:t>
            </w:r>
            <w:r>
              <w:rPr>
                <w:rFonts w:eastAsia="Calibri" w:cs="Arial"/>
                <w:szCs w:val="20"/>
                <w:lang w:eastAsia="en-IE"/>
              </w:rPr>
              <w:fldChar w:fldCharType="begin" w:fldLock="1"/>
            </w:r>
            <w:r w:rsidR="0032433A">
              <w:rPr>
                <w:rFonts w:eastAsia="Calibri" w:cs="Arial"/>
                <w:szCs w:val="20"/>
                <w:lang w:eastAsia="en-IE"/>
              </w:rPr>
              <w:instrText>ADDIN CSL_CITATION {"citationItems":[{"id":"ITEM-1","itemData":{"DOI":"10.1017/CBO9781107415324.004","ISBN":"9788578110796","ISSN":"1098-6596","PMID":"25246403","abstract":"This document describes R2RML, a language for expressing customized mappings from relational databases to RDF datasets. Such mappings provide the ability to view existing relational data in the RDF data model, expressed in a structure and target vocabulary of the mapping author's choice. R2RML mappings are themselves RDF graphs and written down in Turtle syntax. R2RML enables different types of mapping implementations. Processors could, for example, offer a virtual SPARQL endpoint over the mapped relational data, or generate RDF dumps, or offer a Linked Data interface.","author":[{"dropping-particle":"","family":"Das","given":"Souripriya","non-dropping-particle":"","parse-names":false,"suffix":""},{"dropping-particle":"","family":"Sundara","given":"Seema","non-dropping-particle":"","parse-names":false,"suffix":""},{"dropping-particle":"","family":"Cyganiak","given":"Richard","non-dropping-particle":"","parse-names":false,"suffix":""}],"container-title":"W3C Recommendation","id":"ITEM-1","issue":"September 2012","issued":{"date-parts":[["2012"]]},"page":"1-34","title":"R2RML: RDB to RDF Mapping Language","type":"article-journal"},"uris":["http://www.mendeley.com/documents/?uuid=7bd7e069-d958-4d2f-bc74-d2c8c1dc6349","http://www.mendeley.com/documents/?uuid=9e8a2902-493d-45ec-a6c0-5dc6ac9a5d66","http://www.mendeley.com/documents/?uuid=83c27fbb-4cc0-4fd5-b0e5-faa60c4d3404"]},{"id":"ITEM-2","itemData":{"author":[{"dropping-particle":"","family":"Junior","given":"Ademar Crotti","non-dropping-particle":"","parse-names":false,"suffix":""},{"dropping-particle":"","family":"Debattista","given":"Jeremy","non-dropping-particle":"","parse-names":false,"suffix":""},{"dropping-particle":"","family":"O'Sullivan","given":"Declan","non-dropping-particle":"","parse-names":false,"suffix":""}],"collection-title":"CEUR Workshop Proceedings","container-title":"Joint Proceedings of the 1st International Workshop On Semantics ForTransport and the 1st International Workshop on Approaches for MakingData Interoperable co-located with 15th Semantics Conference (SEMANTiCS2019), Karlsruhe, Germany, September 9, 2019","editor":[{"dropping-particle":"","family":"Kaffee","given":"Lucie-Aimée","non-dropping-particle":"","parse-names":false,"suffix":""},{"dropping-particle":"","family":"Endris","given":"Kemele M","non-dropping-particle":"","parse-names":false,"suffix":""},{"dropping-particle":"","family":"Vidal","given":"Maria-Esther","non-dropping-particle":"","parse-names":false,"suffix":""},{"dropping-particle":"","family":"Comerio","given":"Marco","non-dropping-particle":"","parse-names":false,"suffix":""},{"dropping-particle":"","family":"Sadeghi","given":"Mersedeh","non-dropping-particle":"","parse-names":false,"suffix":""},{"dropping-particle":"","family":"Chaves-Fraga","given":"David","non-dropping-particle":"","parse-names":false,"suffix":""},{"dropping-particle":"","family":"Colpaert","given":"Pieter","non-dropping-particle":"","parse-names":false,"suffix":""}],"id":"ITEM-2","issued":{"date-parts":[["2019"]]},"note":"* Nonetheless, in most cases, these solutions focus on the\nresulting datasets and not on the artefacts used to generate these. In this paper,\nwe propose the use of metrics commonly used to assess the quality of such\ndatasets to evaluate the mappings used to generate them. \n\n\n\n* In this paper, we propose the use of metrics commonly used to assess the quality of\nRDF datasets to evaluate the mappings used to generate them.\n\n\n\n* Therefore, an incorrect mapping can be considered a root cause error in the respective resulting\ndataset.\n\n\n\n* The main contributions of this paper can be summarized as follows: i) an approach for\nassessing mappings that generate RDF datasets; ii) an implementation of the approach\nwhich extends Luzzu [6], a data quality assessment framework, which may also be\nintegrated to mapping editors; and iii) an evaluation of the approach using real world\nuse cases together with preliminary results which show that such assessment of\nmappings is capable of identifying violations and inconsistencies for the observed\ncases. \n\n\n* You may also link the subjects defined in triples maps trough parent triples map. A parent triples map can\nhave zero or more join conditions.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Luzza extended.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Discusses the different errors which can be generated 3.3.1 \n\n\n\n\n\n* RDF reification - In the world of RDF, it means to write RDF statements about RDF statements. \n\n\n\n\n* Showing the errors from Luzza and using Jigsaw may be useful.\n\n\n\n* Not all errors in datasets such as missing information can be fixed. \n\n\n* To our knowledge, only one approach has proposed the quality assessment of mappings [3],\nwhich is also done through the use of an existing quality assessment framework. This\napproach uses RDFUnit to create test cases which validate a mapping against the\nvocabularies and ontologies defined in the mapping. As mentioned,\n\nAs an example, the assessment of undefined classes and properties cannot\nbe computed by RDFUnit as SPARQL does not deference resources natively.","publisher":"CEUR-WS.org","title":"Assessing the Quality of R2RML Mappings","type":"paper-conference","volume":"2447"},"uris":["http://www.mendeley.com/documents/?uuid=7840ca05-57c5-3c99-97d9-c1c95e247ec3"]},{"id":"ITEM-3","itemData":{"DOI":"10.1109/ICSC.2018.00037","ISBN":"9781538644072","abstract":"A significant part of the Linked Data web is achieved by converting non-RDF resources into RDF. Even though several approaches and mapping languages have been proposed in the literature, the knowledge required for such task is still substantial. In prior work, we proposed a visual representation based on the block metaphor and applied it to R2RML. In this paper, we describe a new implementation of this method, called Juma Uplift. This implementation is capable of generating mapping definitions for different uplift mapping languages while still being fully compliant to the W3C Recommendation R2RML. Preliminary findings indicate that Juma Uplift is expressive enough to generate accurate mappings for the two syntactically distinct mapping languages under examination, R2RML and SML.","author":[{"dropping-particle":"","family":"Crotti","given":"Ademar","non-dropping-particle":"","parse-names":false,"suffix":""},{"dropping-particle":"","family":"Debruyne","given":"Christophe","non-dropping-particle":"","parse-names":false,"suffix":""},{"dropping-particle":"","family":"O'Sullivan","given":"Declan","non-dropping-particle":"","parse-names":false,"suffix":""}],"container-title":"Proceedings - 12th IEEE International Conference on Semantic Computing, ICSC 2018","id":"ITEM-3","issued":{"date-parts":[["2018","4","9"]]},"page":"211-218","publisher":"Institute of Electrical and Electronics Engineers Inc.","title":"Juma Uplift: Using a Block Metaphor for Representing Uplift Mappings","type":"paper-conference","volume":"2018-January"},"uris":["http://www.mendeley.com/documents/?uuid=3388abc8-4dcd-3c6d-91ec-e49f39181863"]},{"id":"ITEM-4","itemData":{"DOI":"10.1007/978-3-319-07443-6_45","ISBN":"9783319074429","abstract":"R2RML defines a language to express mappings from relational data to RDF. That way, applications built on top of the W3C Semantic Technology stack can seamlessly integrate relational data. A major obstacle to using R2RML, though, is the effort for manually curating the mappings. In particular in scenarios that aim to map data from huge and complex relational schemata (e.g., [5]) to more abstract ontologies efficient ways to support the mapping creation are needed. In previous work we presented a mapping editor that aims to reduce the human effort in mapping creation [12]. While assisting users in mapping construction the editor imposed a fixed editing approach, which turned out to be not optimal for all users and all kinds of mapping tasks. Most prominently, it is unclear on which of the two data models users should best start with the mapping construction. In this paper, we present the results of a comprehensive user study that evaluates different alternative editing approaches for constructing R2RML mapping rules. The study measures the efficiency and quality of mapping construction to find out which approach works better for users with different background knowledge and for different types of tasks. © 2014 Springer International Publishing.","author":[{"dropping-particle":"","family":"Pinkel","given":"Christoph","non-dropping-particle":"","parse-names":false,"suffix":""},{"dropping-particle":"","family":"Binnig","given":"Carsten","non-dropping-particle":"","parse-names":false,"suffix":""},{"dropping-particle":"","family":"Haase","given":"Peter","non-dropping-particle":"","parse-names":false,"suffix":""},{"dropping-particle":"","family":"Martin","given":"Clemens","non-dropping-particle":"","parse-names":false,"suffix":""},{"dropping-particle":"","family":"Sengupta","given":"Kunal","non-dropping-particle":"","parse-names":false,"suffix":""},{"dropping-particle":"","family":"Trame","given":"Johannes","non-dropping-particle":"","parse-names":false,"suffix":""}],"container-title":"Lecture Notes in Computer Science (including subseries Lecture Notes in Artificial Intelligence and Lecture Notes in Bioinformatics)","id":"ITEM-4","issued":{"date-parts":[["2014"]]},"note":"* \"A major obstacle to using R2RML, though, is the effort for manually cu-\nrating the mappings.\"\n\n* \"In this paper, we present the results of a comprehensive user study\nthat evaluates different alternative editing approaches for constructing\nR2RML mapping rules\" \n* Creating these rules is time consuming and syntactically heavy. * This editor should solve these problems. \n\n* Two approaches to define logical table:\n\t1. Proceed database-driven by defining views over the source database.\n\t2. Proceed ontology-driven by first specifying ontology classes.\n\t\n* \"Editors, while assisting users in various ways, may also restrict their freedom by\nforcing them to work with one specific approach.\" * \"To overcome those limitations, we modified the editor so that the user was\nfree to construct mapping rules in almost any order.\" * \"For this reason we extend the editor with an optional semi automatic sug-\ngestion mechanism that can be turned on and off for evaluation to study its\nimpact.\" \n* \"We have built our user study around the MusicBrainz database 2 and the Mu-\nsic Ontology [9].\" * \"From a total of 47 participants we considered 31 result sets for evaluation. The\nremaining 16 users quit the study during the briefing or during the first task and\nproduced too little usable data\"","page":"675-690","publisher":"Springer Verlag","title":"How to best find a partner? An evaluation of editing approaches to construct R2RML mappings","type":"paper-conference","volume":"8465 LNCS"},"uris":["http://www.mendeley.com/documents/?uuid=9182745d-db68-3054-af99-157af391bac4"]}],"mendeley":{"formattedCitation":"[6,7,15,22]","plainTextFormattedCitation":"[6,7,15,22]","previouslyFormattedCitation":"[6,7,15,22]"},"properties":{"noteIndex":0},"schema":"https://github.com/citation-style-language/schema/raw/master/csl-citation.json"}</w:instrText>
            </w:r>
            <w:r>
              <w:rPr>
                <w:rFonts w:eastAsia="Calibri" w:cs="Arial"/>
                <w:szCs w:val="20"/>
                <w:lang w:eastAsia="en-IE"/>
              </w:rPr>
              <w:fldChar w:fldCharType="separate"/>
            </w:r>
            <w:r w:rsidR="00324B74" w:rsidRPr="00324B74">
              <w:rPr>
                <w:rFonts w:eastAsia="Calibri" w:cs="Arial"/>
                <w:noProof/>
                <w:szCs w:val="20"/>
                <w:lang w:eastAsia="en-IE"/>
              </w:rPr>
              <w:t>[6,7,15,22]</w:t>
            </w:r>
            <w:r>
              <w:rPr>
                <w:rFonts w:eastAsia="Calibri" w:cs="Arial"/>
                <w:szCs w:val="20"/>
                <w:lang w:eastAsia="en-IE"/>
              </w:rPr>
              <w:fldChar w:fldCharType="end"/>
            </w:r>
            <w:r w:rsidR="00D8042A">
              <w:rPr>
                <w:rFonts w:eastAsia="Calibri" w:cs="Arial"/>
                <w:szCs w:val="20"/>
                <w:lang w:eastAsia="en-IE"/>
              </w:rPr>
              <w:t>.</w:t>
            </w:r>
          </w:p>
        </w:tc>
      </w:tr>
      <w:tr w:rsidR="00894053" w:rsidRPr="00FD4A1B" w14:paraId="21707CA4" w14:textId="77777777" w:rsidTr="005A79D4">
        <w:trPr>
          <w:trHeight w:val="315"/>
        </w:trPr>
        <w:tc>
          <w:tcPr>
            <w:tcW w:w="846" w:type="dxa"/>
            <w:noWrap/>
            <w:hideMark/>
          </w:tcPr>
          <w:p w14:paraId="37903A3C" w14:textId="77777777" w:rsidR="00894053" w:rsidRDefault="00894053" w:rsidP="00BF7E00">
            <w:pPr>
              <w:rPr>
                <w:rFonts w:eastAsia="Calibri" w:cs="Arial"/>
                <w:szCs w:val="20"/>
                <w:lang w:eastAsia="en-IE"/>
              </w:rPr>
            </w:pPr>
            <w:r w:rsidRPr="00FD4A1B">
              <w:rPr>
                <w:rFonts w:eastAsia="Calibri" w:cs="Arial"/>
                <w:szCs w:val="20"/>
                <w:lang w:eastAsia="en-IE"/>
              </w:rPr>
              <w:t>MP4</w:t>
            </w:r>
          </w:p>
          <w:p w14:paraId="3316DED9" w14:textId="77777777" w:rsidR="00894053" w:rsidRPr="00FD4A1B" w:rsidRDefault="00894053" w:rsidP="00BF7E00">
            <w:pPr>
              <w:rPr>
                <w:rFonts w:eastAsia="Calibri" w:cs="Arial"/>
                <w:szCs w:val="20"/>
                <w:lang w:eastAsia="en-IE"/>
              </w:rPr>
            </w:pPr>
            <w:r w:rsidRPr="004E5688">
              <w:rPr>
                <w:rFonts w:eastAsia="Calibri" w:cs="Arial"/>
                <w:szCs w:val="20"/>
                <w:lang w:eastAsia="en-IE"/>
              </w:rPr>
              <w:t>(</w:t>
            </w:r>
            <w:r>
              <w:rPr>
                <w:rFonts w:eastAsia="Calibri" w:cs="Arial"/>
                <w:szCs w:val="20"/>
                <w:lang w:eastAsia="en-IE"/>
              </w:rPr>
              <w:t>MC</w:t>
            </w:r>
            <w:r w:rsidRPr="004E5688">
              <w:rPr>
                <w:rFonts w:eastAsia="Calibri" w:cs="Arial"/>
                <w:szCs w:val="20"/>
                <w:lang w:eastAsia="en-IE"/>
              </w:rPr>
              <w:t>)</w:t>
            </w:r>
          </w:p>
        </w:tc>
        <w:tc>
          <w:tcPr>
            <w:tcW w:w="1254" w:type="dxa"/>
            <w:noWrap/>
            <w:hideMark/>
          </w:tcPr>
          <w:p w14:paraId="0F6FF683" w14:textId="77777777" w:rsidR="00894053" w:rsidRPr="00FD4A1B" w:rsidRDefault="00894053" w:rsidP="00BF7E00">
            <w:pPr>
              <w:rPr>
                <w:rFonts w:eastAsia="Calibri" w:cs="Arial"/>
                <w:szCs w:val="20"/>
                <w:lang w:eastAsia="en-IE"/>
              </w:rPr>
            </w:pPr>
            <w:r w:rsidRPr="00FD4A1B">
              <w:rPr>
                <w:rFonts w:eastAsia="Calibri" w:cs="Arial"/>
                <w:szCs w:val="20"/>
                <w:lang w:eastAsia="en-IE"/>
              </w:rPr>
              <w:t xml:space="preserve">Valid predicate object map definition </w:t>
            </w:r>
          </w:p>
        </w:tc>
        <w:tc>
          <w:tcPr>
            <w:tcW w:w="2715" w:type="dxa"/>
            <w:noWrap/>
            <w:hideMark/>
          </w:tcPr>
          <w:p w14:paraId="16930697" w14:textId="67422FAC" w:rsidR="00894053" w:rsidRPr="00FD4A1B" w:rsidRDefault="00894053" w:rsidP="00D951B0">
            <w:pPr>
              <w:rPr>
                <w:rFonts w:eastAsia="Calibri" w:cs="Arial"/>
                <w:szCs w:val="20"/>
                <w:lang w:eastAsia="en-IE"/>
              </w:rPr>
            </w:pPr>
            <w:r w:rsidRPr="00FD4A1B">
              <w:rPr>
                <w:rFonts w:eastAsia="Calibri" w:cs="Arial"/>
                <w:szCs w:val="20"/>
                <w:lang w:eastAsia="en-IE"/>
              </w:rPr>
              <w:t>There must exist at least one predicate map and one object map. These are used to generate the predicates and objects of the triples</w:t>
            </w:r>
            <w:r w:rsidRPr="00FD4A1B" w:rsidDel="007841C4">
              <w:rPr>
                <w:rFonts w:eastAsia="Calibri" w:cs="Arial"/>
                <w:szCs w:val="20"/>
                <w:lang w:eastAsia="en-IE"/>
              </w:rPr>
              <w:t xml:space="preserve"> </w:t>
            </w:r>
            <w:r>
              <w:rPr>
                <w:rFonts w:eastAsia="Calibri" w:cs="Arial"/>
                <w:szCs w:val="20"/>
                <w:lang w:eastAsia="en-IE"/>
              </w:rPr>
              <w:fldChar w:fldCharType="begin" w:fldLock="1"/>
            </w:r>
            <w:r w:rsidR="0032433A">
              <w:rPr>
                <w:rFonts w:eastAsia="Calibri" w:cs="Arial"/>
                <w:szCs w:val="20"/>
                <w:lang w:eastAsia="en-IE"/>
              </w:rPr>
              <w:instrText>ADDIN CSL_CITATION {"citationItems":[{"id":"ITEM-1","itemData":{"DOI":"10.1017/CBO9781107415324.004","ISBN":"9788578110796","ISSN":"1098-6596","PMID":"25246403","abstract":"This document describes R2RML, a language for expressing customized mappings from relational databases to RDF datasets. Such mappings provide the ability to view existing relational data in the RDF data model, expressed in a structure and target vocabulary of the mapping author's choice. R2RML mappings are themselves RDF graphs and written down in Turtle syntax. R2RML enables different types of mapping implementations. Processors could, for example, offer a virtual SPARQL endpoint over the mapped relational data, or generate RDF dumps, or offer a Linked Data interface.","author":[{"dropping-particle":"","family":"Das","given":"Souripriya","non-dropping-particle":"","parse-names":false,"suffix":""},{"dropping-particle":"","family":"Sundara","given":"Seema","non-dropping-particle":"","parse-names":false,"suffix":""},{"dropping-particle":"","family":"Cyganiak","given":"Richard","non-dropping-particle":"","parse-names":false,"suffix":""}],"container-title":"W3C Recommendation","id":"ITEM-1","issue":"September 2012","issued":{"date-parts":[["2012"]]},"page":"1-34","title":"R2RML: RDB to RDF Mapping Language","type":"article-journal"},"uris":["http://www.mendeley.com/documents/?uuid=7bd7e069-d958-4d2f-bc74-d2c8c1dc6349","http://www.mendeley.com/documents/?uuid=9e8a2902-493d-45ec-a6c0-5dc6ac9a5d66","http://www.mendeley.com/documents/?uuid=4ecffbe7-bf4a-4e71-a974-1752dd93ebc6"]},{"id":"ITEM-2","itemData":{"author":[{"dropping-particle":"","family":"Junior","given":"Ademar Crotti","non-dropping-particle":"","parse-names":false,"suffix":""},{"dropping-particle":"","family":"Debattista","given":"Jeremy","non-dropping-particle":"","parse-names":false,"suffix":""},{"dropping-particle":"","family":"O'Sullivan","given":"Declan","non-dropping-particle":"","parse-names":false,"suffix":""}],"collection-title":"CEUR Workshop Proceedings","container-title":"Joint Proceedings of the 1st International Workshop On Semantics ForTransport and the 1st International Workshop on Approaches for MakingData Interoperable co-located with 15th Semantics Conference (SEMANTiCS2019), Karlsruhe, Germany, September 9, 2019","editor":[{"dropping-particle":"","family":"Kaffee","given":"Lucie-Aimée","non-dropping-particle":"","parse-names":false,"suffix":""},{"dropping-particle":"","family":"Endris","given":"Kemele M","non-dropping-particle":"","parse-names":false,"suffix":""},{"dropping-particle":"","family":"Vidal","given":"Maria-Esther","non-dropping-particle":"","parse-names":false,"suffix":""},{"dropping-particle":"","family":"Comerio","given":"Marco","non-dropping-particle":"","parse-names":false,"suffix":""},{"dropping-particle":"","family":"Sadeghi","given":"Mersedeh","non-dropping-particle":"","parse-names":false,"suffix":""},{"dropping-particle":"","family":"Chaves-Fraga","given":"David","non-dropping-particle":"","parse-names":false,"suffix":""},{"dropping-particle":"","family":"Colpaert","given":"Pieter","non-dropping-particle":"","parse-names":false,"suffix":""}],"id":"ITEM-2","issued":{"date-parts":[["2019"]]},"note":"* Nonetheless, in most cases, these solutions focus on the\nresulting datasets and not on the artefacts used to generate these. In this paper,\nwe propose the use of metrics commonly used to assess the quality of such\ndatasets to evaluate the mappings used to generate them. \n\n\n\n* In this paper, we propose the use of metrics commonly used to assess the quality of\nRDF datasets to evaluate the mappings used to generate them.\n\n\n\n* Therefore, an incorrect mapping can be considered a root cause error in the respective resulting\ndataset.\n\n\n\n* The main contributions of this paper can be summarized as follows: i) an approach for\nassessing mappings that generate RDF datasets; ii) an implementation of the approach\nwhich extends Luzzu [6], a data quality assessment framework, which may also be\nintegrated to mapping editors; and iii) an evaluation of the approach using real world\nuse cases together with preliminary results which show that such assessment of\nmappings is capable of identifying violations and inconsistencies for the observed\ncases. \n\n\n* You may also link the subjects defined in triples maps trough parent triples map. A parent triples map can\nhave zero or more join conditions.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Luzza extended.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Discusses the different errors which can be generated 3.3.1 \n\n\n\n\n\n* RDF reification - In the world of RDF, it means to write RDF statements about RDF statements. \n\n\n\n\n* Showing the errors from Luzza and using Jigsaw may be useful.\n\n\n\n* Not all errors in datasets such as missing information can be fixed. \n\n\n* To our knowledge, only one approach has proposed the quality assessment of mappings [3],\nwhich is also done through the use of an existing quality assessment framework. This\napproach uses RDFUnit to create test cases which validate a mapping against the\nvocabularies and ontologies defined in the mapping. As mentioned,\n\nAs an example, the assessment of undefined classes and properties cannot\nbe computed by RDFUnit as SPARQL does not deference resources natively.","publisher":"CEUR-WS.org","title":"Assessing the Quality of R2RML Mappings","type":"paper-conference","volume":"2447"},"uris":["http://www.mendeley.com/documents/?uuid=7840ca05-57c5-3c99-97d9-c1c95e247ec3"]},{"id":"ITEM-3","itemData":{"DOI":"10.1109/ICSC.2018.00037","ISBN":"9781538644072","abstract":"A significant part of the Linked Data web is achieved by converting non-RDF resources into RDF. Even though several approaches and mapping languages have been proposed in the literature, the knowledge required for such task is still substantial. In prior work, we proposed a visual representation based on the block metaphor and applied it to R2RML. In this paper, we describe a new implementation of this method, called Juma Uplift. This implementation is capable of generating mapping definitions for different uplift mapping languages while still being fully compliant to the W3C Recommendation R2RML. Preliminary findings indicate that Juma Uplift is expressive enough to generate accurate mappings for the two syntactically distinct mapping languages under examination, R2RML and SML.","author":[{"dropping-particle":"","family":"Crotti","given":"Ademar","non-dropping-particle":"","parse-names":false,"suffix":""},{"dropping-particle":"","family":"Debruyne","given":"Christophe","non-dropping-particle":"","parse-names":false,"suffix":""},{"dropping-particle":"","family":"O'Sullivan","given":"Declan","non-dropping-particle":"","parse-names":false,"suffix":""}],"container-title":"Proceedings - 12th IEEE International Conference on Semantic Computing, ICSC 2018","id":"ITEM-3","issued":{"date-parts":[["2018","4","9"]]},"page":"211-218","publisher":"Institute of Electrical and Electronics Engineers Inc.","title":"Juma Uplift: Using a Block Metaphor for Representing Uplift Mappings","type":"paper-conference","volume":"2018-January"},"uris":["http://www.mendeley.com/documents/?uuid=3388abc8-4dcd-3c6d-91ec-e49f39181863"]},{"id":"ITEM-4","itemData":{"DOI":"10.1007/978-3-319-07443-6_45","ISBN":"9783319074429","abstract":"R2RML defines a language to express mappings from relational data to RDF. That way, applications built on top of the W3C Semantic Technology stack can seamlessly integrate relational data. A major obstacle to using R2RML, though, is the effort for manually curating the mappings. In particular in scenarios that aim to map data from huge and complex relational schemata (e.g., [5]) to more abstract ontologies efficient ways to support the mapping creation are needed. In previous work we presented a mapping editor that aims to reduce the human effort in mapping creation [12]. While assisting users in mapping construction the editor imposed a fixed editing approach, which turned out to be not optimal for all users and all kinds of mapping tasks. Most prominently, it is unclear on which of the two data models users should best start with the mapping construction. In this paper, we present the results of a comprehensive user study that evaluates different alternative editing approaches for constructing R2RML mapping rules. The study measures the efficiency and quality of mapping construction to find out which approach works better for users with different background knowledge and for different types of tasks. © 2014 Springer International Publishing.","author":[{"dropping-particle":"","family":"Pinkel","given":"Christoph","non-dropping-particle":"","parse-names":false,"suffix":""},{"dropping-particle":"","family":"Binnig","given":"Carsten","non-dropping-particle":"","parse-names":false,"suffix":""},{"dropping-particle":"","family":"Haase","given":"Peter","non-dropping-particle":"","parse-names":false,"suffix":""},{"dropping-particle":"","family":"Martin","given":"Clemens","non-dropping-particle":"","parse-names":false,"suffix":""},{"dropping-particle":"","family":"Sengupta","given":"Kunal","non-dropping-particle":"","parse-names":false,"suffix":""},{"dropping-particle":"","family":"Trame","given":"Johannes","non-dropping-particle":"","parse-names":false,"suffix":""}],"container-title":"Lecture Notes in Computer Science (including subseries Lecture Notes in Artificial Intelligence and Lecture Notes in Bioinformatics)","id":"ITEM-4","issued":{"date-parts":[["2014"]]},"note":"* \"A major obstacle to using R2RML, though, is the effort for manually cu-\nrating the mappings.\"\n\n* \"In this paper, we present the results of a comprehensive user study\nthat evaluates different alternative editing approaches for constructing\nR2RML mapping rules\" \n* Creating these rules is time consuming and syntactically heavy. * This editor should solve these problems. \n\n* Two approaches to define logical table:\n\t1. Proceed database-driven by defining views over the source database.\n\t2. Proceed ontology-driven by first specifying ontology classes.\n\t\n* \"Editors, while assisting users in various ways, may also restrict their freedom by\nforcing them to work with one specific approach.\" * \"To overcome those limitations, we modified the editor so that the user was\nfree to construct mapping rules in almost any order.\" * \"For this reason we extend the editor with an optional semi automatic sug-\ngestion mechanism that can be turned on and off for evaluation to study its\nimpact.\" \n* \"We have built our user study around the MusicBrainz database 2 and the Mu-\nsic Ontology [9].\" * \"From a total of 47 participants we considered 31 result sets for evaluation. The\nremaining 16 users quit the study during the briefing or during the first task and\nproduced too little usable data\"","page":"675-690","publisher":"Springer Verlag","title":"How to best find a partner? An evaluation of editing approaches to construct R2RML mappings","type":"paper-conference","volume":"8465 LNCS"},"uris":["http://www.mendeley.com/documents/?uuid=9182745d-db68-3054-af99-157af391bac4"]}],"mendeley":{"formattedCitation":"[6,7,15,22]","plainTextFormattedCitation":"[6,7,15,22]","previouslyFormattedCitation":"[6,7,15,22]"},"properties":{"noteIndex":0},"schema":"https://github.com/citation-style-language/schema/raw/master/csl-citation.json"}</w:instrText>
            </w:r>
            <w:r>
              <w:rPr>
                <w:rFonts w:eastAsia="Calibri" w:cs="Arial"/>
                <w:szCs w:val="20"/>
                <w:lang w:eastAsia="en-IE"/>
              </w:rPr>
              <w:fldChar w:fldCharType="separate"/>
            </w:r>
            <w:r w:rsidR="00324B74" w:rsidRPr="00324B74">
              <w:rPr>
                <w:rFonts w:eastAsia="Calibri" w:cs="Arial"/>
                <w:noProof/>
                <w:szCs w:val="20"/>
                <w:lang w:eastAsia="en-IE"/>
              </w:rPr>
              <w:t>[6,7,15,22]</w:t>
            </w:r>
            <w:r>
              <w:rPr>
                <w:rFonts w:eastAsia="Calibri" w:cs="Arial"/>
                <w:szCs w:val="20"/>
                <w:lang w:eastAsia="en-IE"/>
              </w:rPr>
              <w:fldChar w:fldCharType="end"/>
            </w:r>
            <w:r w:rsidR="00D951B0">
              <w:rPr>
                <w:rFonts w:eastAsia="Calibri" w:cs="Arial"/>
                <w:szCs w:val="20"/>
                <w:lang w:eastAsia="en-IE"/>
              </w:rPr>
              <w:t>.</w:t>
            </w:r>
            <w:r w:rsidR="00D951B0" w:rsidRPr="00FD4A1B" w:rsidDel="00D951B0">
              <w:rPr>
                <w:rFonts w:eastAsia="Calibri" w:cs="Arial"/>
                <w:szCs w:val="20"/>
                <w:lang w:eastAsia="en-IE"/>
              </w:rPr>
              <w:t xml:space="preserve"> </w:t>
            </w:r>
          </w:p>
        </w:tc>
      </w:tr>
      <w:tr w:rsidR="00894053" w:rsidRPr="00FD4A1B" w14:paraId="0CEB96B3" w14:textId="77777777" w:rsidTr="005A79D4">
        <w:trPr>
          <w:trHeight w:val="315"/>
        </w:trPr>
        <w:tc>
          <w:tcPr>
            <w:tcW w:w="846" w:type="dxa"/>
            <w:noWrap/>
            <w:hideMark/>
          </w:tcPr>
          <w:p w14:paraId="736A5260" w14:textId="77777777" w:rsidR="00894053" w:rsidRDefault="00894053" w:rsidP="00BF7E00">
            <w:pPr>
              <w:rPr>
                <w:rFonts w:eastAsia="Calibri" w:cs="Arial"/>
                <w:szCs w:val="20"/>
                <w:lang w:eastAsia="en-IE"/>
              </w:rPr>
            </w:pPr>
            <w:r w:rsidRPr="00FD4A1B">
              <w:rPr>
                <w:rFonts w:eastAsia="Calibri" w:cs="Arial"/>
                <w:szCs w:val="20"/>
                <w:lang w:eastAsia="en-IE"/>
              </w:rPr>
              <w:t>MP5</w:t>
            </w:r>
          </w:p>
          <w:p w14:paraId="50E732EC" w14:textId="77777777" w:rsidR="00894053" w:rsidRPr="00FD4A1B" w:rsidRDefault="00894053" w:rsidP="00BF7E00">
            <w:pPr>
              <w:rPr>
                <w:rFonts w:eastAsia="Calibri" w:cs="Arial"/>
                <w:szCs w:val="20"/>
                <w:lang w:eastAsia="en-IE"/>
              </w:rPr>
            </w:pPr>
            <w:r w:rsidRPr="004E5688">
              <w:rPr>
                <w:rFonts w:eastAsia="Calibri" w:cs="Arial"/>
                <w:szCs w:val="20"/>
                <w:lang w:eastAsia="en-IE"/>
              </w:rPr>
              <w:t>(</w:t>
            </w:r>
            <w:r>
              <w:rPr>
                <w:rFonts w:eastAsia="Calibri" w:cs="Arial"/>
                <w:szCs w:val="20"/>
                <w:lang w:eastAsia="en-IE"/>
              </w:rPr>
              <w:t>MC</w:t>
            </w:r>
            <w:r w:rsidRPr="004E5688">
              <w:rPr>
                <w:rFonts w:eastAsia="Calibri" w:cs="Arial"/>
                <w:szCs w:val="20"/>
                <w:lang w:eastAsia="en-IE"/>
              </w:rPr>
              <w:t>)</w:t>
            </w:r>
          </w:p>
        </w:tc>
        <w:tc>
          <w:tcPr>
            <w:tcW w:w="1254" w:type="dxa"/>
            <w:noWrap/>
            <w:hideMark/>
          </w:tcPr>
          <w:p w14:paraId="50995FED" w14:textId="77777777" w:rsidR="00894053" w:rsidRPr="00FD4A1B" w:rsidRDefault="00894053" w:rsidP="00BF7E00">
            <w:pPr>
              <w:rPr>
                <w:rFonts w:eastAsia="Calibri" w:cs="Arial"/>
                <w:szCs w:val="20"/>
                <w:lang w:eastAsia="en-IE"/>
              </w:rPr>
            </w:pPr>
            <w:r w:rsidRPr="00FD4A1B">
              <w:rPr>
                <w:rFonts w:eastAsia="Calibri" w:cs="Arial"/>
                <w:szCs w:val="20"/>
                <w:lang w:eastAsia="en-IE"/>
              </w:rPr>
              <w:t>Valid parent triples map definition</w:t>
            </w:r>
          </w:p>
        </w:tc>
        <w:tc>
          <w:tcPr>
            <w:tcW w:w="2715" w:type="dxa"/>
            <w:noWrap/>
            <w:hideMark/>
          </w:tcPr>
          <w:p w14:paraId="2701D8EC" w14:textId="4281C660" w:rsidR="00894053" w:rsidRPr="00FD4A1B" w:rsidRDefault="00894053" w:rsidP="00BF7E00">
            <w:pPr>
              <w:rPr>
                <w:rFonts w:eastAsia="Calibri" w:cs="Arial"/>
                <w:szCs w:val="20"/>
                <w:lang w:eastAsia="en-IE"/>
              </w:rPr>
            </w:pPr>
            <w:r w:rsidRPr="00FD4A1B">
              <w:rPr>
                <w:rFonts w:eastAsia="Calibri" w:cs="Arial"/>
                <w:szCs w:val="20"/>
                <w:lang w:eastAsia="en-IE"/>
              </w:rPr>
              <w:t>The triples map being referenced must exist in the mapping and</w:t>
            </w:r>
            <w:r w:rsidR="000C7924">
              <w:rPr>
                <w:rFonts w:eastAsia="Calibri" w:cs="Arial"/>
                <w:szCs w:val="20"/>
                <w:lang w:eastAsia="en-IE"/>
              </w:rPr>
              <w:t xml:space="preserve">, when defined, </w:t>
            </w:r>
            <w:r w:rsidRPr="00FD4A1B">
              <w:rPr>
                <w:rFonts w:eastAsia="Calibri" w:cs="Arial"/>
                <w:szCs w:val="20"/>
                <w:lang w:eastAsia="en-IE"/>
              </w:rPr>
              <w:t xml:space="preserve">join conditions </w:t>
            </w:r>
            <w:r w:rsidR="00472BB7">
              <w:rPr>
                <w:rFonts w:eastAsia="Calibri" w:cs="Arial"/>
                <w:szCs w:val="20"/>
                <w:lang w:eastAsia="en-IE"/>
              </w:rPr>
              <w:t xml:space="preserve">must </w:t>
            </w:r>
            <w:r w:rsidRPr="00FD4A1B">
              <w:rPr>
                <w:rFonts w:eastAsia="Calibri" w:cs="Arial"/>
                <w:szCs w:val="20"/>
                <w:lang w:eastAsia="en-IE"/>
              </w:rPr>
              <w:t xml:space="preserve">have both parent and child column definitions </w:t>
            </w:r>
            <w:r>
              <w:rPr>
                <w:rFonts w:eastAsia="Calibri" w:cs="Arial"/>
                <w:szCs w:val="20"/>
                <w:lang w:eastAsia="en-IE"/>
              </w:rPr>
              <w:fldChar w:fldCharType="begin" w:fldLock="1"/>
            </w:r>
            <w:r w:rsidR="0032433A">
              <w:rPr>
                <w:rFonts w:eastAsia="Calibri" w:cs="Arial"/>
                <w:szCs w:val="20"/>
                <w:lang w:eastAsia="en-IE"/>
              </w:rPr>
              <w:instrText>ADDIN CSL_CITATION {"citationItems":[{"id":"ITEM-1","itemData":{"DOI":"10.1017/CBO9781107415324.004","ISBN":"9788578110796","ISSN":"1098-6596","PMID":"25246403","abstract":"This document describes R2RML, a language for expressing customized mappings from relational databases to RDF datasets. Such mappings provide the ability to view existing relational data in the RDF data model, expressed in a structure and target vocabulary of the mapping author's choice. R2RML mappings are themselves RDF graphs and written down in Turtle syntax. R2RML enables different types of mapping implementations. Processors could, for example, offer a virtual SPARQL endpoint over the mapped relational data, or generate RDF dumps, or offer a Linked Data interface.","author":[{"dropping-particle":"","family":"Das","given":"Souripriya","non-dropping-particle":"","parse-names":false,"suffix":""},{"dropping-particle":"","family":"Sundara","given":"Seema","non-dropping-particle":"","parse-names":false,"suffix":""},{"dropping-particle":"","family":"Cyganiak","given":"Richard","non-dropping-particle":"","parse-names":false,"suffix":""}],"container-title":"W3C Recommendation","id":"ITEM-1","issue":"September 2012","issued":{"date-parts":[["2012"]]},"page":"1-34","title":"R2RML: RDB to RDF Mapping Language","type":"article-journal"},"uris":["http://www.mendeley.com/documents/?uuid=7bd7e069-d958-4d2f-bc74-d2c8c1dc6349","http://www.mendeley.com/documents/?uuid=9e8a2902-493d-45ec-a6c0-5dc6ac9a5d66","http://www.mendeley.com/documents/?uuid=1c6525b8-1473-46d3-a26d-1ca2b0cd06e0"]},{"id":"ITEM-2","itemData":{"author":[{"dropping-particle":"","family":"Junior","given":"Ademar Crotti","non-dropping-particle":"","parse-names":false,"suffix":""},{"dropping-particle":"","family":"Debattista","given":"Jeremy","non-dropping-particle":"","parse-names":false,"suffix":""},{"dropping-particle":"","family":"O'Sullivan","given":"Declan","non-dropping-particle":"","parse-names":false,"suffix":""}],"collection-title":"CEUR Workshop Proceedings","container-title":"Joint Proceedings of the 1st International Workshop On Semantics ForTransport and the 1st International Workshop on Approaches for MakingData Interoperable co-located with 15th Semantics Conference (SEMANTiCS2019), Karlsruhe, Germany, September 9, 2019","editor":[{"dropping-particle":"","family":"Kaffee","given":"Lucie-Aimée","non-dropping-particle":"","parse-names":false,"suffix":""},{"dropping-particle":"","family":"Endris","given":"Kemele M","non-dropping-particle":"","parse-names":false,"suffix":""},{"dropping-particle":"","family":"Vidal","given":"Maria-Esther","non-dropping-particle":"","parse-names":false,"suffix":""},{"dropping-particle":"","family":"Comerio","given":"Marco","non-dropping-particle":"","parse-names":false,"suffix":""},{"dropping-particle":"","family":"Sadeghi","given":"Mersedeh","non-dropping-particle":"","parse-names":false,"suffix":""},{"dropping-particle":"","family":"Chaves-Fraga","given":"David","non-dropping-particle":"","parse-names":false,"suffix":""},{"dropping-particle":"","family":"Colpaert","given":"Pieter","non-dropping-particle":"","parse-names":false,"suffix":""}],"id":"ITEM-2","issued":{"date-parts":[["2019"]]},"note":"* Nonetheless, in most cases, these solutions focus on the\nresulting datasets and not on the artefacts used to generate these. In this paper,\nwe propose the use of metrics commonly used to assess the quality of such\ndatasets to evaluate the mappings used to generate them. \n\n\n\n* In this paper, we propose the use of metrics commonly used to assess the quality of\nRDF datasets to evaluate the mappings used to generate them.\n\n\n\n* Therefore, an incorrect mapping can be considered a root cause error in the respective resulting\ndataset.\n\n\n\n* The main contributions of this paper can be summarized as follows: i) an approach for\nassessing mappings that generate RDF datasets; ii) an implementation of the approach\nwhich extends Luzzu [6], a data quality assessment framework, which may also be\nintegrated to mapping editors; and iii) an evaluation of the approach using real world\nuse cases together with preliminary results which show that such assessment of\nmappings is capable of identifying violations and inconsistencies for the observed\ncases. \n\n\n* You may also link the subjects defined in triples maps trough parent triples map. A parent triples map can\nhave zero or more join conditions.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Luzza extended.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Discusses the different errors which can be generated 3.3.1 \n\n\n\n\n\n* RDF reification - In the world of RDF, it means to write RDF statements about RDF statements. \n\n\n\n\n* Showing the errors from Luzza and using Jigsaw may be useful.\n\n\n\n* Not all errors in datasets such as missing information can be fixed. \n\n\n* To our knowledge, only one approach has proposed the quality assessment of mappings [3],\nwhich is also done through the use of an existing quality assessment framework. This\napproach uses RDFUnit to create test cases which validate a mapping against the\nvocabularies and ontologies defined in the mapping. As mentioned,\n\nAs an example, the assessment of undefined classes and properties cannot\nbe computed by RDFUnit as SPARQL does not deference resources natively.","publisher":"CEUR-WS.org","title":"Assessing the Quality of R2RML Mappings","type":"paper-conference","volume":"2447"},"uris":["http://www.mendeley.com/documents/?uuid=7840ca05-57c5-3c99-97d9-c1c95e247ec3"]},{"id":"ITEM-3","itemData":{"DOI":"10.1109/ICSC.2018.00037","ISBN":"9781538644072","abstract":"A significant part of the Linked Data web is achieved by converting non-RDF resources into RDF. Even though several approaches and mapping languages have been proposed in the literature, the knowledge required for such task is still substantial. In prior work, we proposed a visual representation based on the block metaphor and applied it to R2RML. In this paper, we describe a new implementation of this method, called Juma Uplift. This implementation is capable of generating mapping definitions for different uplift mapping languages while still being fully compliant to the W3C Recommendation R2RML. Preliminary findings indicate that Juma Uplift is expressive enough to generate accurate mappings for the two syntactically distinct mapping languages under examination, R2RML and SML.","author":[{"dropping-particle":"","family":"Crotti","given":"Ademar","non-dropping-particle":"","parse-names":false,"suffix":""},{"dropping-particle":"","family":"Debruyne","given":"Christophe","non-dropping-particle":"","parse-names":false,"suffix":""},{"dropping-particle":"","family":"O'Sullivan","given":"Declan","non-dropping-particle":"","parse-names":false,"suffix":""}],"container-title":"Proceedings - 12th IEEE International Conference on Semantic Computing, ICSC 2018","id":"ITEM-3","issued":{"date-parts":[["2018","4","9"]]},"page":"211-218","publisher":"Institute of Electrical and Electronics Engineers Inc.","title":"Juma Uplift: Using a Block Metaphor for Representing Uplift Mappings","type":"paper-conference","volume":"2018-January"},"uris":["http://www.mendeley.com/documents/?uuid=3388abc8-4dcd-3c6d-91ec-e49f39181863"]}],"mendeley":{"formattedCitation":"[6,7,15]","plainTextFormattedCitation":"[6,7,15]","previouslyFormattedCitation":"[6,7,15]"},"properties":{"noteIndex":0},"schema":"https://github.com/citation-style-language/schema/raw/master/csl-citation.json"}</w:instrText>
            </w:r>
            <w:r>
              <w:rPr>
                <w:rFonts w:eastAsia="Calibri" w:cs="Arial"/>
                <w:szCs w:val="20"/>
                <w:lang w:eastAsia="en-IE"/>
              </w:rPr>
              <w:fldChar w:fldCharType="separate"/>
            </w:r>
            <w:r w:rsidR="00324B74" w:rsidRPr="00324B74">
              <w:rPr>
                <w:rFonts w:eastAsia="Calibri" w:cs="Arial"/>
                <w:noProof/>
                <w:szCs w:val="20"/>
                <w:lang w:eastAsia="en-IE"/>
              </w:rPr>
              <w:t>[6,7,15]</w:t>
            </w:r>
            <w:r>
              <w:rPr>
                <w:rFonts w:eastAsia="Calibri" w:cs="Arial"/>
                <w:szCs w:val="20"/>
                <w:lang w:eastAsia="en-IE"/>
              </w:rPr>
              <w:fldChar w:fldCharType="end"/>
            </w:r>
            <w:r w:rsidR="00D8042A">
              <w:rPr>
                <w:rFonts w:eastAsia="Calibri" w:cs="Arial"/>
                <w:szCs w:val="20"/>
                <w:lang w:eastAsia="en-IE"/>
              </w:rPr>
              <w:t>.</w:t>
            </w:r>
          </w:p>
        </w:tc>
      </w:tr>
      <w:tr w:rsidR="00894053" w:rsidRPr="00FD4A1B" w14:paraId="2CC8AF28" w14:textId="77777777" w:rsidTr="005A79D4">
        <w:trPr>
          <w:trHeight w:val="315"/>
        </w:trPr>
        <w:tc>
          <w:tcPr>
            <w:tcW w:w="846" w:type="dxa"/>
            <w:noWrap/>
            <w:hideMark/>
          </w:tcPr>
          <w:p w14:paraId="45011703" w14:textId="77777777" w:rsidR="00894053" w:rsidRDefault="00894053" w:rsidP="00BF7E00">
            <w:pPr>
              <w:rPr>
                <w:rFonts w:eastAsia="Calibri" w:cs="Arial"/>
                <w:szCs w:val="20"/>
                <w:lang w:eastAsia="en-IE"/>
              </w:rPr>
            </w:pPr>
            <w:r w:rsidRPr="00FD4A1B">
              <w:rPr>
                <w:rFonts w:eastAsia="Calibri" w:cs="Arial"/>
                <w:szCs w:val="20"/>
                <w:lang w:eastAsia="en-IE"/>
              </w:rPr>
              <w:t>MP6</w:t>
            </w:r>
          </w:p>
          <w:p w14:paraId="55DC9A97" w14:textId="77777777" w:rsidR="00894053" w:rsidRPr="00FD4A1B" w:rsidRDefault="00894053" w:rsidP="00BF7E00">
            <w:pPr>
              <w:rPr>
                <w:rFonts w:eastAsia="Calibri" w:cs="Arial"/>
                <w:szCs w:val="20"/>
                <w:lang w:eastAsia="en-IE"/>
              </w:rPr>
            </w:pPr>
            <w:r w:rsidRPr="004E5688">
              <w:rPr>
                <w:rFonts w:eastAsia="Calibri" w:cs="Arial"/>
                <w:szCs w:val="20"/>
                <w:lang w:eastAsia="en-IE"/>
              </w:rPr>
              <w:t>(</w:t>
            </w:r>
            <w:r>
              <w:rPr>
                <w:rFonts w:eastAsia="Calibri" w:cs="Arial"/>
                <w:szCs w:val="20"/>
                <w:lang w:eastAsia="en-IE"/>
              </w:rPr>
              <w:t>MC</w:t>
            </w:r>
            <w:r w:rsidRPr="004E5688">
              <w:rPr>
                <w:rFonts w:eastAsia="Calibri" w:cs="Arial"/>
                <w:szCs w:val="20"/>
                <w:lang w:eastAsia="en-IE"/>
              </w:rPr>
              <w:t>)</w:t>
            </w:r>
          </w:p>
        </w:tc>
        <w:tc>
          <w:tcPr>
            <w:tcW w:w="1254" w:type="dxa"/>
            <w:noWrap/>
            <w:hideMark/>
          </w:tcPr>
          <w:p w14:paraId="0B237E28" w14:textId="77777777" w:rsidR="00894053" w:rsidRPr="00FD4A1B" w:rsidRDefault="00894053" w:rsidP="00BF7E00">
            <w:pPr>
              <w:rPr>
                <w:rFonts w:eastAsia="Calibri" w:cs="Arial"/>
                <w:bCs/>
                <w:szCs w:val="20"/>
                <w:lang w:eastAsia="en-IE"/>
              </w:rPr>
            </w:pPr>
            <w:r w:rsidRPr="00FD4A1B">
              <w:rPr>
                <w:rFonts w:eastAsia="Calibri" w:cs="Arial"/>
                <w:bCs/>
                <w:szCs w:val="20"/>
              </w:rPr>
              <w:t>Valid logical table definition</w:t>
            </w:r>
          </w:p>
        </w:tc>
        <w:tc>
          <w:tcPr>
            <w:tcW w:w="2715" w:type="dxa"/>
            <w:noWrap/>
            <w:hideMark/>
          </w:tcPr>
          <w:p w14:paraId="6BAB7C33" w14:textId="48BDDC39" w:rsidR="00894053" w:rsidRPr="00FD4A1B" w:rsidRDefault="00894053" w:rsidP="00BF7E00">
            <w:pPr>
              <w:rPr>
                <w:rFonts w:eastAsia="Calibri" w:cs="Arial"/>
                <w:szCs w:val="20"/>
                <w:lang w:eastAsia="en-IE"/>
              </w:rPr>
            </w:pPr>
            <w:r w:rsidRPr="00FD4A1B">
              <w:rPr>
                <w:rFonts w:eastAsia="Calibri" w:cs="Arial"/>
                <w:szCs w:val="20"/>
                <w:lang w:eastAsia="en-IE"/>
              </w:rPr>
              <w:t>A logical table exist and references either a table (or view) or a</w:t>
            </w:r>
            <w:r>
              <w:rPr>
                <w:rFonts w:eastAsia="Calibri" w:cs="Arial"/>
                <w:szCs w:val="20"/>
                <w:lang w:eastAsia="en-IE"/>
              </w:rPr>
              <w:t>n</w:t>
            </w:r>
            <w:r w:rsidRPr="00FD4A1B">
              <w:rPr>
                <w:rFonts w:eastAsia="Calibri" w:cs="Arial"/>
                <w:szCs w:val="20"/>
                <w:lang w:eastAsia="en-IE"/>
              </w:rPr>
              <w:t xml:space="preserve"> SQL query </w:t>
            </w:r>
            <w:r>
              <w:rPr>
                <w:rFonts w:eastAsia="Calibri" w:cs="Arial"/>
                <w:szCs w:val="20"/>
                <w:lang w:eastAsia="en-IE"/>
              </w:rPr>
              <w:fldChar w:fldCharType="begin" w:fldLock="1"/>
            </w:r>
            <w:r w:rsidR="0032433A">
              <w:rPr>
                <w:rFonts w:eastAsia="Calibri" w:cs="Arial"/>
                <w:szCs w:val="20"/>
                <w:lang w:eastAsia="en-IE"/>
              </w:rPr>
              <w:instrText>ADDIN CSL_CITATION {"citationItems":[{"id":"ITEM-1","itemData":{"DOI":"10.1017/CBO9781107415324.004","ISBN":"9788578110796","ISSN":"1098-6596","PMID":"25246403","abstract":"This document describes R2RML, a language for expressing customized mappings from relational databases to RDF datasets. Such mappings provide the ability to view existing relational data in the RDF data model, expressed in a structure and target vocabulary of the mapping author's choice. R2RML mappings are themselves RDF graphs and written down in Turtle syntax. R2RML enables different types of mapping implementations. Processors could, for example, offer a virtual SPARQL endpoint over the mapped relational data, or generate RDF dumps, or offer a Linked Data interface.","author":[{"dropping-particle":"","family":"Das","given":"Souripriya","non-dropping-particle":"","parse-names":false,"suffix":""},{"dropping-particle":"","family":"Sundara","given":"Seema","non-dropping-particle":"","parse-names":false,"suffix":""},{"dropping-particle":"","family":"Cyganiak","given":"Richard","non-dropping-particle":"","parse-names":false,"suffix":""}],"container-title":"W3C Recommendation","id":"ITEM-1","issue":"September 2012","issued":{"date-parts":[["2012"]]},"page":"1-34","title":"R2RML: RDB to RDF Mapping Language","type":"article-journal"},"uris":["http://www.mendeley.com/documents/?uuid=7bd7e069-d958-4d2f-bc74-d2c8c1dc6349","http://www.mendeley.com/documents/?uuid=9e8a2902-493d-45ec-a6c0-5dc6ac9a5d66","http://www.mendeley.com/documents/?uuid=f66fc5e2-df87-43a3-916a-9e03a1e3dd30"]},{"id":"ITEM-2","itemData":{"author":[{"dropping-particle":"","family":"Junior","given":"Ademar Crotti","non-dropping-particle":"","parse-names":false,"suffix":""},{"dropping-particle":"","family":"Debattista","given":"Jeremy","non-dropping-particle":"","parse-names":false,"suffix":""},{"dropping-particle":"","family":"O'Sullivan","given":"Declan","non-dropping-particle":"","parse-names":false,"suffix":""}],"collection-title":"CEUR Workshop Proceedings","container-title":"Joint Proceedings of the 1st International Workshop On Semantics ForTransport and the 1st International Workshop on Approaches for MakingData Interoperable co-located with 15th Semantics Conference (SEMANTiCS2019), Karlsruhe, Germany, September 9, 2019","editor":[{"dropping-particle":"","family":"Kaffee","given":"Lucie-Aimée","non-dropping-particle":"","parse-names":false,"suffix":""},{"dropping-particle":"","family":"Endris","given":"Kemele M","non-dropping-particle":"","parse-names":false,"suffix":""},{"dropping-particle":"","family":"Vidal","given":"Maria-Esther","non-dropping-particle":"","parse-names":false,"suffix":""},{"dropping-particle":"","family":"Comerio","given":"Marco","non-dropping-particle":"","parse-names":false,"suffix":""},{"dropping-particle":"","family":"Sadeghi","given":"Mersedeh","non-dropping-particle":"","parse-names":false,"suffix":""},{"dropping-particle":"","family":"Chaves-Fraga","given":"David","non-dropping-particle":"","parse-names":false,"suffix":""},{"dropping-particle":"","family":"Colpaert","given":"Pieter","non-dropping-particle":"","parse-names":false,"suffix":""}],"id":"ITEM-2","issued":{"date-parts":[["2019"]]},"note":"* Nonetheless, in most cases, these solutions focus on the\nresulting datasets and not on the artefacts used to generate these. In this paper,\nwe propose the use of metrics commonly used to assess the quality of such\ndatasets to evaluate the mappings used to generate them. \n\n\n\n* In this paper, we propose the use of metrics commonly used to assess the quality of\nRDF datasets to evaluate the mappings used to generate them.\n\n\n\n* Therefore, an incorrect mapping can be considered a root cause error in the respective resulting\ndataset.\n\n\n\n* The main contributions of this paper can be summarized as follows: i) an approach for\nassessing mappings that generate RDF datasets; ii) an implementation of the approach\nwhich extends Luzzu [6], a data quality assessment framework, which may also be\nintegrated to mapping editors; and iii) an evaluation of the approach using real world\nuse cases together with preliminary results which show that such assessment of\nmappings is capable of identifying violations and inconsistencies for the observed\ncases. \n\n\n* You may also link the subjects defined in triples maps trough parent triples map. A parent triples map can\nhave zero or more join conditions.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Luzza extended.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Discusses the different errors which can be generated 3.3.1 \n\n\n\n\n\n* RDF reification - In the world of RDF, it means to write RDF statements about RDF statements. \n\n\n\n\n* Showing the errors from Luzza and using Jigsaw may be useful.\n\n\n\n* Not all errors in datasets such as missing information can be fixed. \n\n\n* To our knowledge, only one approach has proposed the quality assessment of mappings [3],\nwhich is also done through the use of an existing quality assessment framework. This\napproach uses RDFUnit to create test cases which validate a mapping against the\nvocabularies and ontologies defined in the mapping. As mentioned,\n\nAs an example, the assessment of undefined classes and properties cannot\nbe computed by RDFUnit as SPARQL does not deference resources natively.","publisher":"CEUR-WS.org","title":"Assessing the Quality of R2RML Mappings","type":"paper-conference","volume":"2447"},"uris":["http://www.mendeley.com/documents/?uuid=7840ca05-57c5-3c99-97d9-c1c95e247ec3"]},{"id":"ITEM-3","itemData":{"DOI":"10.1109/ICSC.2018.00037","ISBN":"9781538644072","abstract":"A significant part of the Linked Data web is achieved by converting non-RDF resources into RDF. Even though several approaches and mapping languages have been proposed in the literature, the knowledge required for such task is still substantial. In prior work, we proposed a visual representation based on the block metaphor and applied it to R2RML. In this paper, we describe a new implementation of this method, called Juma Uplift. This implementation is capable of generating mapping definitions for different uplift mapping languages while still being fully compliant to the W3C Recommendation R2RML. Preliminary findings indicate that Juma Uplift is expressive enough to generate accurate mappings for the two syntactically distinct mapping languages under examination, R2RML and SML.","author":[{"dropping-particle":"","family":"Crotti","given":"Ademar","non-dropping-particle":"","parse-names":false,"suffix":""},{"dropping-particle":"","family":"Debruyne","given":"Christophe","non-dropping-particle":"","parse-names":false,"suffix":""},{"dropping-particle":"","family":"O'Sullivan","given":"Declan","non-dropping-particle":"","parse-names":false,"suffix":""}],"container-title":"Proceedings - 12th IEEE International Conference on Semantic Computing, ICSC 2018","id":"ITEM-3","issued":{"date-parts":[["2018","4","9"]]},"page":"211-218","publisher":"Institute of Electrical and Electronics Engineers Inc.","title":"Juma Uplift: Using a Block Metaphor for Representing Uplift Mappings","type":"paper-conference","volume":"2018-January"},"uris":["http://www.mendeley.com/documents/?uuid=3388abc8-4dcd-3c6d-91ec-e49f39181863"]}],"mendeley":{"formattedCitation":"[6,7,15]","plainTextFormattedCitation":"[6,7,15]","previouslyFormattedCitation":"[6,7,15]"},"properties":{"noteIndex":0},"schema":"https://github.com/citation-style-language/schema/raw/master/csl-citation.json"}</w:instrText>
            </w:r>
            <w:r>
              <w:rPr>
                <w:rFonts w:eastAsia="Calibri" w:cs="Arial"/>
                <w:szCs w:val="20"/>
                <w:lang w:eastAsia="en-IE"/>
              </w:rPr>
              <w:fldChar w:fldCharType="separate"/>
            </w:r>
            <w:r w:rsidR="00324B74" w:rsidRPr="00324B74">
              <w:rPr>
                <w:rFonts w:eastAsia="Calibri" w:cs="Arial"/>
                <w:noProof/>
                <w:szCs w:val="20"/>
                <w:lang w:eastAsia="en-IE"/>
              </w:rPr>
              <w:t>[6,7,15]</w:t>
            </w:r>
            <w:r>
              <w:rPr>
                <w:rFonts w:eastAsia="Calibri" w:cs="Arial"/>
                <w:szCs w:val="20"/>
                <w:lang w:eastAsia="en-IE"/>
              </w:rPr>
              <w:fldChar w:fldCharType="end"/>
            </w:r>
            <w:r w:rsidR="00D8042A">
              <w:rPr>
                <w:rFonts w:eastAsia="Calibri" w:cs="Arial"/>
                <w:szCs w:val="20"/>
                <w:lang w:eastAsia="en-IE"/>
              </w:rPr>
              <w:t>.</w:t>
            </w:r>
          </w:p>
        </w:tc>
      </w:tr>
      <w:tr w:rsidR="00894053" w:rsidRPr="00FD4A1B" w14:paraId="6BE917D3" w14:textId="77777777" w:rsidTr="005A79D4">
        <w:trPr>
          <w:trHeight w:val="281"/>
        </w:trPr>
        <w:tc>
          <w:tcPr>
            <w:tcW w:w="846" w:type="dxa"/>
            <w:noWrap/>
          </w:tcPr>
          <w:p w14:paraId="29F46A79" w14:textId="77777777" w:rsidR="00894053" w:rsidRDefault="00894053" w:rsidP="00BF7E00">
            <w:pPr>
              <w:rPr>
                <w:rFonts w:eastAsia="Calibri" w:cs="Arial"/>
                <w:szCs w:val="20"/>
                <w:lang w:eastAsia="en-IE"/>
              </w:rPr>
            </w:pPr>
            <w:r w:rsidRPr="00FD4A1B">
              <w:rPr>
                <w:rFonts w:eastAsia="Calibri" w:cs="Arial"/>
                <w:szCs w:val="20"/>
                <w:lang w:eastAsia="en-IE"/>
              </w:rPr>
              <w:t>MP7</w:t>
            </w:r>
          </w:p>
          <w:p w14:paraId="20A56EBD" w14:textId="77777777" w:rsidR="00894053" w:rsidRPr="00FD4A1B" w:rsidRDefault="00894053" w:rsidP="00BF7E00">
            <w:pPr>
              <w:rPr>
                <w:rFonts w:eastAsia="Calibri" w:cs="Arial"/>
                <w:szCs w:val="20"/>
                <w:lang w:eastAsia="en-IE"/>
              </w:rPr>
            </w:pPr>
            <w:r w:rsidRPr="004E5688">
              <w:rPr>
                <w:rFonts w:eastAsia="Calibri" w:cs="Arial"/>
                <w:szCs w:val="20"/>
                <w:lang w:eastAsia="en-IE"/>
              </w:rPr>
              <w:t>(</w:t>
            </w:r>
            <w:r>
              <w:rPr>
                <w:rFonts w:eastAsia="Calibri" w:cs="Arial"/>
                <w:szCs w:val="20"/>
                <w:lang w:eastAsia="en-IE"/>
              </w:rPr>
              <w:t>MC</w:t>
            </w:r>
            <w:r w:rsidRPr="004E5688">
              <w:rPr>
                <w:rFonts w:eastAsia="Calibri" w:cs="Arial"/>
                <w:szCs w:val="20"/>
                <w:lang w:eastAsia="en-IE"/>
              </w:rPr>
              <w:t>)</w:t>
            </w:r>
          </w:p>
        </w:tc>
        <w:tc>
          <w:tcPr>
            <w:tcW w:w="1254" w:type="dxa"/>
            <w:noWrap/>
          </w:tcPr>
          <w:p w14:paraId="059606C8" w14:textId="77777777" w:rsidR="00894053" w:rsidRPr="00FD4A1B" w:rsidRDefault="00894053" w:rsidP="00BF7E00">
            <w:pPr>
              <w:rPr>
                <w:rFonts w:eastAsia="Calibri" w:cs="Arial"/>
                <w:bCs/>
                <w:szCs w:val="20"/>
              </w:rPr>
            </w:pPr>
            <w:r>
              <w:rPr>
                <w:rFonts w:eastAsia="Calibri" w:cs="Arial"/>
                <w:bCs/>
                <w:szCs w:val="20"/>
              </w:rPr>
              <w:t>Valid term type definition</w:t>
            </w:r>
          </w:p>
        </w:tc>
        <w:tc>
          <w:tcPr>
            <w:tcW w:w="2715" w:type="dxa"/>
            <w:noWrap/>
          </w:tcPr>
          <w:p w14:paraId="678ECA05" w14:textId="47DD1849" w:rsidR="00894053" w:rsidRPr="00FD4A1B" w:rsidRDefault="00894053" w:rsidP="00BF7E00">
            <w:pPr>
              <w:rPr>
                <w:rFonts w:eastAsia="Calibri" w:cs="Arial"/>
                <w:szCs w:val="20"/>
                <w:lang w:eastAsia="en-IE"/>
              </w:rPr>
            </w:pPr>
            <w:r w:rsidRPr="00FD4A1B">
              <w:rPr>
                <w:rFonts w:eastAsia="Calibri" w:cs="Arial"/>
                <w:szCs w:val="20"/>
                <w:lang w:eastAsia="en-IE"/>
              </w:rPr>
              <w:t xml:space="preserve">Terms maps are assigned the correct term types. Subject maps may be IRIs or blank nodes, predicate maps must be IRIs, and object maps may be IRIs, blank nodes, or </w:t>
            </w:r>
            <w:r>
              <w:rPr>
                <w:rFonts w:eastAsia="Calibri" w:cs="Arial"/>
                <w:szCs w:val="20"/>
                <w:lang w:eastAsia="en-IE"/>
              </w:rPr>
              <w:t>literal</w:t>
            </w:r>
            <w:r w:rsidRPr="00FD4A1B" w:rsidDel="00BF08B6">
              <w:rPr>
                <w:rFonts w:eastAsia="Calibri" w:cs="Arial"/>
                <w:szCs w:val="20"/>
                <w:lang w:eastAsia="en-IE"/>
              </w:rPr>
              <w:t xml:space="preserve"> </w:t>
            </w:r>
            <w:r>
              <w:rPr>
                <w:rFonts w:eastAsia="Calibri" w:cs="Arial"/>
                <w:szCs w:val="20"/>
                <w:lang w:eastAsia="en-IE"/>
              </w:rPr>
              <w:fldChar w:fldCharType="begin" w:fldLock="1"/>
            </w:r>
            <w:r w:rsidR="0032433A">
              <w:rPr>
                <w:rFonts w:eastAsia="Calibri" w:cs="Arial"/>
                <w:szCs w:val="20"/>
                <w:lang w:eastAsia="en-IE"/>
              </w:rPr>
              <w:instrText>ADDIN CSL_CITATION {"citationItems":[{"id":"ITEM-1","itemData":{"DOI":"10.1017/CBO9781107415324.004","ISBN":"9788578110796","ISSN":"1098-6596","PMID":"25246403","abstract":"This document describes R2RML, a language for expressing customized mappings from relational databases to RDF datasets. Such mappings provide the ability to view existing relational data in the RDF data model, expressed in a structure and target vocabulary of the mapping author's choice. R2RML mappings are themselves RDF graphs and written down in Turtle syntax. R2RML enables different types of mapping implementations. Processors could, for example, offer a virtual SPARQL endpoint over the mapped relational data, or generate RDF dumps, or offer a Linked Data interface.","author":[{"dropping-particle":"","family":"Das","given":"Souripriya","non-dropping-particle":"","parse-names":false,"suffix":""},{"dropping-particle":"","family":"Sundara","given":"Seema","non-dropping-particle":"","parse-names":false,"suffix":""},{"dropping-particle":"","family":"Cyganiak","given":"Richard","non-dropping-particle":"","parse-names":false,"suffix":""}],"container-title":"W3C Recommendation","id":"ITEM-1","issue":"September 2012","issued":{"date-parts":[["2012"]]},"page":"1-34","title":"R2RML: RDB to RDF Mapping Language","type":"article-journal"},"uris":["http://www.mendeley.com/documents/?uuid=7bd7e069-d958-4d2f-bc74-d2c8c1dc6349","http://www.mendeley.com/documents/?uuid=9e8a2902-493d-45ec-a6c0-5dc6ac9a5d66","http://www.mendeley.com/documents/?uuid=6b1b5456-a113-45f9-875c-ea6acb705bb9"]},{"id":"ITEM-2","itemData":{"author":[{"dropping-particle":"","family":"Junior","given":"Ademar Crotti","non-dropping-particle":"","parse-names":false,"suffix":""},{"dropping-particle":"","family":"Debattista","given":"Jeremy","non-dropping-particle":"","parse-names":false,"suffix":""},{"dropping-particle":"","family":"O'Sullivan","given":"Declan","non-dropping-particle":"","parse-names":false,"suffix":""}],"collection-title":"CEUR Workshop Proceedings","container-title":"Joint Proceedings of the 1st International Workshop On Semantics ForTransport and the 1st International Workshop on Approaches for MakingData Interoperable co-located with 15th Semantics Conference (SEMANTiCS2019), Karlsruhe, Germany, September 9, 2019","editor":[{"dropping-particle":"","family":"Kaffee","given":"Lucie-Aimée","non-dropping-particle":"","parse-names":false,"suffix":""},{"dropping-particle":"","family":"Endris","given":"Kemele M","non-dropping-particle":"","parse-names":false,"suffix":""},{"dropping-particle":"","family":"Vidal","given":"Maria-Esther","non-dropping-particle":"","parse-names":false,"suffix":""},{"dropping-particle":"","family":"Comerio","given":"Marco","non-dropping-particle":"","parse-names":false,"suffix":""},{"dropping-particle":"","family":"Sadeghi","given":"Mersedeh","non-dropping-particle":"","parse-names":false,"suffix":""},{"dropping-particle":"","family":"Chaves-Fraga","given":"David","non-dropping-particle":"","parse-names":false,"suffix":""},{"dropping-particle":"","family":"Colpaert","given":"Pieter","non-dropping-particle":"","parse-names":false,"suffix":""}],"id":"ITEM-2","issued":{"date-parts":[["2019"]]},"note":"* Nonetheless, in most cases, these solutions focus on the\nresulting datasets and not on the artefacts used to generate these. In this paper,\nwe propose the use of metrics commonly used to assess the quality of such\ndatasets to evaluate the mappings used to generate them. \n\n\n\n* In this paper, we propose the use of metrics commonly used to assess the quality of\nRDF datasets to evaluate the mappings used to generate them.\n\n\n\n* Therefore, an incorrect mapping can be considered a root cause error in the respective resulting\ndataset.\n\n\n\n* The main contributions of this paper can be summarized as follows: i) an approach for\nassessing mappings that generate RDF datasets; ii) an implementation of the approach\nwhich extends Luzzu [6], a data quality assessment framework, which may also be\nintegrated to mapping editors; and iii) an evaluation of the approach using real world\nuse cases together with preliminary results which show that such assessment of\nmappings is capable of identifying violations and inconsistencies for the observed\ncases. \n\n\n* You may also link the subjects defined in triples maps trough parent triples map. A parent triples map can\nhave zero or more join conditions.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Luzza extended.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Discusses the different errors which can be generated 3.3.1 \n\n\n\n\n\n* RDF reification - In the world of RDF, it means to write RDF statements about RDF statements. \n\n\n\n\n* Showing the errors from Luzza and using Jigsaw may be useful.\n\n\n\n* Not all errors in datasets such as missing information can be fixed. \n\n\n* To our knowledge, only one approach has proposed the quality assessment of mappings [3],\nwhich is also done through the use of an existing quality assessment framework. This\napproach uses RDFUnit to create test cases which validate a mapping against the\nvocabularies and ontologies defined in the mapping. As mentioned,\n\nAs an example, the assessment of undefined classes and properties cannot\nbe computed by RDFUnit as SPARQL does not deference resources natively.","publisher":"CEUR-WS.org","title":"Assessing the Quality of R2RML Mappings","type":"paper-conference","volume":"2447"},"uris":["http://www.mendeley.com/documents/?uuid=7840ca05-57c5-3c99-97d9-c1c95e247ec3"]},{"id":"ITEM-3","itemData":{"DOI":"10.1109/ICSC.2018.00037","ISBN":"9781538644072","abstract":"A significant part of the Linked Data web is achieved by converting non-RDF resources into RDF. Even though several approaches and mapping languages have been proposed in the literature, the knowledge required for such task is still substantial. In prior work, we proposed a visual representation based on the block metaphor and applied it to R2RML. In this paper, we describe a new implementation of this method, called Juma Uplift. This implementation is capable of generating mapping definitions for different uplift mapping languages while still being fully compliant to the W3C Recommendation R2RML. Preliminary findings indicate that Juma Uplift is expressive enough to generate accurate mappings for the two syntactically distinct mapping languages under examination, R2RML and SML.","author":[{"dropping-particle":"","family":"Crotti","given":"Ademar","non-dropping-particle":"","parse-names":false,"suffix":""},{"dropping-particle":"","family":"Debruyne","given":"Christophe","non-dropping-particle":"","parse-names":false,"suffix":""},{"dropping-particle":"","family":"O'Sullivan","given":"Declan","non-dropping-particle":"","parse-names":false,"suffix":""}],"container-title":"Proceedings - 12th IEEE International Conference on Semantic Computing, ICSC 2018","id":"ITEM-3","issued":{"date-parts":[["2018","4","9"]]},"page":"211-218","publisher":"Institute of Electrical and Electronics Engineers Inc.","title":"Juma Uplift: Using a Block Metaphor for Representing Uplift Mappings","type":"paper-conference","volume":"2018-January"},"uris":["http://www.mendeley.com/documents/?uuid=3388abc8-4dcd-3c6d-91ec-e49f39181863"]}],"mendeley":{"formattedCitation":"[6,7,15]","plainTextFormattedCitation":"[6,7,15]","previouslyFormattedCitation":"[6,7,15]"},"properties":{"noteIndex":0},"schema":"https://github.com/citation-style-language/schema/raw/master/csl-citation.json"}</w:instrText>
            </w:r>
            <w:r>
              <w:rPr>
                <w:rFonts w:eastAsia="Calibri" w:cs="Arial"/>
                <w:szCs w:val="20"/>
                <w:lang w:eastAsia="en-IE"/>
              </w:rPr>
              <w:fldChar w:fldCharType="separate"/>
            </w:r>
            <w:r w:rsidR="00324B74" w:rsidRPr="00324B74">
              <w:rPr>
                <w:rFonts w:eastAsia="Calibri" w:cs="Arial"/>
                <w:noProof/>
                <w:szCs w:val="20"/>
                <w:lang w:eastAsia="en-IE"/>
              </w:rPr>
              <w:t>[6,7,15]</w:t>
            </w:r>
            <w:r>
              <w:rPr>
                <w:rFonts w:eastAsia="Calibri" w:cs="Arial"/>
                <w:szCs w:val="20"/>
                <w:lang w:eastAsia="en-IE"/>
              </w:rPr>
              <w:fldChar w:fldCharType="end"/>
            </w:r>
            <w:r w:rsidR="00D8042A">
              <w:rPr>
                <w:rFonts w:eastAsia="Calibri" w:cs="Arial"/>
                <w:szCs w:val="20"/>
                <w:lang w:eastAsia="en-IE"/>
              </w:rPr>
              <w:t>.</w:t>
            </w:r>
          </w:p>
        </w:tc>
      </w:tr>
      <w:tr w:rsidR="00894053" w:rsidRPr="00FD4A1B" w14:paraId="6DD734C3" w14:textId="77777777" w:rsidTr="005A79D4">
        <w:trPr>
          <w:trHeight w:val="281"/>
        </w:trPr>
        <w:tc>
          <w:tcPr>
            <w:tcW w:w="846" w:type="dxa"/>
            <w:noWrap/>
          </w:tcPr>
          <w:p w14:paraId="6843FD13" w14:textId="77777777" w:rsidR="00894053" w:rsidRDefault="00894053" w:rsidP="00BF7E00">
            <w:pPr>
              <w:rPr>
                <w:rFonts w:eastAsia="Calibri" w:cs="Arial"/>
                <w:szCs w:val="20"/>
                <w:lang w:eastAsia="en-IE"/>
              </w:rPr>
            </w:pPr>
            <w:r w:rsidRPr="00FD4A1B">
              <w:rPr>
                <w:rFonts w:eastAsia="Calibri" w:cs="Arial"/>
                <w:szCs w:val="20"/>
                <w:lang w:eastAsia="en-IE"/>
              </w:rPr>
              <w:t>MP8</w:t>
            </w:r>
          </w:p>
          <w:p w14:paraId="1350B2D3" w14:textId="77777777" w:rsidR="00894053" w:rsidRPr="00FD4A1B" w:rsidRDefault="00894053" w:rsidP="00BF7E00">
            <w:pPr>
              <w:rPr>
                <w:rFonts w:eastAsia="Calibri" w:cs="Arial"/>
                <w:szCs w:val="20"/>
                <w:lang w:eastAsia="en-IE"/>
              </w:rPr>
            </w:pPr>
            <w:r w:rsidRPr="004E5688">
              <w:rPr>
                <w:rFonts w:eastAsia="Calibri" w:cs="Arial"/>
                <w:szCs w:val="20"/>
                <w:lang w:eastAsia="en-IE"/>
              </w:rPr>
              <w:t>(</w:t>
            </w:r>
            <w:r>
              <w:rPr>
                <w:rFonts w:eastAsia="Calibri" w:cs="Arial"/>
                <w:szCs w:val="20"/>
                <w:lang w:eastAsia="en-IE"/>
              </w:rPr>
              <w:t>RT</w:t>
            </w:r>
            <w:r w:rsidRPr="004E5688">
              <w:rPr>
                <w:rFonts w:eastAsia="Calibri" w:cs="Arial"/>
                <w:szCs w:val="20"/>
                <w:lang w:eastAsia="en-IE"/>
              </w:rPr>
              <w:t>)</w:t>
            </w:r>
          </w:p>
        </w:tc>
        <w:tc>
          <w:tcPr>
            <w:tcW w:w="1254" w:type="dxa"/>
            <w:noWrap/>
          </w:tcPr>
          <w:p w14:paraId="19E8F1DE" w14:textId="77777777" w:rsidR="00894053" w:rsidRPr="00FD4A1B" w:rsidRDefault="00894053" w:rsidP="00BF7E00">
            <w:pPr>
              <w:rPr>
                <w:rFonts w:eastAsia="Calibri" w:cs="Arial"/>
                <w:bCs/>
                <w:szCs w:val="20"/>
              </w:rPr>
            </w:pPr>
            <w:r w:rsidRPr="00FD4A1B">
              <w:rPr>
                <w:rFonts w:eastAsia="Calibri" w:cs="Arial"/>
                <w:bCs/>
                <w:szCs w:val="20"/>
              </w:rPr>
              <w:t>Valid subject definition</w:t>
            </w:r>
          </w:p>
        </w:tc>
        <w:tc>
          <w:tcPr>
            <w:tcW w:w="2715" w:type="dxa"/>
            <w:noWrap/>
          </w:tcPr>
          <w:p w14:paraId="18938161" w14:textId="60DF5C74" w:rsidR="00894053" w:rsidRPr="00FD4A1B" w:rsidRDefault="00894053" w:rsidP="00BF7E00">
            <w:pPr>
              <w:rPr>
                <w:rFonts w:eastAsia="Calibri" w:cs="Arial"/>
                <w:szCs w:val="20"/>
                <w:lang w:eastAsia="en-IE"/>
              </w:rPr>
            </w:pPr>
            <w:r w:rsidRPr="00FD4A1B">
              <w:rPr>
                <w:rFonts w:eastAsia="Calibri" w:cs="Arial"/>
                <w:szCs w:val="20"/>
                <w:lang w:eastAsia="en-IE"/>
              </w:rPr>
              <w:t>Subject definitions must be valid URIs unless it</w:t>
            </w:r>
            <w:r w:rsidR="00062F24">
              <w:rPr>
                <w:rFonts w:eastAsia="Calibri" w:cs="Arial"/>
                <w:szCs w:val="20"/>
                <w:lang w:eastAsia="en-IE"/>
              </w:rPr>
              <w:t>s type</w:t>
            </w:r>
            <w:r w:rsidRPr="00FD4A1B">
              <w:rPr>
                <w:rFonts w:eastAsia="Calibri" w:cs="Arial"/>
                <w:szCs w:val="20"/>
                <w:lang w:eastAsia="en-IE"/>
              </w:rPr>
              <w:t xml:space="preserve"> is </w:t>
            </w:r>
            <w:r w:rsidR="00177346">
              <w:rPr>
                <w:rFonts w:eastAsia="Calibri" w:cs="Arial"/>
                <w:szCs w:val="20"/>
                <w:lang w:eastAsia="en-IE"/>
              </w:rPr>
              <w:t>defined as</w:t>
            </w:r>
            <w:r w:rsidRPr="00FD4A1B">
              <w:rPr>
                <w:rFonts w:eastAsia="Calibri" w:cs="Arial"/>
                <w:szCs w:val="20"/>
                <w:lang w:eastAsia="en-IE"/>
              </w:rPr>
              <w:t xml:space="preserve"> blank node </w:t>
            </w:r>
            <w:r>
              <w:rPr>
                <w:rFonts w:eastAsia="Calibri" w:cs="Arial"/>
                <w:szCs w:val="20"/>
                <w:lang w:eastAsia="en-IE"/>
              </w:rPr>
              <w:fldChar w:fldCharType="begin" w:fldLock="1"/>
            </w:r>
            <w:r w:rsidR="0032433A">
              <w:rPr>
                <w:rFonts w:eastAsia="Calibri" w:cs="Arial"/>
                <w:szCs w:val="20"/>
                <w:lang w:eastAsia="en-IE"/>
              </w:rPr>
              <w:instrText>ADDIN CSL_CITATION {"citationItems":[{"id":"ITEM-1","itemData":{"DOI":"10.1017/CBO9781107415324.004","ISBN":"9788578110796","ISSN":"1098-6596","PMID":"25246403","abstract":"This document describes R2RML, a language for expressing customized mappings from relational databases to RDF datasets. Such mappings provide the ability to view existing relational data in the RDF data model, expressed in a structure and target vocabulary of the mapping author's choice. R2RML mappings are themselves RDF graphs and written down in Turtle syntax. R2RML enables different types of mapping implementations. Processors could, for example, offer a virtual SPARQL endpoint over the mapped relational data, or generate RDF dumps, or offer a Linked Data interface.","author":[{"dropping-particle":"","family":"Das","given":"Souripriya","non-dropping-particle":"","parse-names":false,"suffix":""},{"dropping-particle":"","family":"Sundara","given":"Seema","non-dropping-particle":"","parse-names":false,"suffix":""},{"dropping-particle":"","family":"Cyganiak","given":"Richard","non-dropping-particle":"","parse-names":false,"suffix":""}],"container-title":"W3C Recommendation","id":"ITEM-1","issue":"September 2012","issued":{"date-parts":[["2012"]]},"page":"1-34","title":"R2RML: RDB to RDF Mapping Language","type":"article-journal"},"uris":["http://www.mendeley.com/documents/?uuid=7bd7e069-d958-4d2f-bc74-d2c8c1dc6349","http://www.mendeley.com/documents/?uuid=9e8a2902-493d-45ec-a6c0-5dc6ac9a5d66","http://www.mendeley.com/documents/?uuid=ee2bd85c-8f0e-481c-9700-c81d3bde736b"]},{"id":"ITEM-2","itemData":{"author":[{"dropping-particle":"","family":"Junior","given":"Ademar Crotti","non-dropping-particle":"","parse-names":false,"suffix":""},{"dropping-particle":"","family":"Debattista","given":"Jeremy","non-dropping-particle":"","parse-names":false,"suffix":""},{"dropping-particle":"","family":"O'Sullivan","given":"Declan","non-dropping-particle":"","parse-names":false,"suffix":""}],"collection-title":"CEUR Workshop Proceedings","container-title":"Joint Proceedings of the 1st International Workshop On Semantics ForTransport and the 1st International Workshop on Approaches for MakingData Interoperable co-located with 15th Semantics Conference (SEMANTiCS2019), Karlsruhe, Germany, September 9, 2019","editor":[{"dropping-particle":"","family":"Kaffee","given":"Lucie-Aimée","non-dropping-particle":"","parse-names":false,"suffix":""},{"dropping-particle":"","family":"Endris","given":"Kemele M","non-dropping-particle":"","parse-names":false,"suffix":""},{"dropping-particle":"","family":"Vidal","given":"Maria-Esther","non-dropping-particle":"","parse-names":false,"suffix":""},{"dropping-particle":"","family":"Comerio","given":"Marco","non-dropping-particle":"","parse-names":false,"suffix":""},{"dropping-particle":"","family":"Sadeghi","given":"Mersedeh","non-dropping-particle":"","parse-names":false,"suffix":""},{"dropping-particle":"","family":"Chaves-Fraga","given":"David","non-dropping-particle":"","parse-names":false,"suffix":""},{"dropping-particle":"","family":"Colpaert","given":"Pieter","non-dropping-particle":"","parse-names":false,"suffix":""}],"id":"ITEM-2","issued":{"date-parts":[["2019"]]},"note":"* Nonetheless, in most cases, these solutions focus on the\nresulting datasets and not on the artefacts used to generate these. In this paper,\nwe propose the use of metrics commonly used to assess the quality of such\ndatasets to evaluate the mappings used to generate them. \n\n\n\n* In this paper, we propose the use of metrics commonly used to assess the quality of\nRDF datasets to evaluate the mappings used to generate them.\n\n\n\n* Therefore, an incorrect mapping can be considered a root cause error in the respective resulting\ndataset.\n\n\n\n* The main contributions of this paper can be summarized as follows: i) an approach for\nassessing mappings that generate RDF datasets; ii) an implementation of the approach\nwhich extends Luzzu [6], a data quality assessment framework, which may also be\nintegrated to mapping editors; and iii) an evaluation of the approach using real world\nuse cases together with preliminary results which show that such assessment of\nmappings is capable of identifying violations and inconsistencies for the observed\ncases. \n\n\n* You may also link the subjects defined in triples maps trough parent triples map. A parent triples map can\nhave zero or more join conditions.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Luzza extended.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Discusses the different errors which can be generated 3.3.1 \n\n\n\n\n\n* RDF reification - In the world of RDF, it means to write RDF statements about RDF statements. \n\n\n\n\n* Showing the errors from Luzza and using Jigsaw may be useful.\n\n\n\n* Not all errors in datasets such as missing information can be fixed. \n\n\n* To our knowledge, only one approach has proposed the quality assessment of mappings [3],\nwhich is also done through the use of an existing quality assessment framework. This\napproach uses RDFUnit to create test cases which validate a mapping against the\nvocabularies and ontologies defined in the mapping. As mentioned,\n\nAs an example, the assessment of undefined classes and properties cannot\nbe computed by RDFUnit as SPARQL does not deference resources natively.","publisher":"CEUR-WS.org","title":"Assessing the Quality of R2RML Mappings","type":"paper-conference","volume":"2447"},"uris":["http://www.mendeley.com/documents/?uuid=7840ca05-57c5-3c99-97d9-c1c95e247ec3"]},{"id":"ITEM-3","itemData":{"DOI":"10.1109/ICSC.2018.00037","ISBN":"9781538644072","abstract":"A significant part of the Linked Data web is achieved by converting non-RDF resources into RDF. Even though several approaches and mapping languages have been proposed in the literature, the knowledge required for such task is still substantial. In prior work, we proposed a visual representation based on the block metaphor and applied it to R2RML. In this paper, we describe a new implementation of this method, called Juma Uplift. This implementation is capable of generating mapping definitions for different uplift mapping languages while still being fully compliant to the W3C Recommendation R2RML. Preliminary findings indicate that Juma Uplift is expressive enough to generate accurate mappings for the two syntactically distinct mapping languages under examination, R2RML and SML.","author":[{"dropping-particle":"","family":"Crotti","given":"Ademar","non-dropping-particle":"","parse-names":false,"suffix":""},{"dropping-particle":"","family":"Debruyne","given":"Christophe","non-dropping-particle":"","parse-names":false,"suffix":""},{"dropping-particle":"","family":"O'Sullivan","given":"Declan","non-dropping-particle":"","parse-names":false,"suffix":""}],"container-title":"Proceedings - 12th IEEE International Conference on Semantic Computing, ICSC 2018","id":"ITEM-3","issued":{"date-parts":[["2018","4","9"]]},"page":"211-218","publisher":"Institute of Electrical and Electronics Engineers Inc.","title":"Juma Uplift: Using a Block Metaphor for Representing Uplift Mappings","type":"paper-conference","volume":"2018-January"},"uris":["http://www.mendeley.com/documents/?uuid=3388abc8-4dcd-3c6d-91ec-e49f39181863"]}],"mendeley":{"formattedCitation":"[6,7,15]","plainTextFormattedCitation":"[6,7,15]","previouslyFormattedCitation":"[6,7,15]"},"properties":{"noteIndex":0},"schema":"https://github.com/citation-style-language/schema/raw/master/csl-citation.json"}</w:instrText>
            </w:r>
            <w:r>
              <w:rPr>
                <w:rFonts w:eastAsia="Calibri" w:cs="Arial"/>
                <w:szCs w:val="20"/>
                <w:lang w:eastAsia="en-IE"/>
              </w:rPr>
              <w:fldChar w:fldCharType="separate"/>
            </w:r>
            <w:r w:rsidR="00324B74" w:rsidRPr="00324B74">
              <w:rPr>
                <w:rFonts w:eastAsia="Calibri" w:cs="Arial"/>
                <w:noProof/>
                <w:szCs w:val="20"/>
                <w:lang w:eastAsia="en-IE"/>
              </w:rPr>
              <w:t>[6,7,15]</w:t>
            </w:r>
            <w:r>
              <w:rPr>
                <w:rFonts w:eastAsia="Calibri" w:cs="Arial"/>
                <w:szCs w:val="20"/>
                <w:lang w:eastAsia="en-IE"/>
              </w:rPr>
              <w:fldChar w:fldCharType="end"/>
            </w:r>
            <w:r w:rsidR="00D8042A">
              <w:rPr>
                <w:rFonts w:eastAsia="Calibri" w:cs="Arial"/>
                <w:szCs w:val="20"/>
                <w:lang w:eastAsia="en-IE"/>
              </w:rPr>
              <w:t>.</w:t>
            </w:r>
          </w:p>
        </w:tc>
      </w:tr>
      <w:tr w:rsidR="00894053" w:rsidRPr="00FD4A1B" w14:paraId="7F8A3AE3" w14:textId="77777777" w:rsidTr="005A79D4">
        <w:trPr>
          <w:trHeight w:val="281"/>
        </w:trPr>
        <w:tc>
          <w:tcPr>
            <w:tcW w:w="846" w:type="dxa"/>
            <w:noWrap/>
          </w:tcPr>
          <w:p w14:paraId="74100476" w14:textId="77777777" w:rsidR="00894053" w:rsidRDefault="00894053" w:rsidP="00BF7E00">
            <w:pPr>
              <w:rPr>
                <w:rFonts w:eastAsia="Calibri" w:cs="Arial"/>
                <w:szCs w:val="20"/>
                <w:lang w:eastAsia="en-IE"/>
              </w:rPr>
            </w:pPr>
            <w:r w:rsidRPr="00FD4A1B">
              <w:rPr>
                <w:rFonts w:eastAsia="Calibri" w:cs="Arial"/>
                <w:szCs w:val="20"/>
                <w:lang w:eastAsia="en-IE"/>
              </w:rPr>
              <w:t>MP9</w:t>
            </w:r>
          </w:p>
          <w:p w14:paraId="25882B2A" w14:textId="77777777" w:rsidR="00894053" w:rsidRPr="00FD4A1B" w:rsidRDefault="00894053" w:rsidP="00BF7E00">
            <w:pPr>
              <w:rPr>
                <w:rFonts w:eastAsia="Calibri" w:cs="Arial"/>
                <w:szCs w:val="20"/>
                <w:lang w:eastAsia="en-IE"/>
              </w:rPr>
            </w:pPr>
            <w:r w:rsidRPr="004E5688">
              <w:rPr>
                <w:rFonts w:eastAsia="Calibri" w:cs="Arial"/>
                <w:szCs w:val="20"/>
                <w:lang w:eastAsia="en-IE"/>
              </w:rPr>
              <w:t>(</w:t>
            </w:r>
            <w:r>
              <w:rPr>
                <w:rFonts w:eastAsia="Calibri" w:cs="Arial"/>
                <w:szCs w:val="20"/>
                <w:lang w:eastAsia="en-IE"/>
              </w:rPr>
              <w:t>RT</w:t>
            </w:r>
            <w:r w:rsidRPr="004E5688">
              <w:rPr>
                <w:rFonts w:eastAsia="Calibri" w:cs="Arial"/>
                <w:szCs w:val="20"/>
                <w:lang w:eastAsia="en-IE"/>
              </w:rPr>
              <w:t>)</w:t>
            </w:r>
          </w:p>
        </w:tc>
        <w:tc>
          <w:tcPr>
            <w:tcW w:w="1254" w:type="dxa"/>
            <w:noWrap/>
          </w:tcPr>
          <w:p w14:paraId="73ECAD51" w14:textId="77777777" w:rsidR="00894053" w:rsidRPr="00FD4A1B" w:rsidRDefault="00894053" w:rsidP="00BF7E00">
            <w:pPr>
              <w:rPr>
                <w:rFonts w:eastAsia="Calibri" w:cs="Arial"/>
                <w:bCs/>
                <w:szCs w:val="20"/>
              </w:rPr>
            </w:pPr>
            <w:r w:rsidRPr="00FD4A1B">
              <w:rPr>
                <w:rFonts w:eastAsia="Calibri" w:cs="Arial"/>
                <w:bCs/>
                <w:szCs w:val="20"/>
              </w:rPr>
              <w:t>Valid predicate definition</w:t>
            </w:r>
          </w:p>
        </w:tc>
        <w:tc>
          <w:tcPr>
            <w:tcW w:w="2715" w:type="dxa"/>
            <w:noWrap/>
          </w:tcPr>
          <w:p w14:paraId="59C1EC11" w14:textId="03E4F477" w:rsidR="00894053" w:rsidRPr="00FD4A1B" w:rsidRDefault="00894053" w:rsidP="00BF7E00">
            <w:pPr>
              <w:rPr>
                <w:rFonts w:eastAsia="Calibri" w:cs="Arial"/>
                <w:szCs w:val="20"/>
                <w:lang w:eastAsia="en-IE"/>
              </w:rPr>
            </w:pPr>
            <w:r w:rsidRPr="00FD4A1B">
              <w:rPr>
                <w:rFonts w:eastAsia="Calibri" w:cs="Arial"/>
                <w:szCs w:val="20"/>
                <w:lang w:eastAsia="en-IE"/>
              </w:rPr>
              <w:t>The predicate definition is a valid URI</w:t>
            </w:r>
            <w:r w:rsidR="00D8042A">
              <w:rPr>
                <w:rFonts w:eastAsia="Calibri" w:cs="Arial"/>
                <w:szCs w:val="20"/>
                <w:lang w:eastAsia="en-IE"/>
              </w:rPr>
              <w:t xml:space="preserve"> </w:t>
            </w:r>
            <w:r>
              <w:rPr>
                <w:rFonts w:eastAsia="Calibri" w:cs="Arial"/>
                <w:szCs w:val="20"/>
                <w:lang w:eastAsia="en-IE"/>
              </w:rPr>
              <w:fldChar w:fldCharType="begin" w:fldLock="1"/>
            </w:r>
            <w:r w:rsidR="0032433A">
              <w:rPr>
                <w:rFonts w:eastAsia="Calibri" w:cs="Arial"/>
                <w:szCs w:val="20"/>
                <w:lang w:eastAsia="en-IE"/>
              </w:rPr>
              <w:instrText>ADDIN CSL_CITATION {"citationItems":[{"id":"ITEM-1","itemData":{"DOI":"10.1017/CBO9781107415324.004","ISBN":"9788578110796","ISSN":"1098-6596","PMID":"25246403","abstract":"This document describes R2RML, a language for expressing customized mappings from relational databases to RDF datasets. Such mappings provide the ability to view existing relational data in the RDF data model, expressed in a structure and target vocabulary of the mapping author's choice. R2RML mappings are themselves RDF graphs and written down in Turtle syntax. R2RML enables different types of mapping implementations. Processors could, for example, offer a virtual SPARQL endpoint over the mapped relational data, or generate RDF dumps, or offer a Linked Data interface.","author":[{"dropping-particle":"","family":"Das","given":"Souripriya","non-dropping-particle":"","parse-names":false,"suffix":""},{"dropping-particle":"","family":"Sundara","given":"Seema","non-dropping-particle":"","parse-names":false,"suffix":""},{"dropping-particle":"","family":"Cyganiak","given":"Richard","non-dropping-particle":"","parse-names":false,"suffix":""}],"container-title":"W3C Recommendation","id":"ITEM-1","issue":"September 2012","issued":{"date-parts":[["2012"]]},"page":"1-34","title":"R2RML: RDB to RDF Mapping Language","type":"article-journal"},"uris":["http://www.mendeley.com/documents/?uuid=7bd7e069-d958-4d2f-bc74-d2c8c1dc6349","http://www.mendeley.com/documents/?uuid=9e8a2902-493d-45ec-a6c0-5dc6ac9a5d66","http://www.mendeley.com/documents/?uuid=b3304665-c45d-4212-acb9-78ba69e4509e"]},{"id":"ITEM-2","itemData":{"author":[{"dropping-particle":"","family":"Junior","given":"Ademar Crotti","non-dropping-particle":"","parse-names":false,"suffix":""},{"dropping-particle":"","family":"Debattista","given":"Jeremy","non-dropping-particle":"","parse-names":false,"suffix":""},{"dropping-particle":"","family":"O'Sullivan","given":"Declan","non-dropping-particle":"","parse-names":false,"suffix":""}],"collection-title":"CEUR Workshop Proceedings","container-title":"Joint Proceedings of the 1st International Workshop On Semantics ForTransport and the 1st International Workshop on Approaches for MakingData Interoperable co-located with 15th Semantics Conference (SEMANTiCS2019), Karlsruhe, Germany, September 9, 2019","editor":[{"dropping-particle":"","family":"Kaffee","given":"Lucie-Aimée","non-dropping-particle":"","parse-names":false,"suffix":""},{"dropping-particle":"","family":"Endris","given":"Kemele M","non-dropping-particle":"","parse-names":false,"suffix":""},{"dropping-particle":"","family":"Vidal","given":"Maria-Esther","non-dropping-particle":"","parse-names":false,"suffix":""},{"dropping-particle":"","family":"Comerio","given":"Marco","non-dropping-particle":"","parse-names":false,"suffix":""},{"dropping-particle":"","family":"Sadeghi","given":"Mersedeh","non-dropping-particle":"","parse-names":false,"suffix":""},{"dropping-particle":"","family":"Chaves-Fraga","given":"David","non-dropping-particle":"","parse-names":false,"suffix":""},{"dropping-particle":"","family":"Colpaert","given":"Pieter","non-dropping-particle":"","parse-names":false,"suffix":""}],"id":"ITEM-2","issued":{"date-parts":[["2019"]]},"note":"* Nonetheless, in most cases, these solutions focus on the\nresulting datasets and not on the artefacts used to generate these. In this paper,\nwe propose the use of metrics commonly used to assess the quality of such\ndatasets to evaluate the mappings used to generate them. \n\n\n\n* In this paper, we propose the use of metrics commonly used to assess the quality of\nRDF datasets to evaluate the mappings used to generate them.\n\n\n\n* Therefore, an incorrect mapping can be considered a root cause error in the respective resulting\ndataset.\n\n\n\n* The main contributions of this paper can be summarized as follows: i) an approach for\nassessing mappings that generate RDF datasets; ii) an implementation of the approach\nwhich extends Luzzu [6], a data quality assessment framework, which may also be\nintegrated to mapping editors; and iii) an evaluation of the approach using real world\nuse cases together with preliminary results which show that such assessment of\nmappings is capable of identifying violations and inconsistencies for the observed\ncases. \n\n\n* You may also link the subjects defined in triples maps trough parent triples map. A parent triples map can\nhave zero or more join conditions.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Luzza extended.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Discusses the different errors which can be generated 3.3.1 \n\n\n\n\n\n* RDF reification - In the world of RDF, it means to write RDF statements about RDF statements. \n\n\n\n\n* Showing the errors from Luzza and using Jigsaw may be useful.\n\n\n\n* Not all errors in datasets such as missing information can be fixed. \n\n\n* To our knowledge, only one approach has proposed the quality assessment of mappings [3],\nwhich is also done through the use of an existing quality assessment framework. This\napproach uses RDFUnit to create test cases which validate a mapping against the\nvocabularies and ontologies defined in the mapping. As mentioned,\n\nAs an example, the assessment of undefined classes and properties cannot\nbe computed by RDFUnit as SPARQL does not deference resources natively.","publisher":"CEUR-WS.org","title":"Assessing the Quality of R2RML Mappings","type":"paper-conference","volume":"2447"},"uris":["http://www.mendeley.com/documents/?uuid=7840ca05-57c5-3c99-97d9-c1c95e247ec3"]},{"id":"ITEM-3","itemData":{"DOI":"10.1109/ICSC.2018.00037","ISBN":"9781538644072","abstract":"A significant part of the Linked Data web is achieved by converting non-RDF resources into RDF. Even though several approaches and mapping languages have been proposed in the literature, the knowledge required for such task is still substantial. In prior work, we proposed a visual representation based on the block metaphor and applied it to R2RML. In this paper, we describe a new implementation of this method, called Juma Uplift. This implementation is capable of generating mapping definitions for different uplift mapping languages while still being fully compliant to the W3C Recommendation R2RML. Preliminary findings indicate that Juma Uplift is expressive enough to generate accurate mappings for the two syntactically distinct mapping languages under examination, R2RML and SML.","author":[{"dropping-particle":"","family":"Crotti","given":"Ademar","non-dropping-particle":"","parse-names":false,"suffix":""},{"dropping-particle":"","family":"Debruyne","given":"Christophe","non-dropping-particle":"","parse-names":false,"suffix":""},{"dropping-particle":"","family":"O'Sullivan","given":"Declan","non-dropping-particle":"","parse-names":false,"suffix":""}],"container-title":"Proceedings - 12th IEEE International Conference on Semantic Computing, ICSC 2018","id":"ITEM-3","issued":{"date-parts":[["2018","4","9"]]},"page":"211-218","publisher":"Institute of Electrical and Electronics Engineers Inc.","title":"Juma Uplift: Using a Block Metaphor for Representing Uplift Mappings","type":"paper-conference","volume":"2018-January"},"uris":["http://www.mendeley.com/documents/?uuid=3388abc8-4dcd-3c6d-91ec-e49f39181863"]}],"mendeley":{"formattedCitation":"[6,7,15]","plainTextFormattedCitation":"[6,7,15]","previouslyFormattedCitation":"[6,7,15]"},"properties":{"noteIndex":0},"schema":"https://github.com/citation-style-language/schema/raw/master/csl-citation.json"}</w:instrText>
            </w:r>
            <w:r>
              <w:rPr>
                <w:rFonts w:eastAsia="Calibri" w:cs="Arial"/>
                <w:szCs w:val="20"/>
                <w:lang w:eastAsia="en-IE"/>
              </w:rPr>
              <w:fldChar w:fldCharType="separate"/>
            </w:r>
            <w:r w:rsidR="00324B74" w:rsidRPr="00324B74">
              <w:rPr>
                <w:rFonts w:eastAsia="Calibri" w:cs="Arial"/>
                <w:noProof/>
                <w:szCs w:val="20"/>
                <w:lang w:eastAsia="en-IE"/>
              </w:rPr>
              <w:t>[6,7,15]</w:t>
            </w:r>
            <w:r>
              <w:rPr>
                <w:rFonts w:eastAsia="Calibri" w:cs="Arial"/>
                <w:szCs w:val="20"/>
                <w:lang w:eastAsia="en-IE"/>
              </w:rPr>
              <w:fldChar w:fldCharType="end"/>
            </w:r>
            <w:r w:rsidR="00D8042A">
              <w:rPr>
                <w:rFonts w:eastAsia="Calibri" w:cs="Arial"/>
                <w:szCs w:val="20"/>
                <w:lang w:eastAsia="en-IE"/>
              </w:rPr>
              <w:t>.</w:t>
            </w:r>
          </w:p>
        </w:tc>
      </w:tr>
      <w:tr w:rsidR="00894053" w:rsidRPr="00FD4A1B" w14:paraId="33AC5FEE" w14:textId="77777777" w:rsidTr="005A79D4">
        <w:trPr>
          <w:trHeight w:val="281"/>
        </w:trPr>
        <w:tc>
          <w:tcPr>
            <w:tcW w:w="846" w:type="dxa"/>
            <w:noWrap/>
          </w:tcPr>
          <w:p w14:paraId="55C536E5" w14:textId="70F1BB19" w:rsidR="00894053" w:rsidRDefault="00894053" w:rsidP="00BF7E00">
            <w:pPr>
              <w:rPr>
                <w:rFonts w:eastAsia="Calibri" w:cs="Arial"/>
                <w:szCs w:val="20"/>
                <w:lang w:eastAsia="en-IE"/>
              </w:rPr>
            </w:pPr>
            <w:r w:rsidRPr="00FD4A1B">
              <w:rPr>
                <w:rFonts w:eastAsia="Calibri" w:cs="Arial"/>
                <w:szCs w:val="20"/>
                <w:lang w:eastAsia="en-IE"/>
              </w:rPr>
              <w:t>MP1</w:t>
            </w:r>
            <w:r w:rsidR="009F7F93">
              <w:rPr>
                <w:rFonts w:eastAsia="Calibri" w:cs="Arial"/>
                <w:szCs w:val="20"/>
                <w:lang w:eastAsia="en-IE"/>
              </w:rPr>
              <w:t>0</w:t>
            </w:r>
          </w:p>
          <w:p w14:paraId="09D7E355" w14:textId="77777777" w:rsidR="00894053" w:rsidRPr="00FD4A1B" w:rsidRDefault="00894053" w:rsidP="00BF7E00">
            <w:pPr>
              <w:rPr>
                <w:rFonts w:eastAsia="Calibri" w:cs="Arial"/>
                <w:szCs w:val="20"/>
                <w:lang w:eastAsia="en-IE"/>
              </w:rPr>
            </w:pPr>
            <w:r w:rsidRPr="004E5688">
              <w:rPr>
                <w:rFonts w:eastAsia="Calibri" w:cs="Arial"/>
                <w:szCs w:val="20"/>
                <w:lang w:eastAsia="en-IE"/>
              </w:rPr>
              <w:t>(</w:t>
            </w:r>
            <w:r>
              <w:rPr>
                <w:rFonts w:eastAsia="Calibri" w:cs="Arial"/>
                <w:szCs w:val="20"/>
                <w:lang w:eastAsia="en-IE"/>
              </w:rPr>
              <w:t>RT)</w:t>
            </w:r>
          </w:p>
        </w:tc>
        <w:tc>
          <w:tcPr>
            <w:tcW w:w="1254" w:type="dxa"/>
            <w:noWrap/>
          </w:tcPr>
          <w:p w14:paraId="3A38FC2F" w14:textId="77777777" w:rsidR="00894053" w:rsidRPr="00FD4A1B" w:rsidRDefault="00894053" w:rsidP="00BF7E00">
            <w:pPr>
              <w:rPr>
                <w:rFonts w:eastAsia="Calibri" w:cs="Arial"/>
                <w:bCs/>
                <w:szCs w:val="20"/>
              </w:rPr>
            </w:pPr>
            <w:r w:rsidRPr="00FD4A1B">
              <w:rPr>
                <w:rFonts w:eastAsia="Calibri" w:cs="Arial"/>
                <w:bCs/>
                <w:szCs w:val="20"/>
              </w:rPr>
              <w:t>Valid named graph definition</w:t>
            </w:r>
          </w:p>
        </w:tc>
        <w:tc>
          <w:tcPr>
            <w:tcW w:w="2715" w:type="dxa"/>
            <w:noWrap/>
          </w:tcPr>
          <w:p w14:paraId="372F7BC7" w14:textId="605ED094" w:rsidR="00894053" w:rsidRPr="00FD4A1B" w:rsidRDefault="00894053" w:rsidP="00BF7E00">
            <w:pPr>
              <w:rPr>
                <w:rFonts w:eastAsia="Calibri" w:cs="Arial"/>
                <w:szCs w:val="20"/>
                <w:lang w:eastAsia="en-IE"/>
              </w:rPr>
            </w:pPr>
            <w:r w:rsidRPr="00FD4A1B">
              <w:rPr>
                <w:rFonts w:eastAsia="Calibri" w:cs="Arial"/>
                <w:szCs w:val="20"/>
                <w:lang w:eastAsia="en-IE"/>
              </w:rPr>
              <w:t xml:space="preserve">The named graph definition is a valid URI </w:t>
            </w:r>
            <w:r>
              <w:rPr>
                <w:rFonts w:eastAsia="Calibri" w:cs="Arial"/>
                <w:szCs w:val="20"/>
                <w:lang w:eastAsia="en-IE"/>
              </w:rPr>
              <w:fldChar w:fldCharType="begin" w:fldLock="1"/>
            </w:r>
            <w:r w:rsidR="0032433A">
              <w:rPr>
                <w:rFonts w:eastAsia="Calibri" w:cs="Arial"/>
                <w:szCs w:val="20"/>
                <w:lang w:eastAsia="en-IE"/>
              </w:rPr>
              <w:instrText>ADDIN CSL_CITATION {"citationItems":[{"id":"ITEM-1","itemData":{"DOI":"10.1017/CBO9781107415324.004","ISBN":"9788578110796","ISSN":"1098-6596","PMID":"25246403","abstract":"This document describes R2RML, a language for expressing customized mappings from relational databases to RDF datasets. Such mappings provide the ability to view existing relational data in the RDF data model, expressed in a structure and target vocabulary of the mapping author's choice. R2RML mappings are themselves RDF graphs and written down in Turtle syntax. R2RML enables different types of mapping implementations. Processors could, for example, offer a virtual SPARQL endpoint over the mapped relational data, or generate RDF dumps, or offer a Linked Data interface.","author":[{"dropping-particle":"","family":"Das","given":"Souripriya","non-dropping-particle":"","parse-names":false,"suffix":""},{"dropping-particle":"","family":"Sundara","given":"Seema","non-dropping-particle":"","parse-names":false,"suffix":""},{"dropping-particle":"","family":"Cyganiak","given":"Richard","non-dropping-particle":"","parse-names":false,"suffix":""}],"container-title":"W3C Recommendation","id":"ITEM-1","issue":"September 2012","issued":{"date-parts":[["2012"]]},"page":"1-34","title":"R2RML: RDB to RDF Mapping Language","type":"article-journal"},"uris":["http://www.mendeley.com/documents/?uuid=7bd7e069-d958-4d2f-bc74-d2c8c1dc6349","http://www.mendeley.com/documents/?uuid=9e8a2902-493d-45ec-a6c0-5dc6ac9a5d66","http://www.mendeley.com/documents/?uuid=d0fe0467-5211-4c1d-9a96-2088be5d78ee"]},{"id":"ITEM-2","itemData":{"author":[{"dropping-particle":"","family":"Junior","given":"Ademar Crotti","non-dropping-particle":"","parse-names":false,"suffix":""},{"dropping-particle":"","family":"Debattista","given":"Jeremy","non-dropping-particle":"","parse-names":false,"suffix":""},{"dropping-particle":"","family":"O'Sullivan","given":"Declan","non-dropping-particle":"","parse-names":false,"suffix":""}],"collection-title":"CEUR Workshop Proceedings","container-title":"Joint Proceedings of the 1st International Workshop On Semantics ForTransport and the 1st International Workshop on Approaches for MakingData Interoperable co-located with 15th Semantics Conference (SEMANTiCS2019), Karlsruhe, Germany, September 9, 2019","editor":[{"dropping-particle":"","family":"Kaffee","given":"Lucie-Aimée","non-dropping-particle":"","parse-names":false,"suffix":""},{"dropping-particle":"","family":"Endris","given":"Kemele M","non-dropping-particle":"","parse-names":false,"suffix":""},{"dropping-particle":"","family":"Vidal","given":"Maria-Esther","non-dropping-particle":"","parse-names":false,"suffix":""},{"dropping-particle":"","family":"Comerio","given":"Marco","non-dropping-particle":"","parse-names":false,"suffix":""},{"dropping-particle":"","family":"Sadeghi","given":"Mersedeh","non-dropping-particle":"","parse-names":false,"suffix":""},{"dropping-particle":"","family":"Chaves-Fraga","given":"David","non-dropping-particle":"","parse-names":false,"suffix":""},{"dropping-particle":"","family":"Colpaert","given":"Pieter","non-dropping-particle":"","parse-names":false,"suffix":""}],"id":"ITEM-2","issued":{"date-parts":[["2019"]]},"note":"* Nonetheless, in most cases, these solutions focus on the\nresulting datasets and not on the artefacts used to generate these. In this paper,\nwe propose the use of metrics commonly used to assess the quality of such\ndatasets to evaluate the mappings used to generate them. \n\n\n\n* In this paper, we propose the use of metrics commonly used to assess the quality of\nRDF datasets to evaluate the mappings used to generate them.\n\n\n\n* Therefore, an incorrect mapping can be considered a root cause error in the respective resulting\ndataset.\n\n\n\n* The main contributions of this paper can be summarized as follows: i) an approach for\nassessing mappings that generate RDF datasets; ii) an implementation of the approach\nwhich extends Luzzu [6], a data quality assessment framework, which may also be\nintegrated to mapping editors; and iii) an evaluation of the approach using real world\nuse cases together with preliminary results which show that such assessment of\nmappings is capable of identifying violations and inconsistencies for the observed\ncases. \n\n\n* You may also link the subjects defined in triples maps trough parent triples map. A parent triples map can\nhave zero or more join conditions.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Luzza extended.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Discusses the different errors which can be generated 3.3.1 \n\n\n\n\n\n* RDF reification - In the world of RDF, it means to write RDF statements about RDF statements. \n\n\n\n\n* Showing the errors from Luzza and using Jigsaw may be useful.\n\n\n\n* Not all errors in datasets such as missing information can be fixed. \n\n\n* To our knowledge, only one approach has proposed the quality assessment of mappings [3],\nwhich is also done through the use of an existing quality assessment framework. This\napproach uses RDFUnit to create test cases which validate a mapping against the\nvocabularies and ontologies defined in the mapping. As mentioned,\n\nAs an example, the assessment of undefined classes and properties cannot\nbe computed by RDFUnit as SPARQL does not deference resources natively.","publisher":"CEUR-WS.org","title":"Assessing the Quality of R2RML Mappings","type":"paper-conference","volume":"2447"},"uris":["http://www.mendeley.com/documents/?uuid=7840ca05-57c5-3c99-97d9-c1c95e247ec3"]},{"id":"ITEM-3","itemData":{"DOI":"10.1109/ICSC.2018.00037","ISBN":"9781538644072","abstract":"A significant part of the Linked Data web is achieved by converting non-RDF resources into RDF. Even though several approaches and mapping languages have been proposed in the literature, the knowledge required for such task is still substantial. In prior work, we proposed a visual representation based on the block metaphor and applied it to R2RML. In this paper, we describe a new implementation of this method, called Juma Uplift. This implementation is capable of generating mapping definitions for different uplift mapping languages while still being fully compliant to the W3C Recommendation R2RML. Preliminary findings indicate that Juma Uplift is expressive enough to generate accurate mappings for the two syntactically distinct mapping languages under examination, R2RML and SML.","author":[{"dropping-particle":"","family":"Crotti","given":"Ademar","non-dropping-particle":"","parse-names":false,"suffix":""},{"dropping-particle":"","family":"Debruyne","given":"Christophe","non-dropping-particle":"","parse-names":false,"suffix":""},{"dropping-particle":"","family":"O'Sullivan","given":"Declan","non-dropping-particle":"","parse-names":false,"suffix":""}],"container-title":"Proceedings - 12th IEEE International Conference on Semantic Computing, ICSC 2018","id":"ITEM-3","issued":{"date-parts":[["2018","4","9"]]},"page":"211-218","publisher":"Institute of Electrical and Electronics Engineers Inc.","title":"Juma Uplift: Using a Block Metaphor for Representing Uplift Mappings","type":"paper-conference","volume":"2018-January"},"uris":["http://www.mendeley.com/documents/?uuid=3388abc8-4dcd-3c6d-91ec-e49f39181863"]}],"mendeley":{"formattedCitation":"[6,7,15]","plainTextFormattedCitation":"[6,7,15]","previouslyFormattedCitation":"[6,7,15]"},"properties":{"noteIndex":0},"schema":"https://github.com/citation-style-language/schema/raw/master/csl-citation.json"}</w:instrText>
            </w:r>
            <w:r>
              <w:rPr>
                <w:rFonts w:eastAsia="Calibri" w:cs="Arial"/>
                <w:szCs w:val="20"/>
                <w:lang w:eastAsia="en-IE"/>
              </w:rPr>
              <w:fldChar w:fldCharType="separate"/>
            </w:r>
            <w:r w:rsidR="00324B74" w:rsidRPr="00324B74">
              <w:rPr>
                <w:rFonts w:eastAsia="Calibri" w:cs="Arial"/>
                <w:noProof/>
                <w:szCs w:val="20"/>
                <w:lang w:eastAsia="en-IE"/>
              </w:rPr>
              <w:t>[6,7,15]</w:t>
            </w:r>
            <w:r>
              <w:rPr>
                <w:rFonts w:eastAsia="Calibri" w:cs="Arial"/>
                <w:szCs w:val="20"/>
                <w:lang w:eastAsia="en-IE"/>
              </w:rPr>
              <w:fldChar w:fldCharType="end"/>
            </w:r>
            <w:r w:rsidR="00D8042A">
              <w:rPr>
                <w:rFonts w:eastAsia="Calibri" w:cs="Arial"/>
                <w:szCs w:val="20"/>
                <w:lang w:eastAsia="en-IE"/>
              </w:rPr>
              <w:t>.</w:t>
            </w:r>
          </w:p>
        </w:tc>
      </w:tr>
      <w:tr w:rsidR="00894053" w:rsidRPr="00FD4A1B" w14:paraId="61CC6F62" w14:textId="77777777" w:rsidTr="005A79D4">
        <w:trPr>
          <w:trHeight w:val="281"/>
        </w:trPr>
        <w:tc>
          <w:tcPr>
            <w:tcW w:w="846" w:type="dxa"/>
            <w:noWrap/>
          </w:tcPr>
          <w:p w14:paraId="76E8F0BE" w14:textId="04A3A599" w:rsidR="00894053" w:rsidRDefault="00894053" w:rsidP="00BF7E00">
            <w:pPr>
              <w:rPr>
                <w:rFonts w:eastAsia="Calibri" w:cs="Arial"/>
                <w:szCs w:val="20"/>
                <w:lang w:eastAsia="en-IE"/>
              </w:rPr>
            </w:pPr>
            <w:r w:rsidRPr="00FD4A1B">
              <w:rPr>
                <w:rFonts w:eastAsia="Calibri" w:cs="Arial"/>
                <w:szCs w:val="20"/>
                <w:lang w:eastAsia="en-IE"/>
              </w:rPr>
              <w:t>MP1</w:t>
            </w:r>
            <w:r w:rsidR="009F7F93">
              <w:rPr>
                <w:rFonts w:eastAsia="Calibri" w:cs="Arial"/>
                <w:szCs w:val="20"/>
                <w:lang w:eastAsia="en-IE"/>
              </w:rPr>
              <w:t>1</w:t>
            </w:r>
          </w:p>
          <w:p w14:paraId="6168AD92" w14:textId="77777777" w:rsidR="00894053" w:rsidRPr="00FD4A1B" w:rsidRDefault="00894053" w:rsidP="00BF7E00">
            <w:pPr>
              <w:rPr>
                <w:rFonts w:eastAsia="Calibri" w:cs="Arial"/>
                <w:szCs w:val="20"/>
                <w:lang w:eastAsia="en-IE"/>
              </w:rPr>
            </w:pPr>
            <w:r w:rsidRPr="004E5688">
              <w:rPr>
                <w:rFonts w:eastAsia="Calibri" w:cs="Arial"/>
                <w:szCs w:val="20"/>
                <w:lang w:eastAsia="en-IE"/>
              </w:rPr>
              <w:t>(</w:t>
            </w:r>
            <w:r>
              <w:rPr>
                <w:rFonts w:eastAsia="Calibri" w:cs="Arial"/>
                <w:szCs w:val="20"/>
                <w:lang w:eastAsia="en-IE"/>
              </w:rPr>
              <w:t>RT</w:t>
            </w:r>
            <w:r w:rsidRPr="004E5688">
              <w:rPr>
                <w:rFonts w:eastAsia="Calibri" w:cs="Arial"/>
                <w:szCs w:val="20"/>
                <w:lang w:eastAsia="en-IE"/>
              </w:rPr>
              <w:t>)</w:t>
            </w:r>
          </w:p>
        </w:tc>
        <w:tc>
          <w:tcPr>
            <w:tcW w:w="1254" w:type="dxa"/>
            <w:noWrap/>
          </w:tcPr>
          <w:p w14:paraId="07D7A052" w14:textId="2CB0012A" w:rsidR="00894053" w:rsidRPr="00FD4A1B" w:rsidRDefault="00894053" w:rsidP="00BF7E00">
            <w:pPr>
              <w:rPr>
                <w:rFonts w:eastAsia="Calibri" w:cs="Arial"/>
                <w:bCs/>
                <w:szCs w:val="20"/>
              </w:rPr>
            </w:pPr>
            <w:r w:rsidRPr="00FD4A1B">
              <w:rPr>
                <w:rFonts w:eastAsia="Calibri" w:cs="Arial"/>
                <w:bCs/>
                <w:szCs w:val="20"/>
              </w:rPr>
              <w:t>Valid datatype</w:t>
            </w:r>
            <w:r w:rsidR="004E18B5">
              <w:rPr>
                <w:rFonts w:eastAsia="Calibri" w:cs="Arial"/>
                <w:bCs/>
                <w:szCs w:val="20"/>
              </w:rPr>
              <w:t xml:space="preserve"> definition</w:t>
            </w:r>
          </w:p>
        </w:tc>
        <w:tc>
          <w:tcPr>
            <w:tcW w:w="2715" w:type="dxa"/>
            <w:noWrap/>
          </w:tcPr>
          <w:p w14:paraId="762E1AF0" w14:textId="7D7F546E" w:rsidR="00894053" w:rsidRPr="00FD4A1B" w:rsidRDefault="00894053" w:rsidP="00BF7E00">
            <w:pPr>
              <w:rPr>
                <w:rFonts w:eastAsia="Calibri" w:cs="Arial"/>
                <w:szCs w:val="20"/>
                <w:lang w:eastAsia="en-IE"/>
              </w:rPr>
            </w:pPr>
            <w:r w:rsidRPr="00FD4A1B">
              <w:rPr>
                <w:rFonts w:eastAsia="Calibri" w:cs="Arial"/>
                <w:szCs w:val="20"/>
                <w:lang w:eastAsia="en-IE"/>
              </w:rPr>
              <w:t>The datatype definition is a valid URI. In R2RML, this would involve validating object maps associated with datatypes</w:t>
            </w:r>
            <w:r w:rsidR="00D8042A">
              <w:rPr>
                <w:rFonts w:eastAsia="Calibri" w:cs="Arial"/>
                <w:szCs w:val="20"/>
                <w:lang w:eastAsia="en-IE"/>
              </w:rPr>
              <w:t xml:space="preserve"> </w:t>
            </w:r>
            <w:r>
              <w:rPr>
                <w:rFonts w:eastAsia="Calibri" w:cs="Arial"/>
                <w:szCs w:val="20"/>
                <w:lang w:eastAsia="en-IE"/>
              </w:rPr>
              <w:fldChar w:fldCharType="begin" w:fldLock="1"/>
            </w:r>
            <w:r w:rsidR="0032433A">
              <w:rPr>
                <w:rFonts w:eastAsia="Calibri" w:cs="Arial"/>
                <w:szCs w:val="20"/>
                <w:lang w:eastAsia="en-IE"/>
              </w:rPr>
              <w:instrText>ADDIN CSL_CITATION {"citationItems":[{"id":"ITEM-1","itemData":{"DOI":"10.1017/CBO9781107415324.004","ISBN":"9788578110796","ISSN":"1098-6596","PMID":"25246403","abstract":"This document describes R2RML, a language for expressing customized mappings from relational databases to RDF datasets. Such mappings provide the ability to view existing relational data in the RDF data model, expressed in a structure and target vocabulary of the mapping author's choice. R2RML mappings are themselves RDF graphs and written down in Turtle syntax. R2RML enables different types of mapping implementations. Processors could, for example, offer a virtual SPARQL endpoint over the mapped relational data, or generate RDF dumps, or offer a Linked Data interface.","author":[{"dropping-particle":"","family":"Das","given":"Souripriya","non-dropping-particle":"","parse-names":false,"suffix":""},{"dropping-particle":"","family":"Sundara","given":"Seema","non-dropping-particle":"","parse-names":false,"suffix":""},{"dropping-particle":"","family":"Cyganiak","given":"Richard","non-dropping-particle":"","parse-names":false,"suffix":""}],"container-title":"W3C Recommendation","id":"ITEM-1","issue":"September 2012","issued":{"date-parts":[["2012"]]},"page":"1-34","title":"R2RML: RDB to RDF Mapping Language","type":"article-journal"},"uris":["http://www.mendeley.com/documents/?uuid=7bd7e069-d958-4d2f-bc74-d2c8c1dc6349","http://www.mendeley.com/documents/?uuid=9e8a2902-493d-45ec-a6c0-5dc6ac9a5d66","http://www.mendeley.com/documents/?uuid=19c76dcf-88ee-46c5-8972-970a373e1a8e"]},{"id":"ITEM-2","itemData":{"author":[{"dropping-particle":"","family":"Junior","given":"Ademar Crotti","non-dropping-particle":"","parse-names":false,"suffix":""},{"dropping-particle":"","family":"Debattista","given":"Jeremy","non-dropping-particle":"","parse-names":false,"suffix":""},{"dropping-particle":"","family":"O'Sullivan","given":"Declan","non-dropping-particle":"","parse-names":false,"suffix":""}],"collection-title":"CEUR Workshop Proceedings","container-title":"Joint Proceedings of the 1st International Workshop On Semantics ForTransport and the 1st International Workshop on Approaches for MakingData Interoperable co-located with 15th Semantics Conference (SEMANTiCS2019), Karlsruhe, Germany, September 9, 2019","editor":[{"dropping-particle":"","family":"Kaffee","given":"Lucie-Aimée","non-dropping-particle":"","parse-names":false,"suffix":""},{"dropping-particle":"","family":"Endris","given":"Kemele M","non-dropping-particle":"","parse-names":false,"suffix":""},{"dropping-particle":"","family":"Vidal","given":"Maria-Esther","non-dropping-particle":"","parse-names":false,"suffix":""},{"dropping-particle":"","family":"Comerio","given":"Marco","non-dropping-particle":"","parse-names":false,"suffix":""},{"dropping-particle":"","family":"Sadeghi","given":"Mersedeh","non-dropping-particle":"","parse-names":false,"suffix":""},{"dropping-particle":"","family":"Chaves-Fraga","given":"David","non-dropping-particle":"","parse-names":false,"suffix":""},{"dropping-particle":"","family":"Colpaert","given":"Pieter","non-dropping-particle":"","parse-names":false,"suffix":""}],"id":"ITEM-2","issued":{"date-parts":[["2019"]]},"note":"* Nonetheless, in most cases, these solutions focus on the\nresulting datasets and not on the artefacts used to generate these. In this paper,\nwe propose the use of metrics commonly used to assess the quality of such\ndatasets to evaluate the mappings used to generate them. \n\n\n\n* In this paper, we propose the use of metrics commonly used to assess the quality of\nRDF datasets to evaluate the mappings used to generate them.\n\n\n\n* Therefore, an incorrect mapping can be considered a root cause error in the respective resulting\ndataset.\n\n\n\n* The main contributions of this paper can be summarized as follows: i) an approach for\nassessing mappings that generate RDF datasets; ii) an implementation of the approach\nwhich extends Luzzu [6], a data quality assessment framework, which may also be\nintegrated to mapping editors; and iii) an evaluation of the approach using real world\nuse cases together with preliminary results which show that such assessment of\nmappings is capable of identifying violations and inconsistencies for the observed\ncases. \n\n\n* You may also link the subjects defined in triples maps trough parent triples map. A parent triples map can\nhave zero or more join conditions.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Luzza extended.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Discusses the different errors which can be generated 3.3.1 \n\n\n\n\n\n* RDF reification - In the world of RDF, it means to write RDF statements about RDF statements. \n\n\n\n\n* Showing the errors from Luzza and using Jigsaw may be useful.\n\n\n\n* Not all errors in datasets such as missing information can be fixed. \n\n\n* To our knowledge, only one approach has proposed the quality assessment of mappings [3],\nwhich is also done through the use of an existing quality assessment framework. This\napproach uses RDFUnit to create test cases which validate a mapping against the\nvocabularies and ontologies defined in the mapping. As mentioned,\n\nAs an example, the assessment of undefined classes and properties cannot\nbe computed by RDFUnit as SPARQL does not deference resources natively.","publisher":"CEUR-WS.org","title":"Assessing the Quality of R2RML Mappings","type":"paper-conference","volume":"2447"},"uris":["http://www.mendeley.com/documents/?uuid=7840ca05-57c5-3c99-97d9-c1c95e247ec3"]},{"id":"ITEM-3","itemData":{"DOI":"10.1109/ICSC.2018.00037","ISBN":"9781538644072","abstract":"A significant part of the Linked Data web is achieved by converting non-RDF resources into RDF. Even though several approaches and mapping languages have been proposed in the literature, the knowledge required for such task is still substantial. In prior work, we proposed a visual representation based on the block metaphor and applied it to R2RML. In this paper, we describe a new implementation of this method, called Juma Uplift. This implementation is capable of generating mapping definitions for different uplift mapping languages while still being fully compliant to the W3C Recommendation R2RML. Preliminary findings indicate that Juma Uplift is expressive enough to generate accurate mappings for the two syntactically distinct mapping languages under examination, R2RML and SML.","author":[{"dropping-particle":"","family":"Crotti","given":"Ademar","non-dropping-particle":"","parse-names":false,"suffix":""},{"dropping-particle":"","family":"Debruyne","given":"Christophe","non-dropping-particle":"","parse-names":false,"suffix":""},{"dropping-particle":"","family":"O'Sullivan","given":"Declan","non-dropping-particle":"","parse-names":false,"suffix":""}],"container-title":"Proceedings - 12th IEEE International Conference on Semantic Computing, ICSC 2018","id":"ITEM-3","issued":{"date-parts":[["2018","4","9"]]},"page":"211-218","publisher":"Institute of Electrical and Electronics Engineers Inc.","title":"Juma Uplift: Using a Block Metaphor for Representing Uplift Mappings","type":"paper-conference","volume":"2018-January"},"uris":["http://www.mendeley.com/documents/?uuid=3388abc8-4dcd-3c6d-91ec-e49f39181863"]}],"mendeley":{"formattedCitation":"[6,7,15]","plainTextFormattedCitation":"[6,7,15]","previouslyFormattedCitation":"[6,7,15]"},"properties":{"noteIndex":0},"schema":"https://github.com/citation-style-language/schema/raw/master/csl-citation.json"}</w:instrText>
            </w:r>
            <w:r>
              <w:rPr>
                <w:rFonts w:eastAsia="Calibri" w:cs="Arial"/>
                <w:szCs w:val="20"/>
                <w:lang w:eastAsia="en-IE"/>
              </w:rPr>
              <w:fldChar w:fldCharType="separate"/>
            </w:r>
            <w:r w:rsidR="00324B74" w:rsidRPr="00324B74">
              <w:rPr>
                <w:rFonts w:eastAsia="Calibri" w:cs="Arial"/>
                <w:noProof/>
                <w:szCs w:val="20"/>
                <w:lang w:eastAsia="en-IE"/>
              </w:rPr>
              <w:t>[6,7,15]</w:t>
            </w:r>
            <w:r>
              <w:rPr>
                <w:rFonts w:eastAsia="Calibri" w:cs="Arial"/>
                <w:szCs w:val="20"/>
                <w:lang w:eastAsia="en-IE"/>
              </w:rPr>
              <w:fldChar w:fldCharType="end"/>
            </w:r>
            <w:r w:rsidR="00D8042A">
              <w:rPr>
                <w:rFonts w:eastAsia="Calibri" w:cs="Arial"/>
                <w:szCs w:val="20"/>
                <w:lang w:eastAsia="en-IE"/>
              </w:rPr>
              <w:t>.</w:t>
            </w:r>
          </w:p>
        </w:tc>
      </w:tr>
      <w:tr w:rsidR="00894053" w:rsidRPr="00FD4A1B" w14:paraId="0E198A67" w14:textId="77777777" w:rsidTr="005A79D4">
        <w:trPr>
          <w:trHeight w:val="281"/>
        </w:trPr>
        <w:tc>
          <w:tcPr>
            <w:tcW w:w="846" w:type="dxa"/>
            <w:noWrap/>
          </w:tcPr>
          <w:p w14:paraId="7AD9E8BA" w14:textId="15148745" w:rsidR="00894053" w:rsidRDefault="00894053" w:rsidP="00BF7E00">
            <w:pPr>
              <w:rPr>
                <w:rFonts w:eastAsia="Calibri" w:cs="Arial"/>
                <w:szCs w:val="20"/>
                <w:lang w:eastAsia="en-IE"/>
              </w:rPr>
            </w:pPr>
            <w:r w:rsidRPr="00FD4A1B">
              <w:rPr>
                <w:rFonts w:eastAsia="Calibri" w:cs="Arial"/>
                <w:szCs w:val="20"/>
                <w:lang w:eastAsia="en-IE"/>
              </w:rPr>
              <w:t>MP1</w:t>
            </w:r>
            <w:r w:rsidR="009F7F93">
              <w:rPr>
                <w:rFonts w:eastAsia="Calibri" w:cs="Arial"/>
                <w:szCs w:val="20"/>
                <w:lang w:eastAsia="en-IE"/>
              </w:rPr>
              <w:t>2</w:t>
            </w:r>
          </w:p>
          <w:p w14:paraId="14C21784" w14:textId="77777777" w:rsidR="00894053" w:rsidRPr="00FD4A1B" w:rsidRDefault="00894053" w:rsidP="00BF7E00">
            <w:pPr>
              <w:rPr>
                <w:rFonts w:eastAsia="Calibri" w:cs="Arial"/>
                <w:szCs w:val="20"/>
                <w:lang w:eastAsia="en-IE"/>
              </w:rPr>
            </w:pPr>
            <w:r w:rsidRPr="004E5688">
              <w:rPr>
                <w:rFonts w:eastAsia="Calibri" w:cs="Arial"/>
                <w:szCs w:val="20"/>
                <w:lang w:eastAsia="en-IE"/>
              </w:rPr>
              <w:t>(</w:t>
            </w:r>
            <w:r>
              <w:rPr>
                <w:rFonts w:eastAsia="Calibri" w:cs="Arial"/>
                <w:szCs w:val="20"/>
                <w:lang w:eastAsia="en-IE"/>
              </w:rPr>
              <w:t>RT</w:t>
            </w:r>
            <w:r w:rsidRPr="004E5688">
              <w:rPr>
                <w:rFonts w:eastAsia="Calibri" w:cs="Arial"/>
                <w:szCs w:val="20"/>
                <w:lang w:eastAsia="en-IE"/>
              </w:rPr>
              <w:t>)</w:t>
            </w:r>
          </w:p>
        </w:tc>
        <w:tc>
          <w:tcPr>
            <w:tcW w:w="1254" w:type="dxa"/>
            <w:noWrap/>
          </w:tcPr>
          <w:p w14:paraId="750CE4D0" w14:textId="77777777" w:rsidR="00894053" w:rsidRPr="00FD4A1B" w:rsidRDefault="00894053" w:rsidP="00BF7E00">
            <w:pPr>
              <w:rPr>
                <w:rFonts w:eastAsia="Calibri" w:cs="Arial"/>
                <w:bCs/>
                <w:szCs w:val="20"/>
              </w:rPr>
            </w:pPr>
            <w:r w:rsidRPr="00FD4A1B">
              <w:rPr>
                <w:rFonts w:eastAsia="Calibri" w:cs="Arial"/>
                <w:bCs/>
                <w:szCs w:val="20"/>
              </w:rPr>
              <w:t>Valid literal language tags</w:t>
            </w:r>
          </w:p>
        </w:tc>
        <w:tc>
          <w:tcPr>
            <w:tcW w:w="2715" w:type="dxa"/>
            <w:noWrap/>
          </w:tcPr>
          <w:p w14:paraId="0AB2F2CE" w14:textId="2A04CDD6" w:rsidR="00894053" w:rsidRPr="00FD4A1B" w:rsidRDefault="00894053" w:rsidP="00BF7E00">
            <w:pPr>
              <w:rPr>
                <w:rFonts w:eastAsia="Calibri" w:cs="Arial"/>
                <w:szCs w:val="20"/>
                <w:lang w:eastAsia="en-IE"/>
              </w:rPr>
            </w:pPr>
            <w:r w:rsidRPr="00FD4A1B">
              <w:rPr>
                <w:rFonts w:eastAsia="Calibri" w:cs="Arial"/>
                <w:szCs w:val="20"/>
                <w:lang w:eastAsia="en-IE"/>
              </w:rPr>
              <w:t>Valid language tags are defined as per RFC 5646 (BCP 47)</w:t>
            </w:r>
            <w:r w:rsidRPr="00E22B61">
              <w:rPr>
                <w:rStyle w:val="FootnoteReference"/>
              </w:rPr>
              <w:footnoteReference w:id="2"/>
            </w:r>
            <w:r w:rsidRPr="00FD4A1B">
              <w:rPr>
                <w:rFonts w:eastAsia="Calibri" w:cs="Arial"/>
                <w:szCs w:val="20"/>
                <w:lang w:eastAsia="en-IE"/>
              </w:rPr>
              <w:t xml:space="preserve">  </w:t>
            </w:r>
            <w:r>
              <w:rPr>
                <w:rFonts w:eastAsia="Calibri" w:cs="Arial"/>
                <w:szCs w:val="20"/>
                <w:lang w:eastAsia="en-IE"/>
              </w:rPr>
              <w:fldChar w:fldCharType="begin" w:fldLock="1"/>
            </w:r>
            <w:r w:rsidR="0032433A">
              <w:rPr>
                <w:rFonts w:eastAsia="Calibri" w:cs="Arial"/>
                <w:szCs w:val="20"/>
                <w:lang w:eastAsia="en-IE"/>
              </w:rPr>
              <w:instrText>ADDIN CSL_CITATION {"citationItems":[{"id":"ITEM-1","itemData":{"DOI":"10.1017/CBO9781107415324.004","ISBN":"9788578110796","ISSN":"1098-6596","PMID":"25246403","abstract":"This document describes R2RML, a language for expressing customized mappings from relational databases to RDF datasets. Such mappings provide the ability to view existing relational data in the RDF data model, expressed in a structure and target vocabulary of the mapping author's choice. R2RML mappings are themselves RDF graphs and written down in Turtle syntax. R2RML enables different types of mapping implementations. Processors could, for example, offer a virtual SPARQL endpoint over the mapped relational data, or generate RDF dumps, or offer a Linked Data interface.","author":[{"dropping-particle":"","family":"Das","given":"Souripriya","non-dropping-particle":"","parse-names":false,"suffix":""},{"dropping-particle":"","family":"Sundara","given":"Seema","non-dropping-particle":"","parse-names":false,"suffix":""},{"dropping-particle":"","family":"Cyganiak","given":"Richard","non-dropping-particle":"","parse-names":false,"suffix":""}],"container-title":"W3C Recommendation","id":"ITEM-1","issue":"September 2012","issued":{"date-parts":[["2012"]]},"page":"1-34","title":"R2RML: RDB to RDF Mapping Language","type":"article-journal"},"uris":["http://www.mendeley.com/documents/?uuid=7bd7e069-d958-4d2f-bc74-d2c8c1dc6349","http://www.mendeley.com/documents/?uuid=9e8a2902-493d-45ec-a6c0-5dc6ac9a5d66","http://www.mendeley.com/documents/?uuid=bbed80e6-3da8-431a-ad9b-55a87100d364"]},{"id":"ITEM-2","itemData":{"author":[{"dropping-particle":"","family":"Junior","given":"Ademar Crotti","non-dropping-particle":"","parse-names":false,"suffix":""},{"dropping-particle":"","family":"Debattista","given":"Jeremy","non-dropping-particle":"","parse-names":false,"suffix":""},{"dropping-particle":"","family":"O'Sullivan","given":"Declan","non-dropping-particle":"","parse-names":false,"suffix":""}],"collection-title":"CEUR Workshop Proceedings","container-title":"Joint Proceedings of the 1st International Workshop On Semantics ForTransport and the 1st International Workshop on Approaches for MakingData Interoperable co-located with 15th Semantics Conference (SEMANTiCS2019), Karlsruhe, Germany, September 9, 2019","editor":[{"dropping-particle":"","family":"Kaffee","given":"Lucie-Aimée","non-dropping-particle":"","parse-names":false,"suffix":""},{"dropping-particle":"","family":"Endris","given":"Kemele M","non-dropping-particle":"","parse-names":false,"suffix":""},{"dropping-particle":"","family":"Vidal","given":"Maria-Esther","non-dropping-particle":"","parse-names":false,"suffix":""},{"dropping-particle":"","family":"Comerio","given":"Marco","non-dropping-particle":"","parse-names":false,"suffix":""},{"dropping-particle":"","family":"Sadeghi","given":"Mersedeh","non-dropping-particle":"","parse-names":false,"suffix":""},{"dropping-particle":"","family":"Chaves-Fraga","given":"David","non-dropping-particle":"","parse-names":false,"suffix":""},{"dropping-particle":"","family":"Colpaert","given":"Pieter","non-dropping-particle":"","parse-names":false,"suffix":""}],"id":"ITEM-2","issued":{"date-parts":[["2019"]]},"note":"* Nonetheless, in most cases, these solutions focus on the\nresulting datasets and not on the artefacts used to generate these. In this paper,\nwe propose the use of metrics commonly used to assess the quality of such\ndatasets to evaluate the mappings used to generate them. \n\n\n\n* In this paper, we propose the use of metrics commonly used to assess the quality of\nRDF datasets to evaluate the mappings used to generate them.\n\n\n\n* Therefore, an incorrect mapping can be considered a root cause error in the respective resulting\ndataset.\n\n\n\n* The main contributions of this paper can be summarized as follows: i) an approach for\nassessing mappings that generate RDF datasets; ii) an implementation of the approach\nwhich extends Luzzu [6], a data quality assessment framework, which may also be\nintegrated to mapping editors; and iii) an evaluation of the approach using real world\nuse cases together with preliminary results which show that such assessment of\nmappings is capable of identifying violations and inconsistencies for the observed\ncases. \n\n\n* You may also link the subjects defined in triples maps trough parent triples map. A parent triples map can\nhave zero or more join conditions.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Luzza extended.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Discusses the different errors which can be generated 3.3.1 \n\n\n\n\n\n* RDF reification - In the world of RDF, it means to write RDF statements about RDF statements. \n\n\n\n\n* Showing the errors from Luzza and using Jigsaw may be useful.\n\n\n\n* Not all errors in datasets such as missing information can be fixed. \n\n\n* To our knowledge, only one approach has proposed the quality assessment of mappings [3],\nwhich is also done through the use of an existing quality assessment framework. This\napproach uses RDFUnit to create test cases which validate a mapping against the\nvocabularies and ontologies defined in the mapping. As mentioned,\n\nAs an example, the assessment of undefined classes and properties cannot\nbe computed by RDFUnit as SPARQL does not deference resources natively.","publisher":"CEUR-WS.org","title":"Assessing the Quality of R2RML Mappings","type":"paper-conference","volume":"2447"},"uris":["http://www.mendeley.com/documents/?uuid=7840ca05-57c5-3c99-97d9-c1c95e247ec3"]},{"id":"ITEM-3","itemData":{"DOI":"10.1109/ICSC.2018.00037","ISBN":"9781538644072","abstract":"A significant part of the Linked Data web is achieved by converting non-RDF resources into RDF. Even though several approaches and mapping languages have been proposed in the literature, the knowledge required for such task is still substantial. In prior work, we proposed a visual representation based on the block metaphor and applied it to R2RML. In this paper, we describe a new implementation of this method, called Juma Uplift. This implementation is capable of generating mapping definitions for different uplift mapping languages while still being fully compliant to the W3C Recommendation R2RML. Preliminary findings indicate that Juma Uplift is expressive enough to generate accurate mappings for the two syntactically distinct mapping languages under examination, R2RML and SML.","author":[{"dropping-particle":"","family":"Crotti","given":"Ademar","non-dropping-particle":"","parse-names":false,"suffix":""},{"dropping-particle":"","family":"Debruyne","given":"Christophe","non-dropping-particle":"","parse-names":false,"suffix":""},{"dropping-particle":"","family":"O'Sullivan","given":"Declan","non-dropping-particle":"","parse-names":false,"suffix":""}],"container-title":"Proceedings - 12th IEEE International Conference on Semantic Computing, ICSC 2018","id":"ITEM-3","issued":{"date-parts":[["2018","4","9"]]},"page":"211-218","publisher":"Institute of Electrical and Electronics Engineers Inc.","title":"Juma Uplift: Using a Block Metaphor for Representing Uplift Mappings","type":"paper-conference","volume":"2018-January"},"uris":["http://www.mendeley.com/documents/?uuid=3388abc8-4dcd-3c6d-91ec-e49f39181863"]}],"mendeley":{"formattedCitation":"[6,7,15]","plainTextFormattedCitation":"[6,7,15]","previouslyFormattedCitation":"[6,7,15]"},"properties":{"noteIndex":0},"schema":"https://github.com/citation-style-language/schema/raw/master/csl-citation.json"}</w:instrText>
            </w:r>
            <w:r>
              <w:rPr>
                <w:rFonts w:eastAsia="Calibri" w:cs="Arial"/>
                <w:szCs w:val="20"/>
                <w:lang w:eastAsia="en-IE"/>
              </w:rPr>
              <w:fldChar w:fldCharType="separate"/>
            </w:r>
            <w:r w:rsidR="00324B74" w:rsidRPr="00324B74">
              <w:rPr>
                <w:rFonts w:eastAsia="Calibri" w:cs="Arial"/>
                <w:noProof/>
                <w:szCs w:val="20"/>
                <w:lang w:eastAsia="en-IE"/>
              </w:rPr>
              <w:t>[6,7,15]</w:t>
            </w:r>
            <w:r>
              <w:rPr>
                <w:rFonts w:eastAsia="Calibri" w:cs="Arial"/>
                <w:szCs w:val="20"/>
                <w:lang w:eastAsia="en-IE"/>
              </w:rPr>
              <w:fldChar w:fldCharType="end"/>
            </w:r>
            <w:r w:rsidR="00D8042A">
              <w:rPr>
                <w:rFonts w:eastAsia="Calibri" w:cs="Arial"/>
                <w:szCs w:val="20"/>
                <w:lang w:eastAsia="en-IE"/>
              </w:rPr>
              <w:t>.</w:t>
            </w:r>
          </w:p>
        </w:tc>
      </w:tr>
      <w:tr w:rsidR="00894053" w:rsidRPr="00FD4A1B" w14:paraId="1BB7ED7B" w14:textId="77777777" w:rsidTr="005A79D4">
        <w:trPr>
          <w:trHeight w:val="281"/>
        </w:trPr>
        <w:tc>
          <w:tcPr>
            <w:tcW w:w="846" w:type="dxa"/>
            <w:noWrap/>
          </w:tcPr>
          <w:p w14:paraId="04DF426D" w14:textId="4F962DBE" w:rsidR="00894053" w:rsidRDefault="00894053" w:rsidP="00BF7E00">
            <w:r>
              <w:t>MP1</w:t>
            </w:r>
            <w:r w:rsidR="009F7F93">
              <w:t>3</w:t>
            </w:r>
          </w:p>
          <w:p w14:paraId="0403FB23" w14:textId="77777777" w:rsidR="00894053" w:rsidRPr="00FD4A1B" w:rsidRDefault="00894053" w:rsidP="00BF7E00">
            <w:pPr>
              <w:rPr>
                <w:rFonts w:eastAsia="Calibri" w:cs="Arial"/>
                <w:szCs w:val="20"/>
                <w:lang w:eastAsia="en-IE"/>
              </w:rPr>
            </w:pPr>
            <w:r w:rsidRPr="004E5688">
              <w:rPr>
                <w:rFonts w:eastAsia="Calibri" w:cs="Arial"/>
                <w:szCs w:val="20"/>
                <w:lang w:eastAsia="en-IE"/>
              </w:rPr>
              <w:t>(</w:t>
            </w:r>
            <w:r>
              <w:rPr>
                <w:rFonts w:eastAsia="Calibri" w:cs="Arial"/>
                <w:szCs w:val="20"/>
                <w:lang w:eastAsia="en-IE"/>
              </w:rPr>
              <w:t>RC</w:t>
            </w:r>
            <w:r w:rsidRPr="004E5688">
              <w:rPr>
                <w:rFonts w:eastAsia="Calibri" w:cs="Arial"/>
                <w:szCs w:val="20"/>
                <w:lang w:eastAsia="en-IE"/>
              </w:rPr>
              <w:t>)</w:t>
            </w:r>
          </w:p>
        </w:tc>
        <w:tc>
          <w:tcPr>
            <w:tcW w:w="1254" w:type="dxa"/>
            <w:noWrap/>
          </w:tcPr>
          <w:p w14:paraId="27C60F49" w14:textId="77777777" w:rsidR="00894053" w:rsidRPr="00FD4A1B" w:rsidRDefault="00894053" w:rsidP="00BF7E00">
            <w:pPr>
              <w:rPr>
                <w:rFonts w:eastAsia="Calibri" w:cs="Arial"/>
                <w:bCs/>
                <w:szCs w:val="20"/>
              </w:rPr>
            </w:pPr>
            <w:r w:rsidRPr="008776B9">
              <w:t>Duplicate triples defined</w:t>
            </w:r>
          </w:p>
        </w:tc>
        <w:tc>
          <w:tcPr>
            <w:tcW w:w="2715" w:type="dxa"/>
            <w:noWrap/>
          </w:tcPr>
          <w:p w14:paraId="74452561" w14:textId="464AC046" w:rsidR="00894053" w:rsidRPr="00FD4A1B" w:rsidRDefault="00D8042A" w:rsidP="00BF7E00">
            <w:pPr>
              <w:rPr>
                <w:rFonts w:eastAsia="Calibri" w:cs="Arial"/>
                <w:szCs w:val="20"/>
                <w:lang w:eastAsia="en-IE"/>
              </w:rPr>
            </w:pPr>
            <w:r>
              <w:t>Mappings which generate the same triple more than once</w:t>
            </w:r>
            <w:r w:rsidR="00894053" w:rsidRPr="008776B9">
              <w:t xml:space="preserve"> </w:t>
            </w:r>
            <w:r w:rsidR="00894053">
              <w:fldChar w:fldCharType="begin" w:fldLock="1"/>
            </w:r>
            <w:r w:rsidR="00324B74">
              <w:instrText>ADDIN CSL_CITATION {"citationItems":[{"id":"ITEM-1","itemData":{"DOI":"10.1007/978-3-030-33246-4_43","author":[{"dropping-particle":"","family":"Chaves-Fraga","given":"David","non-dropping-particle":"","parse-names":false,"suffix":""},{"dropping-particle":"","family":"Endris","given":"Kemele M.","non-dropping-particle":"","parse-names":false,"suffix":""},{"dropping-particle":"","family":"Iglesias","given":"Enrique","non-dropping-particle":"","parse-names":false,"suffix":""},{"dropping-particle":"","family":"Corcho","given":"Oscar","non-dropping-particle":"","parse-names":false,"suffix":""},{"dropping-particle":"","family":"Vidal","given":"Maria-Esther","non-dropping-particle":"","parse-names":false,"suffix":""}],"id":"ITEM-1","issued":{"date-parts":[["2019"]]},"note":"* The evaluation has been conducted on RMLMapper and the SDM-\nRDFizer, two state-of-the-art engines that interpret the RDF Mapping\nLanguage (RML) and transform (semi)-structured data into RDF knowledge graphs. The results allow us to discover unknown relations between\nthese engines that cannot be observed in other configurations. \n* SDM-RDFizer outperforms RDFizer. \n\n* Thus, even SDM-RDFizer is tailored towards\nefficient duplicate elimination, data partitioning– with and without replication –\nseems to affect the SDM-RDFizer performance.","page":"695-713","title":"What Are the Parameters that Affect the Construction of a Knowledge Graph?","type":"chapter"},"uris":["http://www.mendeley.com/documents/?uuid=a4697d9d-5036-3cb8-9dfa-fd9bce5075a4"]}],"mendeley":{"formattedCitation":"[4]","plainTextFormattedCitation":"[4]","previouslyFormattedCitation":"[4]"},"properties":{"noteIndex":0},"schema":"https://github.com/citation-style-language/schema/raw/master/csl-citation.json"}</w:instrText>
            </w:r>
            <w:r w:rsidR="00894053">
              <w:fldChar w:fldCharType="separate"/>
            </w:r>
            <w:r w:rsidR="0035133D" w:rsidRPr="0035133D">
              <w:rPr>
                <w:noProof/>
              </w:rPr>
              <w:t>[4]</w:t>
            </w:r>
            <w:r w:rsidR="00894053">
              <w:fldChar w:fldCharType="end"/>
            </w:r>
            <w:r>
              <w:t>.</w:t>
            </w:r>
          </w:p>
        </w:tc>
      </w:tr>
    </w:tbl>
    <w:p w14:paraId="7A1E493E" w14:textId="77777777" w:rsidR="00894053" w:rsidRDefault="00894053" w:rsidP="00C22DB9">
      <w:pPr>
        <w:pStyle w:val="Para"/>
      </w:pPr>
    </w:p>
    <w:p w14:paraId="1D94412B" w14:textId="3067A3D1" w:rsidR="00FF0496" w:rsidRPr="00181657" w:rsidRDefault="00FF0496" w:rsidP="00FF0496">
      <w:pPr>
        <w:pStyle w:val="Heading20"/>
      </w:pPr>
      <w:r>
        <w:t>DATA QUALITY</w:t>
      </w:r>
      <w:r w:rsidR="00795C1B">
        <w:t xml:space="preserve"> ASPECT</w:t>
      </w:r>
    </w:p>
    <w:p w14:paraId="79145AA4" w14:textId="76611672" w:rsidR="00FF0496" w:rsidRDefault="00FF0496" w:rsidP="00C22DB9">
      <w:pPr>
        <w:pStyle w:val="Para"/>
      </w:pPr>
      <w:r w:rsidRPr="004049A1">
        <w:t xml:space="preserve">The second aspect </w:t>
      </w:r>
      <w:r w:rsidRPr="00EA2189">
        <w:t xml:space="preserve">relates to the quality of the output generated by an </w:t>
      </w:r>
      <w:r w:rsidRPr="004049A1">
        <w:t>engine</w:t>
      </w:r>
      <w:r w:rsidRPr="00EA2189">
        <w:t xml:space="preserve"> processing the input data and the mapping. Poor design decisions made at the stage of defining a mapping, such as using </w:t>
      </w:r>
      <w:r w:rsidRPr="00F870F4">
        <w:rPr>
          <w:i/>
          <w:iCs/>
        </w:rPr>
        <w:t>non-dereferenceable</w:t>
      </w:r>
      <w:r w:rsidR="006E5E5E">
        <w:rPr>
          <w:rStyle w:val="FootnoteReference"/>
          <w:i/>
          <w:iCs/>
        </w:rPr>
        <w:footnoteReference w:id="3"/>
      </w:r>
      <w:r w:rsidRPr="00F870F4">
        <w:rPr>
          <w:i/>
          <w:iCs/>
        </w:rPr>
        <w:t xml:space="preserve"> classes and properties</w:t>
      </w:r>
      <w:r w:rsidRPr="00EA2189">
        <w:t xml:space="preserve">, or </w:t>
      </w:r>
      <w:r w:rsidRPr="00F870F4">
        <w:rPr>
          <w:i/>
          <w:iCs/>
        </w:rPr>
        <w:t xml:space="preserve">deprecated </w:t>
      </w:r>
      <w:r w:rsidRPr="006A7AB5">
        <w:t>ones</w:t>
      </w:r>
      <w:r w:rsidRPr="00EA2189">
        <w:t>, will decrease the quality of the dataset</w:t>
      </w:r>
      <w:r w:rsidRPr="004049A1">
        <w:t xml:space="preserve">. </w:t>
      </w:r>
      <w:r w:rsidRPr="00EA2189">
        <w:t xml:space="preserve">This aspect focuses on the quality of the output data which can be identified and fixed during mapping design-time. In addition, assessing </w:t>
      </w:r>
      <w:r>
        <w:t xml:space="preserve">mapping quality from a design perspective </w:t>
      </w:r>
      <w:r w:rsidRPr="00843794">
        <w:t xml:space="preserve">would avoid the propagation of violations </w:t>
      </w:r>
      <w:r>
        <w:t xml:space="preserve">to </w:t>
      </w:r>
      <w:r w:rsidRPr="00843794">
        <w:t>all datasets generated by a particular mapping</w:t>
      </w:r>
      <w:r>
        <w:t xml:space="preserve">. The metrics relating to this aspect were inspired </w:t>
      </w:r>
      <w:r w:rsidR="001D7D11">
        <w:t xml:space="preserve">and </w:t>
      </w:r>
      <w:r w:rsidR="000547AC">
        <w:t>adopted</w:t>
      </w:r>
      <w:r w:rsidR="001D7D11">
        <w:t xml:space="preserve"> from </w:t>
      </w:r>
      <w:r w:rsidR="00DA67A3">
        <w:fldChar w:fldCharType="begin" w:fldLock="1"/>
      </w:r>
      <w:r w:rsidR="0032433A">
        <w:instrText>ADDIN CSL_CITATION {"citationItems":[{"id":"ITEM-1","itemData":{"author":[{"dropping-particle":"","family":"Théreaux","given":"Olivier","non-dropping-particle":"","parse-names":false,"suffix":""}],"container-title":"World Wide Web Consortium. http://www. w3. org/TR/chips","id":"ITEM-1","issued":{"date-parts":[["2003"]]},"page":"49","title":"Common http implementation problems. W3C note","type":"article-journal"},"uris":["http://www.mendeley.com/documents/?uuid=f00d7082-cd90-3d9a-afac-5405e77aacab","http://www.mendeley.com/documents/?uuid=e5573116-2ef8-4e35-b57a-d44330f98997"]},{"id":"ITEM-2","itemData":{"DOI":"10.1007/978-3-319-24543-0","ISBN":"9783319245423","author":[{"dropping-particle":"","family":"Klinov","given":"Pavel","non-dropping-particle":"","parse-names":false,"suffix":""},{"dropping-particle":"","family":"Mouromtsev","given":"Dmitry","non-dropping-particle":"","parse-names":false,"suffix":""}],"container-title":"Communications in Computer and Information Science","id":"ITEM-2","issued":{"date-parts":[["2015"]]},"note":"* &amp;quot;Mapping from relational data to Linked Data (RDB2RDF)\nis an essential prerequisite for evolving the World Wide Web into the\nWeb of Data. We propose a methodology to evaluate the quality of such\nmappings against a set of objective metrics.&amp;quot; \n\n\n* Improve during mapping process to prevent repetitive errors within datasets \n\n\n\n* &amp;quot;To the best of our knowledge there has not been prior research \ntowards collecting and describing quality requirements for RDB2RDF \nmappings.&amp;quot; \n\n\n\n\n* Uses quality metrics on direct mapping and R2RML \n\n\n* &amp;quot;The field of assessing the quality of linked data is still in its infancy, but sev\neral articles have addressed it already.&amp;quot; \n\n* Includes well formatted tables with quality metrics used\n\n\n\n* &amp;quot;As mentioned in [14], the use\nof domain ontologies along with user defined inference rules for reconciling het-erogeneity between multiple RDB sources, is an effective integration approach\nfor creating an RDF. A simple metric for data integration can be defined as the\nnumber of external datasets linked to the one evaluated.&amp;quot;\n\n\n\n* &amp;quot;In particular, we proposed a set\nof 14 requirements for mapping quality and described ways of measuring them.\nWe believe that the most of the measures can be done (semi-)automatically and\nwill attempt to prove that in our future work.&amp;quot;","publisher":"Springer Verlag","title":"Measuring the Quality of Relational-to-RDFMappings","type":"paper-conference","volume":"518"},"uris":["http://www.mendeley.com/documents/?uuid=8af695c0-70ba-326d-9e59-fd94c5adfc74","http://www.mendeley.com/documents/?uuid=a55d1512-dc44-411a-a37a-b2a333937e90"]},{"id":"ITEM-3","itemData":{"DOI":"10.3233/SW-150175","ISSN":"1570-0844","abstract":"The development and standardization of semantic web technologies have resulted in an unprecedented volume of data being published on the Web as Linked Open Data (LOD). However, we observe widely varying data quality ranging from extensively curated datasets to crowd-sourced and extracted data of relatively low quality. Data quality is commonly conceived\\nas fitness of use. Consequently, a key challenge is to determine the data quality wrt. a particular use case. In this article, we present the results of a systematic review of approaches for assessing the data quality of LOD. We gather existing approaches and compare and group them under a common classification scheme. In particular, we unify and formalise commonly used terminologies across papers related to data quality. Additionally, a comprehensive list of the dimensions and metrics is presented.\\n\\nThe aim of this article is to provide researchers and data curators a comprehensive understanding of existing work, thereby encouraging further experimentation and the development of new approaches focused towards data quality.","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dropping-particle":"","family":"Hitzler","given":"Pascal","non-dropping-particle":"","parse-names":false,"suffix":""}],"container-title":"Submitted to Semantic Web Journal","id":"ITEM-3","issued":{"date-parts":[["2013"]]},"page":"1-5","title":"Quality assessment methodologies for linked open data","type":"article-journal","volume":"1"},"uris":["http://www.mendeley.com/documents/?uuid=802bc00a-f7cd-3943-8c8f-056ca4dbe44c","http://www.mendeley.com/documents/?uuid=690e0d8b-80d5-4bcf-8ad7-494d266c9ad2"]},{"id":"ITEM-4","itemData":{"DOI":"10.3233/SW-180306","author":[{"dropping-particle":"","family":"Debattista","given":"Jeremy","non-dropping-particle":"","parse-names":false,"suffix":""},{"dropping-particle":"","family":"Lange","given":"Christoph","non-dropping-particle":"","parse-names":false,"suffix":""},{"dropping-particle":"","family":"Auer","given":"Sören","non-dropping-particle":"","parse-names":false,"suffix":""},{"dropping-particle":"","family":"Cortis","given":"Dominic","non-dropping-particle":"","parse-names":false,"suffix":""}],"container-title":"Semantic Web","id":"ITEM-4","issued":{"date-parts":[["2018","3"]]},"note":"* Carries out one of the largest empirical study on a large number \nof datasets using a variety of different test cases and explores the \nresults. \n* \"The diversity of the Web of Data is also reflected in its quality. \nData quality impacts\nthe fitness for use of the data for the application at hand, and \nchoosing the right dataset is often a challenge for data consumers.In \nthis quantitative empirical survey, we analyse 130 datasets (≈ 3.7 \nbillion quads), extracted from the latest Linked Open Data Cloud using \n27 Linked Data quality metrics, and provide insights into the current \nquality conformance. Furthermore, we publish the quality metadata for \neach assessed dataset as Linked Data, using the Dataset Quality \nVocabulary (daQ).\"* \"Our next step is to \ncreate a Linked Data Quality as\na Service, that crawls the Web of Data and assesses its\nquality, providing quality metadata as Linked Data resources for \nconsumption. For this we also plan to incorporate other objective and \nsubjective metrics, however, we need to find methods that can enable the\n replicability of such metrics. Furthermore, we plan to assess the \nquality of the the LOD cloud periodically\nusing the HDT[22] dataset LOD-a-lot 52 , where the dataset contains 28 \nbillion triples stored on 524 GB of\ndisk space.\" * \"This statistical method shows that following our assessment three out of 27 metrics were identified as\nnon-informative to a datasets’ quality. This empirical survey is one of the largest (in terms of triples)\nevaluation of LOD data quality to date.\"","page":"1-43","title":"Evaluating the quality of the LOD cloud: An empirical investigation","type":"article-journal","volume":"9"},"uris":["http://www.mendeley.com/documents/?uuid=5e6d62a0-78dd-3110-8bf2-119fbc8c7c40"]},{"id":"ITEM-5","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Web","id":"ITEM-5","issued":{"date-parts":[["2015","3"]]},"page":"63-93","title":"Quality assessment for Linked Data: A Survey","type":"article-journal","volume":"7"},"uris":["http://www.mendeley.com/documents/?uuid=3d37c555-e548-31e8-b0bd-3bfa159f3949"]}],"mendeley":{"formattedCitation":"[9,16,28–30]","plainTextFormattedCitation":"[9,16,28–30]","previouslyFormattedCitation":"[9,16,28–30]"},"properties":{"noteIndex":0},"schema":"https://github.com/citation-style-language/schema/raw/master/csl-citation.json"}</w:instrText>
      </w:r>
      <w:r w:rsidR="00DA67A3">
        <w:fldChar w:fldCharType="separate"/>
      </w:r>
      <w:r w:rsidR="00324B74" w:rsidRPr="00324B74">
        <w:rPr>
          <w:noProof/>
        </w:rPr>
        <w:t>[9,16,28–30]</w:t>
      </w:r>
      <w:r w:rsidR="00DA67A3">
        <w:fldChar w:fldCharType="end"/>
      </w:r>
      <w:r w:rsidR="007901BF">
        <w:t xml:space="preserve"> </w:t>
      </w:r>
      <w:r>
        <w:t xml:space="preserve">and are described in </w:t>
      </w:r>
      <w:r w:rsidR="00414A6A" w:rsidRPr="0024782A">
        <w:rPr>
          <w:b/>
        </w:rPr>
        <w:fldChar w:fldCharType="begin"/>
      </w:r>
      <w:r w:rsidR="00414A6A" w:rsidRPr="0024782A">
        <w:rPr>
          <w:b/>
        </w:rPr>
        <w:instrText xml:space="preserve"> REF _Ref36652841 \h  \* MERGEFORMAT </w:instrText>
      </w:r>
      <w:r w:rsidR="00414A6A" w:rsidRPr="0024782A">
        <w:rPr>
          <w:b/>
        </w:rPr>
      </w:r>
      <w:r w:rsidR="00414A6A" w:rsidRPr="0024782A">
        <w:rPr>
          <w:b/>
        </w:rPr>
        <w:fldChar w:fldCharType="separate"/>
      </w:r>
      <w:r w:rsidR="00E96BE6" w:rsidRPr="00E96BE6">
        <w:rPr>
          <w:b/>
        </w:rPr>
        <w:t xml:space="preserve">Table </w:t>
      </w:r>
      <w:r w:rsidR="00E96BE6" w:rsidRPr="00E96BE6">
        <w:rPr>
          <w:b/>
          <w:noProof/>
        </w:rPr>
        <w:t>3</w:t>
      </w:r>
      <w:r w:rsidR="00414A6A" w:rsidRPr="0024782A">
        <w:rPr>
          <w:b/>
        </w:rPr>
        <w:fldChar w:fldCharType="end"/>
      </w:r>
      <w:r>
        <w:t xml:space="preserve">. </w:t>
      </w:r>
      <w:ins w:id="218" w:author="Alex Randles" w:date="2020-07-24T12:50:00Z">
        <w:r w:rsidR="001122A4">
          <w:t>Our framework can semi</w:t>
        </w:r>
        <w:r w:rsidR="00F12E52">
          <w:t>-</w:t>
        </w:r>
      </w:ins>
      <w:ins w:id="219" w:author="Alex Randles" w:date="2020-07-24T12:57:00Z">
        <w:r w:rsidR="00185CC6">
          <w:t>automatically</w:t>
        </w:r>
      </w:ins>
      <w:ins w:id="220" w:author="Alex Randles" w:date="2020-07-24T12:51:00Z">
        <w:r w:rsidR="00F12E52">
          <w:t xml:space="preserve"> refine metrics (</w:t>
        </w:r>
      </w:ins>
      <w:ins w:id="221" w:author="Alex Randles" w:date="2020-07-24T14:12:00Z">
        <w:r w:rsidR="00CD1EBE">
          <w:t xml:space="preserve">D4, </w:t>
        </w:r>
      </w:ins>
      <w:ins w:id="222" w:author="Alex Randles" w:date="2020-07-24T12:51:00Z">
        <w:r w:rsidR="00F12E52">
          <w:t xml:space="preserve">D6, D7), however, the other data quality metrics must be refined manually. </w:t>
        </w:r>
      </w:ins>
    </w:p>
    <w:p w14:paraId="1CE646D5" w14:textId="77777777" w:rsidR="00FF0496" w:rsidRDefault="00FF0496" w:rsidP="00C22DB9">
      <w:pPr>
        <w:pStyle w:val="Para"/>
      </w:pPr>
    </w:p>
    <w:p w14:paraId="49381998" w14:textId="6E2AC614" w:rsidR="00FF0496" w:rsidRPr="00C30A16" w:rsidRDefault="00FF0496">
      <w:pPr>
        <w:pStyle w:val="Caption"/>
      </w:pPr>
      <w:bookmarkStart w:id="223" w:name="_Ref36652841"/>
      <w:r>
        <w:t xml:space="preserve">Table </w:t>
      </w:r>
      <w:r>
        <w:fldChar w:fldCharType="begin"/>
      </w:r>
      <w:r>
        <w:instrText xml:space="preserve"> SEQ Table \* ARABIC </w:instrText>
      </w:r>
      <w:r>
        <w:fldChar w:fldCharType="separate"/>
      </w:r>
      <w:r w:rsidR="00E96BE6">
        <w:rPr>
          <w:noProof/>
        </w:rPr>
        <w:t>3</w:t>
      </w:r>
      <w:r>
        <w:fldChar w:fldCharType="end"/>
      </w:r>
      <w:bookmarkEnd w:id="223"/>
      <w:r>
        <w:t xml:space="preserve">: </w:t>
      </w:r>
      <w:r w:rsidRPr="00FA64DF">
        <w:rPr>
          <w:b w:val="0"/>
          <w:bCs w:val="0"/>
        </w:rPr>
        <w:t xml:space="preserve">Data </w:t>
      </w:r>
      <w:r w:rsidR="00831853">
        <w:rPr>
          <w:b w:val="0"/>
          <w:bCs w:val="0"/>
        </w:rPr>
        <w:t>q</w:t>
      </w:r>
      <w:r w:rsidRPr="00FA64DF">
        <w:rPr>
          <w:b w:val="0"/>
          <w:bCs w:val="0"/>
        </w:rPr>
        <w:t xml:space="preserve">uality </w:t>
      </w:r>
      <w:r w:rsidR="00831853">
        <w:rPr>
          <w:b w:val="0"/>
          <w:bCs w:val="0"/>
        </w:rPr>
        <w:t>m</w:t>
      </w:r>
      <w:r w:rsidR="00831853" w:rsidRPr="00FA64DF">
        <w:rPr>
          <w:b w:val="0"/>
          <w:bCs w:val="0"/>
        </w:rPr>
        <w:t>etrics</w:t>
      </w:r>
      <w:r w:rsidRPr="00FA64DF">
        <w:rPr>
          <w:b w:val="0"/>
          <w:bCs w:val="0"/>
        </w:rPr>
        <w:t>.</w:t>
      </w:r>
    </w:p>
    <w:tbl>
      <w:tblPr>
        <w:tblStyle w:val="TableGrid"/>
        <w:tblW w:w="0" w:type="auto"/>
        <w:tblLook w:val="04A0" w:firstRow="1" w:lastRow="0" w:firstColumn="1" w:lastColumn="0" w:noHBand="0" w:noVBand="1"/>
      </w:tblPr>
      <w:tblGrid>
        <w:gridCol w:w="586"/>
        <w:gridCol w:w="1415"/>
        <w:gridCol w:w="2684"/>
      </w:tblGrid>
      <w:tr w:rsidR="000307E8" w14:paraId="3B731DD9" w14:textId="77777777" w:rsidTr="005A79D4">
        <w:tc>
          <w:tcPr>
            <w:tcW w:w="574" w:type="dxa"/>
          </w:tcPr>
          <w:p w14:paraId="083AA940" w14:textId="77777777" w:rsidR="000307E8" w:rsidRPr="009B2276" w:rsidRDefault="000307E8" w:rsidP="00C22DB9">
            <w:pPr>
              <w:pStyle w:val="Para"/>
              <w:rPr>
                <w:bCs/>
              </w:rPr>
            </w:pPr>
            <w:r w:rsidRPr="009B2276">
              <w:t xml:space="preserve">ID </w:t>
            </w:r>
          </w:p>
        </w:tc>
        <w:tc>
          <w:tcPr>
            <w:tcW w:w="1415" w:type="dxa"/>
          </w:tcPr>
          <w:p w14:paraId="4D7BA53C" w14:textId="77777777" w:rsidR="000307E8" w:rsidRPr="009B2276" w:rsidRDefault="000307E8" w:rsidP="00C22DB9">
            <w:pPr>
              <w:pStyle w:val="Para"/>
              <w:rPr>
                <w:bCs/>
              </w:rPr>
            </w:pPr>
            <w:r w:rsidRPr="009B2276">
              <w:t>Metric</w:t>
            </w:r>
          </w:p>
        </w:tc>
        <w:tc>
          <w:tcPr>
            <w:tcW w:w="2684" w:type="dxa"/>
          </w:tcPr>
          <w:p w14:paraId="6BF1EF38" w14:textId="77777777" w:rsidR="000307E8" w:rsidRPr="009B2276" w:rsidRDefault="000307E8" w:rsidP="00C22DB9">
            <w:pPr>
              <w:pStyle w:val="Para"/>
              <w:rPr>
                <w:bCs/>
              </w:rPr>
            </w:pPr>
            <w:r w:rsidRPr="009B2276">
              <w:t>Description</w:t>
            </w:r>
          </w:p>
        </w:tc>
      </w:tr>
      <w:tr w:rsidR="000307E8" w14:paraId="1C4BA72F" w14:textId="77777777" w:rsidTr="005A79D4">
        <w:tc>
          <w:tcPr>
            <w:tcW w:w="574" w:type="dxa"/>
          </w:tcPr>
          <w:p w14:paraId="4A4CD3E4" w14:textId="77777777" w:rsidR="000307E8" w:rsidRDefault="000307E8" w:rsidP="00C22DB9">
            <w:pPr>
              <w:pStyle w:val="Para"/>
            </w:pPr>
            <w:r w:rsidRPr="008776B9">
              <w:t>D1</w:t>
            </w:r>
          </w:p>
          <w:p w14:paraId="0069A54D" w14:textId="677A4B2B" w:rsidR="000307E8" w:rsidRDefault="000307E8" w:rsidP="00C22DB9">
            <w:pPr>
              <w:pStyle w:val="Para"/>
            </w:pPr>
            <w:r w:rsidRPr="004E5688">
              <w:t>(</w:t>
            </w:r>
            <w:r w:rsidRPr="007901BF">
              <w:t>RC</w:t>
            </w:r>
            <w:r w:rsidRPr="004E5688">
              <w:t>)</w:t>
            </w:r>
          </w:p>
        </w:tc>
        <w:tc>
          <w:tcPr>
            <w:tcW w:w="1415" w:type="dxa"/>
          </w:tcPr>
          <w:p w14:paraId="6FF73BC8" w14:textId="77777777" w:rsidR="000307E8" w:rsidRDefault="000307E8" w:rsidP="00C22DB9">
            <w:pPr>
              <w:pStyle w:val="Para"/>
            </w:pPr>
            <w:r w:rsidRPr="008776B9">
              <w:t xml:space="preserve">Minimal usage of RDF structures </w:t>
            </w:r>
          </w:p>
        </w:tc>
        <w:tc>
          <w:tcPr>
            <w:tcW w:w="2684" w:type="dxa"/>
          </w:tcPr>
          <w:p w14:paraId="4FF59B17" w14:textId="2B62BB02" w:rsidR="000307E8" w:rsidRDefault="000307E8" w:rsidP="00C22DB9">
            <w:pPr>
              <w:pStyle w:val="Para"/>
            </w:pPr>
            <w:r w:rsidRPr="008776B9">
              <w:t xml:space="preserve">The usage of RDF structures is discouraged due to their complexity </w:t>
            </w:r>
            <w:r>
              <w:fldChar w:fldCharType="begin" w:fldLock="1"/>
            </w:r>
            <w:r w:rsidR="0032433A">
              <w:instrText>ADDIN CSL_CITATION {"citationItems":[{"id":"ITEM-1","itemData":{"DOI":"10.1007/978-3-319-24543-0","ISBN":"9783319245423","author":[{"dropping-particle":"","family":"Klinov","given":"Pavel","non-dropping-particle":"","parse-names":false,"suffix":""},{"dropping-particle":"","family":"Mouromtsev","given":"Dmitry","non-dropping-particle":"","parse-names":false,"suffix":""}],"container-title":"Communications in Computer and Information Science","id":"ITEM-1","issued":{"date-parts":[["2015"]]},"note":"* &amp;quot;Mapping from relational data to Linked Data (RDB2RDF)\nis an essential prerequisite for evolving the World Wide Web into the\nWeb of Data. We propose a methodology to evaluate the quality of such\nmappings against a set of objective metrics.&amp;quot; \n\n\n* Improve during mapping process to prevent repetitive errors within datasets \n\n\n\n* &amp;quot;To the best of our knowledge there has not been prior research \ntowards collecting and describing quality requirements for RDB2RDF \nmappings.&amp;quot; \n\n\n\n\n* Uses quality metrics on direct mapping and R2RML \n\n\n* &amp;quot;The field of assessing the quality of linked data is still in its infancy, but sev\neral articles have addressed it already.&amp;quot; \n\n* Includes well formatted tables with quality metrics used\n\n\n\n* &amp;quot;As mentioned in [14], the use\nof domain ontologies along with user defined inference rules for reconciling het-erogeneity between multiple RDB sources, is an effective integration approach\nfor creating an RDF. A simple metric for data integration can be defined as the\nnumber of external datasets linked to the one evaluated.&amp;quot;\n\n\n\n* &amp;quot;In particular, we proposed a set\nof 14 requirements for mapping quality and described ways of measuring them.\nWe believe that the most of the measures can be done (semi-)automatically and\nwill attempt to prove that in our future work.&amp;quot;","publisher":"Springer Verlag","title":"Measuring the Quality of Relational-to-RDFMappings","type":"paper-conference","volume":"518"},"uris":["http://www.mendeley.com/documents/?uuid=a55d1512-dc44-411a-a37a-b2a333937e90","http://www.mendeley.com/documents/?uuid=8af695c0-70ba-326d-9e59-fd94c5adfc74","http://www.mendeley.com/documents/?uuid=cdb21907-2b9f-4d46-ad17-327aebb8938b"]},{"id":"ITEM-2","itemData":{"DOI":"10.3233/SW-150175","ISSN":"1570-0844","abstract":"The development and standardization of semantic web technologies have resulted in an unprecedented volume of data being published on the Web as Linked Open Data (LOD). However, we observe widely varying data quality ranging from extensively curated datasets to crowd-sourced and extracted data of relatively low quality. Data quality is commonly conceived\\nas fitness of use. Consequently, a key challenge is to determine the data quality wrt. a particular use case. In this article, we present the results of a systematic review of approaches for assessing the data quality of LOD. We gather existing approaches and compare and group them under a common classification scheme. In particular, we unify and formalise commonly used terminologies across papers related to data quality. Additionally, a comprehensive list of the dimensions and metrics is presented.\\n\\nThe aim of this article is to provide researchers and data curators a comprehensive understanding of existing work, thereby encouraging further experimentation and the development of new approaches focused towards data quality.","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dropping-particle":"","family":"Hitzler","given":"Pascal","non-dropping-particle":"","parse-names":false,"suffix":""}],"container-title":"Submitted to Semantic Web Journal","id":"ITEM-2","issued":{"date-parts":[["2013"]]},"page":"1-5","title":"Quality assessment methodologies for linked open data","type":"article-journal","volume":"1"},"uris":["http://www.mendeley.com/documents/?uuid=690e0d8b-80d5-4bcf-8ad7-494d266c9ad2","http://www.mendeley.com/documents/?uuid=802bc00a-f7cd-3943-8c8f-056ca4dbe44c","http://www.mendeley.com/documents/?uuid=34addf5b-66fc-4e48-b273-b1c068bc6c45"]},{"id":"ITEM-3","itemData":{"DOI":"10.3233/SW-180306","author":[{"dropping-particle":"","family":"Debattista","given":"Jeremy","non-dropping-particle":"","parse-names":false,"suffix":""},{"dropping-particle":"","family":"Lange","given":"Christoph","non-dropping-particle":"","parse-names":false,"suffix":""},{"dropping-particle":"","family":"Auer","given":"Sören","non-dropping-particle":"","parse-names":false,"suffix":""},{"dropping-particle":"","family":"Cortis","given":"Dominic","non-dropping-particle":"","parse-names":false,"suffix":""}],"container-title":"Semantic Web","id":"ITEM-3","issued":{"date-parts":[["2018","3"]]},"note":"* Carries out one of the largest empirical study on a large number \nof datasets using a variety of different test cases and explores the \nresults. \n* \"The diversity of the Web of Data is also reflected in its quality. \nData quality impacts\nthe fitness for use of the data for the application at hand, and \nchoosing the right dataset is often a challenge for data consumers.In \nthis quantitative empirical survey, we analyse 130 datasets (≈ 3.7 \nbillion quads), extracted from the latest Linked Open Data Cloud using \n27 Linked Data quality metrics, and provide insights into the current \nquality conformance. Furthermore, we publish the quality metadata for \neach assessed dataset as Linked Data, using the Dataset Quality \nVocabulary (daQ).\"* \"Our next step is to \ncreate a Linked Data Quality as\na Service, that crawls the Web of Data and assesses its\nquality, providing quality metadata as Linked Data resources for \nconsumption. For this we also plan to incorporate other objective and \nsubjective metrics, however, we need to find methods that can enable the\n replicability of such metrics. Furthermore, we plan to assess the \nquality of the the LOD cloud periodically\nusing the HDT[22] dataset LOD-a-lot 52 , where the dataset contains 28 \nbillion triples stored on 524 GB of\ndisk space.\" * \"This statistical method shows that following our assessment three out of 27 metrics were identified as\nnon-informative to a datasets’ quality. This empirical survey is one of the largest (in terms of triples)\nevaluation of LOD data quality to date.\"","page":"1-43","title":"Evaluating the quality of the LOD cloud: An empirical investigation","type":"article-journal","volume":"9"},"uris":["http://www.mendeley.com/documents/?uuid=5e6d62a0-78dd-3110-8bf2-119fbc8c7c40"]},{"id":"ITEM-4","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Web","id":"ITEM-4","issued":{"date-parts":[["2015","3"]]},"page":"63-93","title":"Quality assessment for Linked Data: A Survey","type":"article-journal","volume":"7"},"uris":["http://www.mendeley.com/documents/?uuid=3d37c555-e548-31e8-b0bd-3bfa159f3949"]}],"mendeley":{"formattedCitation":"[9,16,29,30]","plainTextFormattedCitation":"[9,16,29,30]","previouslyFormattedCitation":"[9,16,29,30]"},"properties":{"noteIndex":0},"schema":"https://github.com/citation-style-language/schema/raw/master/csl-citation.json"}</w:instrText>
            </w:r>
            <w:r>
              <w:fldChar w:fldCharType="separate"/>
            </w:r>
            <w:r w:rsidR="00324B74" w:rsidRPr="00324B74">
              <w:rPr>
                <w:noProof/>
              </w:rPr>
              <w:t>[9,16,29,30]</w:t>
            </w:r>
            <w:r>
              <w:fldChar w:fldCharType="end"/>
            </w:r>
            <w:r w:rsidR="00D8042A">
              <w:t>.</w:t>
            </w:r>
          </w:p>
        </w:tc>
      </w:tr>
      <w:tr w:rsidR="000307E8" w14:paraId="433FE8FE" w14:textId="77777777" w:rsidTr="005A79D4">
        <w:tc>
          <w:tcPr>
            <w:tcW w:w="574" w:type="dxa"/>
          </w:tcPr>
          <w:p w14:paraId="1D598A25" w14:textId="77777777" w:rsidR="000307E8" w:rsidRDefault="000307E8" w:rsidP="00C22DB9">
            <w:pPr>
              <w:pStyle w:val="Para"/>
            </w:pPr>
            <w:r w:rsidRPr="008776B9">
              <w:t>D2</w:t>
            </w:r>
          </w:p>
          <w:p w14:paraId="0F157FA4" w14:textId="10C8B4FF" w:rsidR="000307E8" w:rsidRDefault="000307E8" w:rsidP="00C22DB9">
            <w:pPr>
              <w:pStyle w:val="Para"/>
            </w:pPr>
            <w:r>
              <w:t>(</w:t>
            </w:r>
            <w:r w:rsidRPr="007901BF">
              <w:t>RC</w:t>
            </w:r>
            <w:r>
              <w:t>)</w:t>
            </w:r>
          </w:p>
        </w:tc>
        <w:tc>
          <w:tcPr>
            <w:tcW w:w="1415" w:type="dxa"/>
          </w:tcPr>
          <w:p w14:paraId="46CE7405" w14:textId="77777777" w:rsidR="000307E8" w:rsidRDefault="000307E8" w:rsidP="00C22DB9">
            <w:pPr>
              <w:pStyle w:val="Para"/>
            </w:pPr>
            <w:r w:rsidRPr="008776B9">
              <w:t xml:space="preserve">No query parameters in URI's </w:t>
            </w:r>
          </w:p>
        </w:tc>
        <w:tc>
          <w:tcPr>
            <w:tcW w:w="2684" w:type="dxa"/>
          </w:tcPr>
          <w:p w14:paraId="03392B54" w14:textId="3C034F39" w:rsidR="000307E8" w:rsidRDefault="000307E8" w:rsidP="00C22DB9">
            <w:pPr>
              <w:pStyle w:val="Para"/>
            </w:pPr>
            <w:r w:rsidRPr="008776B9">
              <w:t>The use of query parameters is not recommended by the W3C best practices for URIs</w:t>
            </w:r>
            <w:r w:rsidR="00D8042A">
              <w:t xml:space="preserve"> </w:t>
            </w:r>
            <w:r>
              <w:fldChar w:fldCharType="begin" w:fldLock="1"/>
            </w:r>
            <w:r w:rsidR="0032433A">
              <w:instrText>ADDIN CSL_CITATION {"citationItems":[{"id":"ITEM-1","itemData":{"author":[{"dropping-particle":"","family":"Théreaux","given":"Olivier","non-dropping-particle":"","parse-names":false,"suffix":""}],"container-title":"World Wide Web Consortium. http://www. w3. org/TR/chips","id":"ITEM-1","issued":{"date-parts":[["2003"]]},"page":"49","title":"Common http implementation problems. W3C note","type":"article-journal"},"uris":["http://www.mendeley.com/documents/?uuid=e5573116-2ef8-4e35-b57a-d44330f98997","http://www.mendeley.com/documents/?uuid=f00d7082-cd90-3d9a-afac-5405e77aacab","http://www.mendeley.com/documents/?uuid=8f531a05-8ec7-4d61-9cb6-126bf246bad8"]},{"id":"ITEM-2","itemData":{"DOI":"10.3233/SW-150175","ISSN":"1570-0844","abstract":"The development and standardization of semantic web technologies have resulted in an unprecedented volume of data being published on the Web as Linked Open Data (LOD). However, we observe widely varying data quality ranging from extensively curated datasets to crowd-sourced and extracted data of relatively low quality. Data quality is commonly conceived\\nas fitness of use. Consequently, a key challenge is to determine the data quality wrt. a particular use case. In this article, we present the results of a systematic review of approaches for assessing the data quality of LOD. We gather existing approaches and compare and group them under a common classification scheme. In particular, we unify and formalise commonly used terminologies across papers related to data quality. Additionally, a comprehensive list of the dimensions and metrics is presented.\\n\\nThe aim of this article is to provide researchers and data curators a comprehensive understanding of existing work, thereby encouraging further experimentation and the development of new approaches focused towards data quality.","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dropping-particle":"","family":"Hitzler","given":"Pascal","non-dropping-particle":"","parse-names":false,"suffix":""}],"container-title":"Submitted to Semantic Web Journal","id":"ITEM-2","issued":{"date-parts":[["2013"]]},"page":"1-5","title":"Quality assessment methodologies for linked open data","type":"article-journal","volume":"1"},"uris":["http://www.mendeley.com/documents/?uuid=690e0d8b-80d5-4bcf-8ad7-494d266c9ad2","http://www.mendeley.com/documents/?uuid=802bc00a-f7cd-3943-8c8f-056ca4dbe44c","http://www.mendeley.com/documents/?uuid=856e3974-8287-4d77-9899-18b513e3bd59"]},{"id":"ITEM-3","itemData":{"DOI":"10.3233/SW-180306","author":[{"dropping-particle":"","family":"Debattista","given":"Jeremy","non-dropping-particle":"","parse-names":false,"suffix":""},{"dropping-particle":"","family":"Lange","given":"Christoph","non-dropping-particle":"","parse-names":false,"suffix":""},{"dropping-particle":"","family":"Auer","given":"Sören","non-dropping-particle":"","parse-names":false,"suffix":""},{"dropping-particle":"","family":"Cortis","given":"Dominic","non-dropping-particle":"","parse-names":false,"suffix":""}],"container-title":"Semantic Web","id":"ITEM-3","issued":{"date-parts":[["2018","3"]]},"note":"* Carries out one of the largest empirical study on a large number \nof datasets using a variety of different test cases and explores the \nresults. \n* \"The diversity of the Web of Data is also reflected in its quality. \nData quality impacts\nthe fitness for use of the data for the application at hand, and \nchoosing the right dataset is often a challenge for data consumers.In \nthis quantitative empirical survey, we analyse 130 datasets (≈ 3.7 \nbillion quads), extracted from the latest Linked Open Data Cloud using \n27 Linked Data quality metrics, and provide insights into the current \nquality conformance. Furthermore, we publish the quality metadata for \neach assessed dataset as Linked Data, using the Dataset Quality \nVocabulary (daQ).\"* \"Our next step is to \ncreate a Linked Data Quality as\na Service, that crawls the Web of Data and assesses its\nquality, providing quality metadata as Linked Data resources for \nconsumption. For this we also plan to incorporate other objective and \nsubjective metrics, however, we need to find methods that can enable the\n replicability of such metrics. Furthermore, we plan to assess the \nquality of the the LOD cloud periodically\nusing the HDT[22] dataset LOD-a-lot 52 , where the dataset contains 28 \nbillion triples stored on 524 GB of\ndisk space.\" * \"This statistical method shows that following our assessment three out of 27 metrics were identified as\nnon-informative to a datasets’ quality. This empirical survey is one of the largest (in terms of triples)\nevaluation of LOD data quality to date.\"","page":"1-43","title":"Evaluating the quality of the LOD cloud: An empirical investigation","type":"article-journal","volume":"9"},"uris":["http://www.mendeley.com/documents/?uuid=5e6d62a0-78dd-3110-8bf2-119fbc8c7c40"]},{"id":"ITEM-4","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Web","id":"ITEM-4","issued":{"date-parts":[["2015","3"]]},"page":"63-93","title":"Quality assessment for Linked Data: A Survey","type":"article-journal","volume":"7"},"uris":["http://www.mendeley.com/documents/?uuid=3d37c555-e548-31e8-b0bd-3bfa159f3949"]}],"mendeley":{"formattedCitation":"[9,28–30]","plainTextFormattedCitation":"[9,28–30]","previouslyFormattedCitation":"[9,28–30]"},"properties":{"noteIndex":0},"schema":"https://github.com/citation-style-language/schema/raw/master/csl-citation.json"}</w:instrText>
            </w:r>
            <w:r>
              <w:fldChar w:fldCharType="separate"/>
            </w:r>
            <w:r w:rsidR="00324B74" w:rsidRPr="00324B74">
              <w:rPr>
                <w:noProof/>
              </w:rPr>
              <w:t>[9,28–30]</w:t>
            </w:r>
            <w:r>
              <w:fldChar w:fldCharType="end"/>
            </w:r>
            <w:r w:rsidR="00D8042A">
              <w:t>.</w:t>
            </w:r>
          </w:p>
        </w:tc>
      </w:tr>
      <w:tr w:rsidR="000307E8" w14:paraId="7834FF27" w14:textId="77777777" w:rsidTr="005A79D4">
        <w:tc>
          <w:tcPr>
            <w:tcW w:w="574" w:type="dxa"/>
          </w:tcPr>
          <w:p w14:paraId="2E89A626" w14:textId="3682E236" w:rsidR="000307E8" w:rsidRDefault="000307E8" w:rsidP="00C22DB9">
            <w:pPr>
              <w:pStyle w:val="Para"/>
            </w:pPr>
            <w:r w:rsidRPr="008776B9">
              <w:lastRenderedPageBreak/>
              <w:t>D</w:t>
            </w:r>
            <w:r w:rsidR="008429C2">
              <w:t>3</w:t>
            </w:r>
          </w:p>
          <w:p w14:paraId="71B7C722" w14:textId="43F34DEE" w:rsidR="000307E8" w:rsidRDefault="000307E8" w:rsidP="00C22DB9">
            <w:pPr>
              <w:pStyle w:val="Para"/>
            </w:pPr>
            <w:r w:rsidRPr="004E5688">
              <w:t>(</w:t>
            </w:r>
            <w:r w:rsidRPr="007901BF">
              <w:t>IR</w:t>
            </w:r>
            <w:r w:rsidRPr="004E5688">
              <w:t>)</w:t>
            </w:r>
          </w:p>
        </w:tc>
        <w:tc>
          <w:tcPr>
            <w:tcW w:w="1415" w:type="dxa"/>
          </w:tcPr>
          <w:p w14:paraId="325F608F" w14:textId="77777777" w:rsidR="000307E8" w:rsidRDefault="000307E8" w:rsidP="00C22DB9">
            <w:pPr>
              <w:pStyle w:val="Para"/>
            </w:pPr>
            <w:r w:rsidRPr="008776B9">
              <w:t xml:space="preserve">Usage of blank nodes </w:t>
            </w:r>
          </w:p>
        </w:tc>
        <w:tc>
          <w:tcPr>
            <w:tcW w:w="2684" w:type="dxa"/>
          </w:tcPr>
          <w:p w14:paraId="212DE19D" w14:textId="50A80A55" w:rsidR="000307E8" w:rsidRDefault="000307E8" w:rsidP="00C22DB9">
            <w:pPr>
              <w:pStyle w:val="Para"/>
            </w:pPr>
            <w:r w:rsidRPr="008776B9">
              <w:t xml:space="preserve">Usage of blank nodes is discouraged as they cannot be externally referenced </w:t>
            </w:r>
            <w:r>
              <w:fldChar w:fldCharType="begin" w:fldLock="1"/>
            </w:r>
            <w:r w:rsidR="0032433A">
              <w:instrText>ADDIN CSL_CITATION {"citationItems":[{"id":"ITEM-1","itemData":{"DOI":"10.3233/SW-150175","ISSN":"1570-0844","abstract":"The development and standardization of semantic web technologies have resulted in an unprecedented volume of data being published on the Web as Linked Open Data (LOD). However, we observe widely varying data quality ranging from extensively curated datasets to crowd-sourced and extracted data of relatively low quality. Data quality is commonly conceived\\nas fitness of use. Consequently, a key challenge is to determine the data quality wrt. a particular use case. In this article, we present the results of a systematic review of approaches for assessing the data quality of LOD. We gather existing approaches and compare and group them under a common classification scheme. In particular, we unify and formalise commonly used terminologies across papers related to data quality. Additionally, a comprehensive list of the dimensions and metrics is presented.\\n\\nThe aim of this article is to provide researchers and data curators a comprehensive understanding of existing work, thereby encouraging further experimentation and the development of new approaches focused towards data quality.","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dropping-particle":"","family":"Hitzler","given":"Pascal","non-dropping-particle":"","parse-names":false,"suffix":""}],"container-title":"Submitted to Semantic Web Journal","id":"ITEM-1","issued":{"date-parts":[["2013"]]},"page":"1-5","title":"Quality assessment methodologies for linked open data","type":"article-journal","volume":"1"},"uris":["http://www.mendeley.com/documents/?uuid=690e0d8b-80d5-4bcf-8ad7-494d266c9ad2","http://www.mendeley.com/documents/?uuid=802bc00a-f7cd-3943-8c8f-056ca4dbe44c","http://www.mendeley.com/documents/?uuid=ecf2a740-a74f-4bd0-88ec-05c80874060e"]},{"id":"ITEM-2","itemData":{"DOI":"10.3233/SW-180306","author":[{"dropping-particle":"","family":"Debattista","given":"Jeremy","non-dropping-particle":"","parse-names":false,"suffix":""},{"dropping-particle":"","family":"Lange","given":"Christoph","non-dropping-particle":"","parse-names":false,"suffix":""},{"dropping-particle":"","family":"Auer","given":"Sören","non-dropping-particle":"","parse-names":false,"suffix":""},{"dropping-particle":"","family":"Cortis","given":"Dominic","non-dropping-particle":"","parse-names":false,"suffix":""}],"container-title":"Semantic Web","id":"ITEM-2","issued":{"date-parts":[["2018","3"]]},"note":"* Carries out one of the largest empirical study on a large number \nof datasets using a variety of different test cases and explores the \nresults. \n* \"The diversity of the Web of Data is also reflected in its quality. \nData quality impacts\nthe fitness for use of the data for the application at hand, and \nchoosing the right dataset is often a challenge for data consumers.In \nthis quantitative empirical survey, we analyse 130 datasets (≈ 3.7 \nbillion quads), extracted from the latest Linked Open Data Cloud using \n27 Linked Data quality metrics, and provide insights into the current \nquality conformance. Furthermore, we publish the quality metadata for \neach assessed dataset as Linked Data, using the Dataset Quality \nVocabulary (daQ).\"* \"Our next step is to \ncreate a Linked Data Quality as\na Service, that crawls the Web of Data and assesses its\nquality, providing quality metadata as Linked Data resources for \nconsumption. For this we also plan to incorporate other objective and \nsubjective metrics, however, we need to find methods that can enable the\n replicability of such metrics. Furthermore, we plan to assess the \nquality of the the LOD cloud periodically\nusing the HDT[22] dataset LOD-a-lot 52 , where the dataset contains 28 \nbillion triples stored on 524 GB of\ndisk space.\" * \"This statistical method shows that following our assessment three out of 27 metrics were identified as\nnon-informative to a datasets’ quality. This empirical survey is one of the largest (in terms of triples)\nevaluation of LOD data quality to date.\"","page":"1-43","title":"Evaluating the quality of the LOD cloud: An empirical investigation","type":"article-journal","volume":"9"},"uris":["http://www.mendeley.com/documents/?uuid=5e6d62a0-78dd-3110-8bf2-119fbc8c7c40"]},{"id":"ITEM-3","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Web","id":"ITEM-3","issued":{"date-parts":[["2015","3"]]},"page":"63-93","title":"Quality assessment for Linked Data: A Survey","type":"article-journal","volume":"7"},"uris":["http://www.mendeley.com/documents/?uuid=3d37c555-e548-31e8-b0bd-3bfa159f3949"]}],"mendeley":{"formattedCitation":"[9,29,30]","plainTextFormattedCitation":"[9,29,30]","previouslyFormattedCitation":"[9,29,30]"},"properties":{"noteIndex":0},"schema":"https://github.com/citation-style-language/schema/raw/master/csl-citation.json"}</w:instrText>
            </w:r>
            <w:r>
              <w:fldChar w:fldCharType="separate"/>
            </w:r>
            <w:r w:rsidR="00324B74" w:rsidRPr="00324B74">
              <w:rPr>
                <w:noProof/>
              </w:rPr>
              <w:t>[9,29,30]</w:t>
            </w:r>
            <w:r>
              <w:fldChar w:fldCharType="end"/>
            </w:r>
            <w:r w:rsidR="00D8042A">
              <w:t>.</w:t>
            </w:r>
          </w:p>
        </w:tc>
      </w:tr>
      <w:tr w:rsidR="000307E8" w14:paraId="53FA0793" w14:textId="77777777" w:rsidTr="005A79D4">
        <w:tc>
          <w:tcPr>
            <w:tcW w:w="574" w:type="dxa"/>
          </w:tcPr>
          <w:p w14:paraId="242D6113" w14:textId="16547940" w:rsidR="000307E8" w:rsidRDefault="000307E8" w:rsidP="00C22DB9">
            <w:pPr>
              <w:pStyle w:val="Para"/>
            </w:pPr>
            <w:r w:rsidRPr="008776B9">
              <w:t>D</w:t>
            </w:r>
            <w:r w:rsidR="008429C2">
              <w:t>4</w:t>
            </w:r>
          </w:p>
          <w:p w14:paraId="7BF1CA93" w14:textId="4160DB20" w:rsidR="000307E8" w:rsidRDefault="000307E8" w:rsidP="00C22DB9">
            <w:pPr>
              <w:pStyle w:val="Para"/>
            </w:pPr>
            <w:r>
              <w:t>(IR</w:t>
            </w:r>
            <w:r w:rsidRPr="004E5688">
              <w:t>)</w:t>
            </w:r>
          </w:p>
        </w:tc>
        <w:tc>
          <w:tcPr>
            <w:tcW w:w="1415" w:type="dxa"/>
          </w:tcPr>
          <w:p w14:paraId="05F55DD8" w14:textId="77777777" w:rsidR="000307E8" w:rsidRDefault="000307E8" w:rsidP="00C22DB9">
            <w:pPr>
              <w:pStyle w:val="Para"/>
            </w:pPr>
            <w:r w:rsidRPr="007D5F2E">
              <w:t>Usage of undefined classes and properties metric</w:t>
            </w:r>
          </w:p>
        </w:tc>
        <w:tc>
          <w:tcPr>
            <w:tcW w:w="2684" w:type="dxa"/>
          </w:tcPr>
          <w:p w14:paraId="62F7B57A" w14:textId="4BAA8D2C" w:rsidR="000307E8" w:rsidRDefault="000307E8" w:rsidP="00C22DB9">
            <w:pPr>
              <w:pStyle w:val="Para"/>
            </w:pPr>
            <w:r w:rsidRPr="00054906">
              <w:t>Classes and properties are considered undefined when it is not possible to dereference them against their namespace</w:t>
            </w:r>
            <w:r>
              <w:t xml:space="preserve"> </w:t>
            </w:r>
            <w:r>
              <w:fldChar w:fldCharType="begin" w:fldLock="1"/>
            </w:r>
            <w:r w:rsidR="0032433A">
              <w:instrText>ADDIN CSL_CITATION {"citationItems":[{"id":"ITEM-1","itemData":{"DOI":"10.3233/SW-150175","ISSN":"1570-0844","abstract":"The development and standardization of semantic web technologies have resulted in an unprecedented volume of data being published on the Web as Linked Open Data (LOD). However, we observe widely varying data quality ranging from extensively curated datasets to crowd-sourced and extracted data of relatively low quality. Data quality is commonly conceived\\nas fitness of use. Consequently, a key challenge is to determine the data quality wrt. a particular use case. In this article, we present the results of a systematic review of approaches for assessing the data quality of LOD. We gather existing approaches and compare and group them under a common classification scheme. In particular, we unify and formalise commonly used terminologies across papers related to data quality. Additionally, a comprehensive list of the dimensions and metrics is presented.\\n\\nThe aim of this article is to provide researchers and data curators a comprehensive understanding of existing work, thereby encouraging further experimentation and the development of new approaches focused towards data quality.","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dropping-particle":"","family":"Hitzler","given":"Pascal","non-dropping-particle":"","parse-names":false,"suffix":""}],"container-title":"Submitted to Semantic Web Journal","id":"ITEM-1","issued":{"date-parts":[["2013"]]},"page":"1-5","title":"Quality assessment methodologies for linked open data","type":"article-journal","volume":"1"},"uris":["http://www.mendeley.com/documents/?uuid=690e0d8b-80d5-4bcf-8ad7-494d266c9ad2","http://www.mendeley.com/documents/?uuid=802bc00a-f7cd-3943-8c8f-056ca4dbe44c","http://www.mendeley.com/documents/?uuid=0a8965be-bc9d-4ba3-981c-a7423271a153"]},{"id":"ITEM-2","itemData":{"DOI":"10.3233/SW-180306","author":[{"dropping-particle":"","family":"Debattista","given":"Jeremy","non-dropping-particle":"","parse-names":false,"suffix":""},{"dropping-particle":"","family":"Lange","given":"Christoph","non-dropping-particle":"","parse-names":false,"suffix":""},{"dropping-particle":"","family":"Auer","given":"Sören","non-dropping-particle":"","parse-names":false,"suffix":""},{"dropping-particle":"","family":"Cortis","given":"Dominic","non-dropping-particle":"","parse-names":false,"suffix":""}],"container-title":"Semantic Web","id":"ITEM-2","issued":{"date-parts":[["2018","3"]]},"note":"* Carries out one of the largest empirical study on a large number \nof datasets using a variety of different test cases and explores the \nresults. \n* \"The diversity of the Web of Data is also reflected in its quality. \nData quality impacts\nthe fitness for use of the data for the application at hand, and \nchoosing the right dataset is often a challenge for data consumers.In \nthis quantitative empirical survey, we analyse 130 datasets (≈ 3.7 \nbillion quads), extracted from the latest Linked Open Data Cloud using \n27 Linked Data quality metrics, and provide insights into the current \nquality conformance. Furthermore, we publish the quality metadata for \neach assessed dataset as Linked Data, using the Dataset Quality \nVocabulary (daQ).\"* \"Our next step is to \ncreate a Linked Data Quality as\na Service, that crawls the Web of Data and assesses its\nquality, providing quality metadata as Linked Data resources for \nconsumption. For this we also plan to incorporate other objective and \nsubjective metrics, however, we need to find methods that can enable the\n replicability of such metrics. Furthermore, we plan to assess the \nquality of the the LOD cloud periodically\nusing the HDT[22] dataset LOD-a-lot 52 , where the dataset contains 28 \nbillion triples stored on 524 GB of\ndisk space.\" * \"This statistical method shows that following our assessment three out of 27 metrics were identified as\nnon-informative to a datasets’ quality. This empirical survey is one of the largest (in terms of triples)\nevaluation of LOD data quality to date.\"","page":"1-43","title":"Evaluating the quality of the LOD cloud: An empirical investigation","type":"article-journal","volume":"9"},"uris":["http://www.mendeley.com/documents/?uuid=5e6d62a0-78dd-3110-8bf2-119fbc8c7c40"]},{"id":"ITEM-3","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Web","id":"ITEM-3","issued":{"date-parts":[["2015","3"]]},"page":"63-93","title":"Quality assessment for Linked Data: A Survey","type":"article-journal","volume":"7"},"uris":["http://www.mendeley.com/documents/?uuid=3d37c555-e548-31e8-b0bd-3bfa159f3949"]}],"mendeley":{"formattedCitation":"[9,29,30]","plainTextFormattedCitation":"[9,29,30]","previouslyFormattedCitation":"[9,29,30]"},"properties":{"noteIndex":0},"schema":"https://github.com/citation-style-language/schema/raw/master/csl-citation.json"}</w:instrText>
            </w:r>
            <w:r>
              <w:fldChar w:fldCharType="separate"/>
            </w:r>
            <w:r w:rsidR="00324B74" w:rsidRPr="00324B74">
              <w:rPr>
                <w:noProof/>
              </w:rPr>
              <w:t>[9,29,30]</w:t>
            </w:r>
            <w:r>
              <w:fldChar w:fldCharType="end"/>
            </w:r>
            <w:r w:rsidR="00D8042A">
              <w:t>.</w:t>
            </w:r>
          </w:p>
        </w:tc>
      </w:tr>
      <w:tr w:rsidR="000307E8" w14:paraId="417D5251" w14:textId="77777777" w:rsidTr="005A79D4">
        <w:tc>
          <w:tcPr>
            <w:tcW w:w="574" w:type="dxa"/>
          </w:tcPr>
          <w:p w14:paraId="3A016EB7" w14:textId="71832A99" w:rsidR="000307E8" w:rsidRDefault="000307E8" w:rsidP="00C22DB9">
            <w:pPr>
              <w:pStyle w:val="Para"/>
            </w:pPr>
            <w:r w:rsidRPr="008776B9">
              <w:t>D</w:t>
            </w:r>
            <w:r w:rsidR="008429C2">
              <w:t>5</w:t>
            </w:r>
          </w:p>
          <w:p w14:paraId="640133ED" w14:textId="500618B5" w:rsidR="000307E8" w:rsidRDefault="000307E8" w:rsidP="00C22DB9">
            <w:pPr>
              <w:pStyle w:val="Para"/>
            </w:pPr>
            <w:r w:rsidRPr="004E5688">
              <w:t>(</w:t>
            </w:r>
            <w:r>
              <w:t>DC</w:t>
            </w:r>
            <w:r w:rsidRPr="004E5688">
              <w:t>)</w:t>
            </w:r>
          </w:p>
        </w:tc>
        <w:tc>
          <w:tcPr>
            <w:tcW w:w="1415" w:type="dxa"/>
          </w:tcPr>
          <w:p w14:paraId="1D31F5F3" w14:textId="77777777" w:rsidR="000307E8" w:rsidRDefault="000307E8" w:rsidP="00C22DB9">
            <w:pPr>
              <w:pStyle w:val="Para"/>
            </w:pPr>
            <w:r w:rsidRPr="008776B9">
              <w:t>No use of entities as members of disjoint classes</w:t>
            </w:r>
          </w:p>
        </w:tc>
        <w:tc>
          <w:tcPr>
            <w:tcW w:w="2684" w:type="dxa"/>
          </w:tcPr>
          <w:p w14:paraId="5F86627E" w14:textId="182986FC" w:rsidR="000307E8" w:rsidRDefault="000307E8" w:rsidP="00C22DB9">
            <w:pPr>
              <w:pStyle w:val="Para"/>
            </w:pPr>
            <w:r w:rsidRPr="008776B9">
              <w:t xml:space="preserve">Individuals of one class cannot be simultaneously members of another class </w:t>
            </w:r>
            <w:r>
              <w:fldChar w:fldCharType="begin" w:fldLock="1"/>
            </w:r>
            <w:r w:rsidR="0032433A">
              <w:instrText>ADDIN CSL_CITATION {"citationItems":[{"id":"ITEM-1","itemData":{"DOI":"10.3233/SW-150175","ISSN":"1570-0844","abstract":"The development and standardization of semantic web technologies have resulted in an unprecedented volume of data being published on the Web as Linked Open Data (LOD). However, we observe widely varying data quality ranging from extensively curated datasets to crowd-sourced and extracted data of relatively low quality. Data quality is commonly conceived\\nas fitness of use. Consequently, a key challenge is to determine the data quality wrt. a particular use case. In this article, we present the results of a systematic review of approaches for assessing the data quality of LOD. We gather existing approaches and compare and group them under a common classification scheme. In particular, we unify and formalise commonly used terminologies across papers related to data quality. Additionally, a comprehensive list of the dimensions and metrics is presented.\\n\\nThe aim of this article is to provide researchers and data curators a comprehensive understanding of existing work, thereby encouraging further experimentation and the development of new approaches focused towards data quality.","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dropping-particle":"","family":"Hitzler","given":"Pascal","non-dropping-particle":"","parse-names":false,"suffix":""}],"container-title":"Submitted to Semantic Web Journal","id":"ITEM-1","issued":{"date-parts":[["2013"]]},"page":"1-5","title":"Quality assessment methodologies for linked open data","type":"article-journal","volume":"1"},"uris":["http://www.mendeley.com/documents/?uuid=690e0d8b-80d5-4bcf-8ad7-494d266c9ad2","http://www.mendeley.com/documents/?uuid=802bc00a-f7cd-3943-8c8f-056ca4dbe44c","http://www.mendeley.com/documents/?uuid=70d0316d-e86d-4182-bdc6-6c33ad00720c"]},{"id":"ITEM-2","itemData":{"DOI":"10.3233/SW-180306","author":[{"dropping-particle":"","family":"Debattista","given":"Jeremy","non-dropping-particle":"","parse-names":false,"suffix":""},{"dropping-particle":"","family":"Lange","given":"Christoph","non-dropping-particle":"","parse-names":false,"suffix":""},{"dropping-particle":"","family":"Auer","given":"Sören","non-dropping-particle":"","parse-names":false,"suffix":""},{"dropping-particle":"","family":"Cortis","given":"Dominic","non-dropping-particle":"","parse-names":false,"suffix":""}],"container-title":"Semantic Web","id":"ITEM-2","issued":{"date-parts":[["2018","3"]]},"note":"* Carries out one of the largest empirical study on a large number \nof datasets using a variety of different test cases and explores the \nresults. \n* \"The diversity of the Web of Data is also reflected in its quality. \nData quality impacts\nthe fitness for use of the data for the application at hand, and \nchoosing the right dataset is often a challenge for data consumers.In \nthis quantitative empirical survey, we analyse 130 datasets (≈ 3.7 \nbillion quads), extracted from the latest Linked Open Data Cloud using \n27 Linked Data quality metrics, and provide insights into the current \nquality conformance. Furthermore, we publish the quality metadata for \neach assessed dataset as Linked Data, using the Dataset Quality \nVocabulary (daQ).\"* \"Our next step is to \ncreate a Linked Data Quality as\na Service, that crawls the Web of Data and assesses its\nquality, providing quality metadata as Linked Data resources for \nconsumption. For this we also plan to incorporate other objective and \nsubjective metrics, however, we need to find methods that can enable the\n replicability of such metrics. Furthermore, we plan to assess the \nquality of the the LOD cloud periodically\nusing the HDT[22] dataset LOD-a-lot 52 , where the dataset contains 28 \nbillion triples stored on 524 GB of\ndisk space.\" * \"This statistical method shows that following our assessment three out of 27 metrics were identified as\nnon-informative to a datasets’ quality. This empirical survey is one of the largest (in terms of triples)\nevaluation of LOD data quality to date.\"","page":"1-43","title":"Evaluating the quality of the LOD cloud: An empirical investigation","type":"article-journal","volume":"9"},"uris":["http://www.mendeley.com/documents/?uuid=5e6d62a0-78dd-3110-8bf2-119fbc8c7c40"]},{"id":"ITEM-3","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Web","id":"ITEM-3","issued":{"date-parts":[["2015","3"]]},"page":"63-93","title":"Quality assessment for Linked Data: A Survey","type":"article-journal","volume":"7"},"uris":["http://www.mendeley.com/documents/?uuid=3d37c555-e548-31e8-b0bd-3bfa159f3949"]}],"mendeley":{"formattedCitation":"[9,29,30]","plainTextFormattedCitation":"[9,29,30]","previouslyFormattedCitation":"[9,29,30]"},"properties":{"noteIndex":0},"schema":"https://github.com/citation-style-language/schema/raw/master/csl-citation.json"}</w:instrText>
            </w:r>
            <w:r>
              <w:fldChar w:fldCharType="separate"/>
            </w:r>
            <w:r w:rsidR="00324B74" w:rsidRPr="00324B74">
              <w:rPr>
                <w:noProof/>
              </w:rPr>
              <w:t>[9,29,30]</w:t>
            </w:r>
            <w:r>
              <w:fldChar w:fldCharType="end"/>
            </w:r>
            <w:r w:rsidR="00D8042A">
              <w:t>.</w:t>
            </w:r>
          </w:p>
        </w:tc>
      </w:tr>
      <w:tr w:rsidR="000307E8" w14:paraId="58EC3DFC" w14:textId="77777777" w:rsidTr="005A79D4">
        <w:tc>
          <w:tcPr>
            <w:tcW w:w="574" w:type="dxa"/>
          </w:tcPr>
          <w:p w14:paraId="7FCBBF65" w14:textId="2339F03D" w:rsidR="000307E8" w:rsidRDefault="000307E8" w:rsidP="00C22DB9">
            <w:pPr>
              <w:pStyle w:val="Para"/>
            </w:pPr>
            <w:r w:rsidRPr="008776B9">
              <w:t>D</w:t>
            </w:r>
            <w:r w:rsidR="008429C2">
              <w:t>6</w:t>
            </w:r>
          </w:p>
          <w:p w14:paraId="467A7AF4" w14:textId="1FD7A09D" w:rsidR="000307E8" w:rsidRDefault="000307E8" w:rsidP="00C22DB9">
            <w:pPr>
              <w:pStyle w:val="Para"/>
            </w:pPr>
            <w:r>
              <w:t>(DC)</w:t>
            </w:r>
          </w:p>
        </w:tc>
        <w:tc>
          <w:tcPr>
            <w:tcW w:w="1415" w:type="dxa"/>
          </w:tcPr>
          <w:p w14:paraId="63CBC6D1" w14:textId="77777777" w:rsidR="000307E8" w:rsidRDefault="000307E8" w:rsidP="00C22DB9">
            <w:pPr>
              <w:pStyle w:val="Para"/>
            </w:pPr>
            <w:r w:rsidRPr="008776B9">
              <w:t>Usage of Incorrect Domain or Range Types</w:t>
            </w:r>
          </w:p>
        </w:tc>
        <w:tc>
          <w:tcPr>
            <w:tcW w:w="2684" w:type="dxa"/>
          </w:tcPr>
          <w:p w14:paraId="77578901" w14:textId="63545CCD" w:rsidR="000307E8" w:rsidRDefault="000307E8" w:rsidP="00C22DB9">
            <w:pPr>
              <w:pStyle w:val="Para"/>
            </w:pPr>
            <w:r w:rsidRPr="008776B9">
              <w:t>This will validate that the correct domain and range are being used in the mapping definition</w:t>
            </w:r>
          </w:p>
          <w:p w14:paraId="13AC6D5D" w14:textId="7A2646B3" w:rsidR="000307E8" w:rsidRDefault="000307E8" w:rsidP="00C22DB9">
            <w:pPr>
              <w:pStyle w:val="Para"/>
            </w:pPr>
            <w:r>
              <w:fldChar w:fldCharType="begin" w:fldLock="1"/>
            </w:r>
            <w:r w:rsidR="0032433A">
              <w:instrText>ADDIN CSL_CITATION {"citationItems":[{"id":"ITEM-1","itemData":{"DOI":"10.3233/SW-150175","ISSN":"1570-0844","abstract":"The development and standardization of semantic web technologies have resulted in an unprecedented volume of data being published on the Web as Linked Open Data (LOD). However, we observe widely varying data quality ranging from extensively curated datasets to crowd-sourced and extracted data of relatively low quality. Data quality is commonly conceived\\nas fitness of use. Consequently, a key challenge is to determine the data quality wrt. a particular use case. In this article, we present the results of a systematic review of approaches for assessing the data quality of LOD. We gather existing approaches and compare and group them under a common classification scheme. In particular, we unify and formalise commonly used terminologies across papers related to data quality. Additionally, a comprehensive list of the dimensions and metrics is presented.\\n\\nThe aim of this article is to provide researchers and data curators a comprehensive understanding of existing work, thereby encouraging further experimentation and the development of new approaches focused towards data quality.","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dropping-particle":"","family":"Hitzler","given":"Pascal","non-dropping-particle":"","parse-names":false,"suffix":""}],"container-title":"Submitted to Semantic Web Journal","id":"ITEM-1","issued":{"date-parts":[["2013"]]},"page":"1-5","title":"Quality assessment methodologies for linked open data","type":"article-journal","volume":"1"},"uris":["http://www.mendeley.com/documents/?uuid=690e0d8b-80d5-4bcf-8ad7-494d266c9ad2","http://www.mendeley.com/documents/?uuid=802bc00a-f7cd-3943-8c8f-056ca4dbe44c","http://www.mendeley.com/documents/?uuid=389f7179-bbb6-4c7d-bd91-b54ef577f829"]},{"id":"ITEM-2","itemData":{"DOI":"10.3233/SW-180306","author":[{"dropping-particle":"","family":"Debattista","given":"Jeremy","non-dropping-particle":"","parse-names":false,"suffix":""},{"dropping-particle":"","family":"Lange","given":"Christoph","non-dropping-particle":"","parse-names":false,"suffix":""},{"dropping-particle":"","family":"Auer","given":"Sören","non-dropping-particle":"","parse-names":false,"suffix":""},{"dropping-particle":"","family":"Cortis","given":"Dominic","non-dropping-particle":"","parse-names":false,"suffix":""}],"container-title":"Semantic Web","id":"ITEM-2","issued":{"date-parts":[["2018","3"]]},"note":"* Carries out one of the largest empirical study on a large number \nof datasets using a variety of different test cases and explores the \nresults. \n* \"The diversity of the Web of Data is also reflected in its quality. \nData quality impacts\nthe fitness for use of the data for the application at hand, and \nchoosing the right dataset is often a challenge for data consumers.In \nthis quantitative empirical survey, we analyse 130 datasets (≈ 3.7 \nbillion quads), extracted from the latest Linked Open Data Cloud using \n27 Linked Data quality metrics, and provide insights into the current \nquality conformance. Furthermore, we publish the quality metadata for \neach assessed dataset as Linked Data, using the Dataset Quality \nVocabulary (daQ).\"* \"Our next step is to \ncreate a Linked Data Quality as\na Service, that crawls the Web of Data and assesses its\nquality, providing quality metadata as Linked Data resources for \nconsumption. For this we also plan to incorporate other objective and \nsubjective metrics, however, we need to find methods that can enable the\n replicability of such metrics. Furthermore, we plan to assess the \nquality of the the LOD cloud periodically\nusing the HDT[22] dataset LOD-a-lot 52 , where the dataset contains 28 \nbillion triples stored on 524 GB of\ndisk space.\" * \"This statistical method shows that following our assessment three out of 27 metrics were identified as\nnon-informative to a datasets’ quality. This empirical survey is one of the largest (in terms of triples)\nevaluation of LOD data quality to date.\"","page":"1-43","title":"Evaluating the quality of the LOD cloud: An empirical investigation","type":"article-journal","volume":"9"},"uris":["http://www.mendeley.com/documents/?uuid=5e6d62a0-78dd-3110-8bf2-119fbc8c7c40"]},{"id":"ITEM-3","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Web","id":"ITEM-3","issued":{"date-parts":[["2015","3"]]},"page":"63-93","title":"Quality assessment for Linked Data: A Survey","type":"article-journal","volume":"7"},"uris":["http://www.mendeley.com/documents/?uuid=3d37c555-e548-31e8-b0bd-3bfa159f3949"]}],"mendeley":{"formattedCitation":"[9,29,30]","plainTextFormattedCitation":"[9,29,30]","previouslyFormattedCitation":"[9,29,30]"},"properties":{"noteIndex":0},"schema":"https://github.com/citation-style-language/schema/raw/master/csl-citation.json"}</w:instrText>
            </w:r>
            <w:r>
              <w:fldChar w:fldCharType="separate"/>
            </w:r>
            <w:r w:rsidR="00324B74" w:rsidRPr="00324B74">
              <w:rPr>
                <w:noProof/>
              </w:rPr>
              <w:t>[9,29,30]</w:t>
            </w:r>
            <w:r>
              <w:fldChar w:fldCharType="end"/>
            </w:r>
            <w:r w:rsidR="00D8042A">
              <w:t xml:space="preserve">. </w:t>
            </w:r>
          </w:p>
        </w:tc>
      </w:tr>
      <w:tr w:rsidR="000307E8" w14:paraId="0D879E58" w14:textId="77777777" w:rsidTr="005A79D4">
        <w:tc>
          <w:tcPr>
            <w:tcW w:w="574" w:type="dxa"/>
          </w:tcPr>
          <w:p w14:paraId="7A12C509" w14:textId="00C21DF8" w:rsidR="000307E8" w:rsidRDefault="000307E8" w:rsidP="00C22DB9">
            <w:pPr>
              <w:pStyle w:val="Para"/>
            </w:pPr>
            <w:r w:rsidRPr="008776B9">
              <w:t>D</w:t>
            </w:r>
            <w:r w:rsidR="008429C2">
              <w:t>7</w:t>
            </w:r>
          </w:p>
          <w:p w14:paraId="3D1DD7F7" w14:textId="38441AEF" w:rsidR="000307E8" w:rsidRDefault="000307E8" w:rsidP="00C22DB9">
            <w:pPr>
              <w:pStyle w:val="Para"/>
            </w:pPr>
            <w:r>
              <w:t>(DC)</w:t>
            </w:r>
          </w:p>
        </w:tc>
        <w:tc>
          <w:tcPr>
            <w:tcW w:w="1415" w:type="dxa"/>
          </w:tcPr>
          <w:p w14:paraId="3CF2F593" w14:textId="77777777" w:rsidR="000307E8" w:rsidRDefault="000307E8" w:rsidP="00C22DB9">
            <w:pPr>
              <w:pStyle w:val="Para"/>
            </w:pPr>
            <w:r w:rsidRPr="008776B9">
              <w:t>Usage of Incorrect Data type and object properties</w:t>
            </w:r>
          </w:p>
        </w:tc>
        <w:tc>
          <w:tcPr>
            <w:tcW w:w="2684" w:type="dxa"/>
          </w:tcPr>
          <w:p w14:paraId="588F402A" w14:textId="77777777" w:rsidR="000307E8" w:rsidRDefault="000307E8" w:rsidP="00C22DB9">
            <w:pPr>
              <w:pStyle w:val="Para"/>
              <w:rPr>
                <w:ins w:id="224" w:author="Alex Randles" w:date="2020-07-24T15:48:00Z"/>
              </w:rPr>
            </w:pPr>
            <w:r w:rsidRPr="008776B9">
              <w:t xml:space="preserve">This will validate that all objects have been assigned the correct datatype </w:t>
            </w:r>
            <w:r>
              <w:fldChar w:fldCharType="begin" w:fldLock="1"/>
            </w:r>
            <w:r w:rsidR="0032433A">
              <w:instrText>ADDIN CSL_CITATION {"citationItems":[{"id":"ITEM-1","itemData":{"DOI":"10.3233/SW-150175","ISSN":"1570-0844","abstract":"The development and standardization of semantic web technologies have resulted in an unprecedented volume of data being published on the Web as Linked Open Data (LOD). However, we observe widely varying data quality ranging from extensively curated datasets to crowd-sourced and extracted data of relatively low quality. Data quality is commonly conceived\\nas fitness of use. Consequently, a key challenge is to determine the data quality wrt. a particular use case. In this article, we present the results of a systematic review of approaches for assessing the data quality of LOD. We gather existing approaches and compare and group them under a common classification scheme. In particular, we unify and formalise commonly used terminologies across papers related to data quality. Additionally, a comprehensive list of the dimensions and metrics is presented.\\n\\nThe aim of this article is to provide researchers and data curators a comprehensive understanding of existing work, thereby encouraging further experimentation and the development of new approaches focused towards data quality.","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dropping-particle":"","family":"Hitzler","given":"Pascal","non-dropping-particle":"","parse-names":false,"suffix":""}],"container-title":"Submitted to Semantic Web Journal","id":"ITEM-1","issued":{"date-parts":[["2013"]]},"page":"1-5","title":"Quality assessment methodologies for linked open data","type":"article-journal","volume":"1"},"uris":["http://www.mendeley.com/documents/?uuid=690e0d8b-80d5-4bcf-8ad7-494d266c9ad2","http://www.mendeley.com/documents/?uuid=802bc00a-f7cd-3943-8c8f-056ca4dbe44c","http://www.mendeley.com/documents/?uuid=b7a7cdb9-7dc7-4ca2-8b68-c23c966857b1"]},{"id":"ITEM-2","itemData":{"DOI":"10.3233/SW-180306","author":[{"dropping-particle":"","family":"Debattista","given":"Jeremy","non-dropping-particle":"","parse-names":false,"suffix":""},{"dropping-particle":"","family":"Lange","given":"Christoph","non-dropping-particle":"","parse-names":false,"suffix":""},{"dropping-particle":"","family":"Auer","given":"Sören","non-dropping-particle":"","parse-names":false,"suffix":""},{"dropping-particle":"","family":"Cortis","given":"Dominic","non-dropping-particle":"","parse-names":false,"suffix":""}],"container-title":"Semantic Web","id":"ITEM-2","issued":{"date-parts":[["2018","3"]]},"note":"* Carries out one of the largest empirical study on a large number \nof datasets using a variety of different test cases and explores the \nresults. \n* \"The diversity of the Web of Data is also reflected in its quality. \nData quality impacts\nthe fitness for use of the data for the application at hand, and \nchoosing the right dataset is often a challenge for data consumers.In \nthis quantitative empirical survey, we analyse 130 datasets (≈ 3.7 \nbillion quads), extracted from the latest Linked Open Data Cloud using \n27 Linked Data quality metrics, and provide insights into the current \nquality conformance. Furthermore, we publish the quality metadata for \neach assessed dataset as Linked Data, using the Dataset Quality \nVocabulary (daQ).\"* \"Our next step is to \ncreate a Linked Data Quality as\na Service, that crawls the Web of Data and assesses its\nquality, providing quality metadata as Linked Data resources for \nconsumption. For this we also plan to incorporate other objective and \nsubjective metrics, however, we need to find methods that can enable the\n replicability of such metrics. Furthermore, we plan to assess the \nquality of the the LOD cloud periodically\nusing the HDT[22] dataset LOD-a-lot 52 , where the dataset contains 28 \nbillion triples stored on 524 GB of\ndisk space.\" * \"This statistical method shows that following our assessment three out of 27 metrics were identified as\nnon-informative to a datasets’ quality. This empirical survey is one of the largest (in terms of triples)\nevaluation of LOD data quality to date.\"","page":"1-43","title":"Evaluating the quality of the LOD cloud: An empirical investigation","type":"article-journal","volume":"9"},"uris":["http://www.mendeley.com/documents/?uuid=5e6d62a0-78dd-3110-8bf2-119fbc8c7c40"]},{"id":"ITEM-3","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Web","id":"ITEM-3","issued":{"date-parts":[["2015","3"]]},"page":"63-93","title":"Quality assessment for Linked Data: A Survey","type":"article-journal","volume":"7"},"uris":["http://www.mendeley.com/documents/?uuid=3d37c555-e548-31e8-b0bd-3bfa159f3949"]}],"mendeley":{"formattedCitation":"[9,29,30]","plainTextFormattedCitation":"[9,29,30]","previouslyFormattedCitation":"[9,29,30]"},"properties":{"noteIndex":0},"schema":"https://github.com/citation-style-language/schema/raw/master/csl-citation.json"}</w:instrText>
            </w:r>
            <w:r>
              <w:fldChar w:fldCharType="separate"/>
            </w:r>
            <w:r w:rsidR="00324B74" w:rsidRPr="00324B74">
              <w:rPr>
                <w:noProof/>
              </w:rPr>
              <w:t>[9,29,30]</w:t>
            </w:r>
            <w:r>
              <w:fldChar w:fldCharType="end"/>
            </w:r>
            <w:r w:rsidR="00D8042A">
              <w:t>.</w:t>
            </w:r>
          </w:p>
          <w:p w14:paraId="57CE2D1E" w14:textId="77777777" w:rsidR="005C7D9B" w:rsidRDefault="005C7D9B" w:rsidP="00C22DB9">
            <w:pPr>
              <w:pStyle w:val="Para"/>
              <w:rPr>
                <w:ins w:id="225" w:author="Alex Randles" w:date="2020-07-24T15:48:00Z"/>
              </w:rPr>
            </w:pPr>
          </w:p>
          <w:p w14:paraId="260AF5E2" w14:textId="0A9D8399" w:rsidR="005C7D9B" w:rsidRDefault="005C7D9B" w:rsidP="00C22DB9">
            <w:pPr>
              <w:pStyle w:val="Para"/>
            </w:pPr>
          </w:p>
        </w:tc>
      </w:tr>
    </w:tbl>
    <w:p w14:paraId="25899D1C" w14:textId="77777777" w:rsidR="00C14F4E" w:rsidRDefault="00C14F4E">
      <w:pPr>
        <w:pStyle w:val="Heading20"/>
        <w:numPr>
          <w:ilvl w:val="0"/>
          <w:numId w:val="0"/>
        </w:numPr>
        <w:ind w:left="578" w:hanging="578"/>
        <w:rPr>
          <w:ins w:id="226" w:author="Ademar Crotti" w:date="2020-07-26T10:39:00Z"/>
        </w:rPr>
        <w:pPrChange w:id="227" w:author="Ademar Crotti" w:date="2020-07-26T10:39:00Z">
          <w:pPr>
            <w:pStyle w:val="Heading20"/>
          </w:pPr>
        </w:pPrChange>
      </w:pPr>
      <w:bookmarkStart w:id="228" w:name="_Ref38100895"/>
    </w:p>
    <w:p w14:paraId="2CF5218F" w14:textId="1819817F" w:rsidR="00FF0496" w:rsidRPr="00181657" w:rsidRDefault="00FF0496" w:rsidP="00FF0496">
      <w:pPr>
        <w:pStyle w:val="Heading20"/>
      </w:pPr>
      <w:r>
        <w:t>VOCABULARY QUALITY</w:t>
      </w:r>
      <w:r w:rsidR="006A7AB5">
        <w:t xml:space="preserve"> ASPECT</w:t>
      </w:r>
      <w:bookmarkEnd w:id="228"/>
    </w:p>
    <w:p w14:paraId="531537FA" w14:textId="408B65A2" w:rsidR="00FF0496" w:rsidRDefault="00FF0496" w:rsidP="00C22DB9">
      <w:pPr>
        <w:pStyle w:val="Para"/>
      </w:pPr>
      <w:r>
        <w:t xml:space="preserve">Finally, the third aspect we consider relates to the </w:t>
      </w:r>
      <w:r w:rsidR="001F68D7">
        <w:t xml:space="preserve">quality of the </w:t>
      </w:r>
      <w:r>
        <w:t>vocabular</w:t>
      </w:r>
      <w:r w:rsidR="001F68D7">
        <w:t xml:space="preserve">ies </w:t>
      </w:r>
      <w:r>
        <w:t xml:space="preserve">used within the mapping, by assessing for instance, that these classes and properties contain human readable labels or comments in the vocabulary. </w:t>
      </w:r>
      <w:ins w:id="229" w:author="Alex Randles" w:date="2020-07-24T13:03:00Z">
        <w:r w:rsidR="009B28D9">
          <w:t xml:space="preserve">The rationale for including this </w:t>
        </w:r>
        <w:del w:id="230" w:author="Ademar Crotti" w:date="2020-07-26T10:43:00Z">
          <w:r w:rsidR="009B28D9" w:rsidDel="001C6D16">
            <w:delText xml:space="preserve">quality </w:delText>
          </w:r>
        </w:del>
        <w:r w:rsidR="009B28D9">
          <w:t xml:space="preserve">aspect is </w:t>
        </w:r>
        <w:r w:rsidR="00907B76">
          <w:t xml:space="preserve">to </w:t>
        </w:r>
      </w:ins>
      <w:ins w:id="231" w:author="Ademar Crotti" w:date="2020-07-26T10:49:00Z">
        <w:r w:rsidR="00622157">
          <w:t xml:space="preserve">ensure the quality of the resulting datasets by </w:t>
        </w:r>
      </w:ins>
      <w:ins w:id="232" w:author="Alex Randles" w:date="2020-07-24T13:03:00Z">
        <w:del w:id="233" w:author="Ademar Crotti" w:date="2020-07-26T10:44:00Z">
          <w:r w:rsidR="00907B76" w:rsidDel="00053F77">
            <w:delText xml:space="preserve">ensure the </w:delText>
          </w:r>
        </w:del>
      </w:ins>
      <w:ins w:id="234" w:author="Ademar Crotti" w:date="2020-07-26T10:44:00Z">
        <w:r w:rsidR="001C6D16">
          <w:t>mak</w:t>
        </w:r>
      </w:ins>
      <w:ins w:id="235" w:author="Ademar Crotti" w:date="2020-07-26T10:49:00Z">
        <w:r w:rsidR="00622157">
          <w:t xml:space="preserve">ing </w:t>
        </w:r>
      </w:ins>
      <w:ins w:id="236" w:author="Ademar Crotti" w:date="2020-07-26T10:44:00Z">
        <w:r w:rsidR="00053F77">
          <w:t xml:space="preserve">quality information </w:t>
        </w:r>
      </w:ins>
      <w:ins w:id="237" w:author="Ademar Crotti" w:date="2020-07-26T10:40:00Z">
        <w:r w:rsidR="001F4561">
          <w:t xml:space="preserve">related to </w:t>
        </w:r>
      </w:ins>
      <w:ins w:id="238" w:author="Ademar Crotti" w:date="2020-07-26T10:41:00Z">
        <w:r w:rsidR="001F4561">
          <w:t xml:space="preserve">the </w:t>
        </w:r>
      </w:ins>
      <w:ins w:id="239" w:author="Alex Randles" w:date="2020-07-24T13:03:00Z">
        <w:r w:rsidR="00907B76">
          <w:t xml:space="preserve">vocabularies </w:t>
        </w:r>
      </w:ins>
      <w:ins w:id="240" w:author="Ademar Crotti" w:date="2020-07-26T10:44:00Z">
        <w:r w:rsidR="00053F77">
          <w:t xml:space="preserve">being used </w:t>
        </w:r>
      </w:ins>
      <w:ins w:id="241" w:author="Ademar Crotti" w:date="2020-07-26T10:49:00Z">
        <w:r w:rsidR="00622157">
          <w:t>in the mappin</w:t>
        </w:r>
      </w:ins>
      <w:ins w:id="242" w:author="Ademar Crotti" w:date="2020-07-26T10:50:00Z">
        <w:r w:rsidR="00622157">
          <w:t xml:space="preserve">g </w:t>
        </w:r>
      </w:ins>
      <w:ins w:id="243" w:author="Ademar Crotti" w:date="2020-07-26T10:41:00Z">
        <w:r w:rsidR="001F4561">
          <w:t xml:space="preserve">transparent to </w:t>
        </w:r>
      </w:ins>
      <w:ins w:id="244" w:author="Ademar Crotti" w:date="2020-07-26T10:42:00Z">
        <w:r w:rsidR="001F4561">
          <w:t>mapping engineers</w:t>
        </w:r>
      </w:ins>
      <w:ins w:id="245" w:author="Alex Randles" w:date="2020-07-24T13:03:00Z">
        <w:del w:id="246" w:author="Ademar Crotti" w:date="2020-07-26T10:42:00Z">
          <w:r w:rsidR="00907B76" w:rsidDel="001F4561">
            <w:delText>being used within the mapping are o</w:delText>
          </w:r>
        </w:del>
      </w:ins>
      <w:ins w:id="247" w:author="Alex Randles" w:date="2020-07-24T13:04:00Z">
        <w:del w:id="248" w:author="Ademar Crotti" w:date="2020-07-26T10:42:00Z">
          <w:r w:rsidR="00907B76" w:rsidDel="001F4561">
            <w:delText>f good quality</w:delText>
          </w:r>
        </w:del>
        <w:r w:rsidR="00907B76">
          <w:t>.</w:t>
        </w:r>
      </w:ins>
      <w:ins w:id="249" w:author="Ademar Crotti" w:date="2020-07-26T10:50:00Z">
        <w:r w:rsidR="00622157">
          <w:t xml:space="preserve"> </w:t>
        </w:r>
      </w:ins>
      <w:ins w:id="250" w:author="Alex Randles" w:date="2020-07-24T13:04:00Z">
        <w:del w:id="251" w:author="Ademar Crotti" w:date="2020-07-26T10:50:00Z">
          <w:r w:rsidR="00907B76" w:rsidDel="00622157">
            <w:delText xml:space="preserve"> </w:delText>
          </w:r>
        </w:del>
      </w:ins>
      <w:ins w:id="252" w:author="Alex Randles" w:date="2020-07-24T13:05:00Z">
        <w:del w:id="253" w:author="Ademar Crotti" w:date="2020-07-26T10:50:00Z">
          <w:r w:rsidR="007F0817" w:rsidDel="00622157">
            <w:delText>Furthermore</w:delText>
          </w:r>
        </w:del>
      </w:ins>
      <w:ins w:id="254" w:author="Alex Randles" w:date="2020-07-24T13:04:00Z">
        <w:del w:id="255" w:author="Ademar Crotti" w:date="2020-07-26T10:50:00Z">
          <w:r w:rsidR="00907B76" w:rsidDel="00622157">
            <w:delText xml:space="preserve">, </w:delText>
          </w:r>
        </w:del>
      </w:ins>
      <w:ins w:id="256" w:author="Alex Randles" w:date="2020-07-24T14:21:00Z">
        <w:del w:id="257" w:author="Ademar Crotti" w:date="2020-07-26T10:42:00Z">
          <w:r w:rsidR="0016069B" w:rsidDel="001F4561">
            <w:delText xml:space="preserve">these </w:delText>
          </w:r>
        </w:del>
        <w:del w:id="258" w:author="Ademar Crotti" w:date="2020-07-26T10:50:00Z">
          <w:r w:rsidR="0016069B" w:rsidDel="00622157">
            <w:delText>metrics can be refined manu</w:delText>
          </w:r>
          <w:r w:rsidR="00967442" w:rsidDel="00622157">
            <w:delText>ally as it</w:delText>
          </w:r>
        </w:del>
      </w:ins>
      <w:ins w:id="259" w:author="Alex Randles" w:date="2020-07-24T13:04:00Z">
        <w:del w:id="260" w:author="Ademar Crotti" w:date="2020-07-26T10:50:00Z">
          <w:r w:rsidR="00907B76" w:rsidDel="00622157">
            <w:delText xml:space="preserve"> </w:delText>
          </w:r>
          <w:r w:rsidR="007F0817" w:rsidDel="00622157">
            <w:delText xml:space="preserve">provides the opportunity for a </w:delText>
          </w:r>
        </w:del>
      </w:ins>
      <w:ins w:id="261" w:author="Alex Randles" w:date="2020-07-24T13:05:00Z">
        <w:del w:id="262" w:author="Ademar Crotti" w:date="2020-07-26T10:50:00Z">
          <w:r w:rsidR="007F0817" w:rsidDel="00622157">
            <w:delText>higher</w:delText>
          </w:r>
        </w:del>
      </w:ins>
      <w:ins w:id="263" w:author="Alex Randles" w:date="2020-07-24T13:04:00Z">
        <w:del w:id="264" w:author="Ademar Crotti" w:date="2020-07-26T10:50:00Z">
          <w:r w:rsidR="007F0817" w:rsidDel="00622157">
            <w:delText xml:space="preserve"> quality vocabulary t</w:delText>
          </w:r>
        </w:del>
      </w:ins>
      <w:ins w:id="265" w:author="Alex Randles" w:date="2020-07-24T13:05:00Z">
        <w:del w:id="266" w:author="Ademar Crotti" w:date="2020-07-26T10:50:00Z">
          <w:r w:rsidR="007F0817" w:rsidDel="00622157">
            <w:delText>o be used within the mapping</w:delText>
          </w:r>
        </w:del>
      </w:ins>
      <w:ins w:id="267" w:author="Alex Randles" w:date="2020-07-24T13:47:00Z">
        <w:del w:id="268" w:author="Ademar Crotti" w:date="2020-07-26T10:50:00Z">
          <w:r w:rsidR="00A15CA8" w:rsidDel="00622157">
            <w:delText xml:space="preserve"> or if </w:delText>
          </w:r>
          <w:r w:rsidR="004A6D3B" w:rsidDel="00622157">
            <w:delText xml:space="preserve">the mapping </w:delText>
          </w:r>
        </w:del>
      </w:ins>
      <w:ins w:id="269" w:author="Alex Randles" w:date="2020-07-24T13:48:00Z">
        <w:del w:id="270" w:author="Ademar Crotti" w:date="2020-07-26T10:50:00Z">
          <w:r w:rsidR="004A6D3B" w:rsidDel="00622157">
            <w:delText>engineer</w:delText>
          </w:r>
        </w:del>
      </w:ins>
      <w:ins w:id="271" w:author="Alex Randles" w:date="2020-07-24T13:47:00Z">
        <w:del w:id="272" w:author="Ademar Crotti" w:date="2020-07-26T10:50:00Z">
          <w:r w:rsidR="004A6D3B" w:rsidDel="00622157">
            <w:delText xml:space="preserve"> </w:delText>
          </w:r>
        </w:del>
      </w:ins>
      <w:ins w:id="273" w:author="Alex Randles" w:date="2020-07-24T13:48:00Z">
        <w:del w:id="274" w:author="Ademar Crotti" w:date="2020-07-26T10:50:00Z">
          <w:r w:rsidR="004A6D3B" w:rsidDel="00622157">
            <w:delText>maintains</w:delText>
          </w:r>
        </w:del>
      </w:ins>
      <w:ins w:id="275" w:author="Alex Randles" w:date="2020-07-24T13:47:00Z">
        <w:del w:id="276" w:author="Ademar Crotti" w:date="2020-07-26T10:50:00Z">
          <w:r w:rsidR="004A6D3B" w:rsidDel="00622157">
            <w:delText xml:space="preserve"> the vocabulary, they can implement change</w:delText>
          </w:r>
        </w:del>
      </w:ins>
      <w:ins w:id="277" w:author="Alex Randles" w:date="2020-07-24T13:48:00Z">
        <w:del w:id="278" w:author="Ademar Crotti" w:date="2020-07-26T10:50:00Z">
          <w:r w:rsidR="004A6D3B" w:rsidDel="00622157">
            <w:delText>s to it</w:delText>
          </w:r>
          <w:r w:rsidR="003B538C" w:rsidDel="00622157">
            <w:delText xml:space="preserve"> directly</w:delText>
          </w:r>
        </w:del>
      </w:ins>
      <w:ins w:id="279" w:author="Alex Randles" w:date="2020-07-24T13:05:00Z">
        <w:del w:id="280" w:author="Ademar Crotti" w:date="2020-07-26T10:50:00Z">
          <w:r w:rsidR="007F0817" w:rsidDel="00622157">
            <w:delText xml:space="preserve">. </w:delText>
          </w:r>
        </w:del>
      </w:ins>
      <w:r>
        <w:t xml:space="preserve">The metrics relating to this aspect, were inspired by </w:t>
      </w:r>
      <w:r w:rsidR="00E73C37">
        <w:fldChar w:fldCharType="begin" w:fldLock="1"/>
      </w:r>
      <w:r w:rsidR="0032433A">
        <w:instrText>ADDIN CSL_CITATION {"citationItems":[{"id":"ITEM-1","itemData":{"author":[{"dropping-particle":"","family":"Poveda-Villalón","given":"Mar\\'{\\i}a","non-dropping-particle":"","parse-names":false,"suffix":""},{"dropping-particle":"","family":"Vatant","given":"Bernard","non-dropping-particle":"","parse-names":false,"suffix":""},{"dropping-particle":"","family":"Suárez-Figueroa","given":"Mari Carmen","non-dropping-particle":"","parse-names":false,"suffix":""},{"dropping-particle":"","family":"Gómez-Pérez","given":"Asunción","non-dropping-particle":"","parse-names":false,"suffix":""}],"collection-title":"WOP’13","container-title":"Proceedings of the 4th International Conference on Ontology and Semantic Web Patterns - Volume 1188","id":"ITEM-1","issued":{"date-parts":[["2013"]]},"note":"* \"In particular, 6 good practices and 5 pitfalls are presented, together\nwith their associated detection methods. In addition, a grid-based rating system\nis generated showing the results of analysing the vocabularies gathered in LOV\nrepository. Both contributions, the set of evaluation characteristics and the grid\nsystem, could be useful for ontologists in order to reuse existing LD vocabularies or to check the one being built.\"\n\n* Major issue with vocabularies if they can't be dereferenced for checking\n\n* Vocabularies should be human and machine readable \n\n* Only information they need is the vocabulary URI\n\n* \"In this paper, we have conducted a detailed analysis of more than 350 vocabularies\ngathered in the LOV registry. Our aim is to automatize the detection of good practices\nand common pitfalls when publishing vocabularies in order to ease the work of appli-\ncations willing to access and consume LOV vocabularies with no more initial infor-\nmation than the vocabulary URI, its namespace and the prefix assigned in LOV.\" \n* Large testing size in my opinion\n\n* Discusses in detail good pratices and pitfalls * \"Main guidelines for publishing data over the web are the extremely well-known\nLinked Data principles and the Linked Open Data 5 Star rating system defined by\nTim Bernes-Lee\"\n\n* \"In the following, we describe the 11 characteristics we have identified when pub-\nlishing ontologies on the Web. It should be noted that in the remaining the term\n“characteristics” will be used for referring to the set of both good practices and pit-\nfalls. That is, there are 11 characteristics described here, 6 of them represent good\npractices and 5 of them represent pitfalls.\" * Importance placed on reusing vocabularies instead of inventing\n\n* Bases the numbering off OOPS catalogue * \"Along this paper 6 good practices and 5 pitfalls have been proposed and described.\nDetection methods for each of them have also been suggested and implemented 22 .\nWith this contribution, ontology evaluation tools and quality features catalogues could\nbe extended. In addition, an evaluation of the good practices and pitfalls detection has\nbeen carried out over 355 vocabularies registered in LOV.\"\n\n* Various diagrams included","page":"39-51","publisher":"CEUR-WS.org","publisher-place":"Aachen, DEU","title":"Detecting Good Practices and Pitfalls When Publishing Vocabularies on the Web","type":"paper-conference"},"uris":["http://www.mendeley.com/documents/?uuid=e6cb3068-cbf9-3b3e-8282-120a3043fb5f","http://www.mendeley.com/documents/?uuid=89c1fdc5-b60d-4a86-84b8-68f41b319f3c"]},{"id":"ITEM-2","itemData":{"DOI":"10.1007/978-3-642-33876-2_24","ISBN":"9783642338755","abstract":"Ontology quality can be affected by the difficulties involved in ontology modelling which may imply the appearance of anomalies in ontologies. This situation leads to the need of validating ontologies, that is, assessing their quality and correctness. Ontology validation is a key activity in different ontology engineering scenarios such as development and selection. This paper contributes to the ontology validation activity by proposing a web-based tool, called OOPS!, independent of any ontology development environment, for detecting anomalies in ontologies. This tool will help developers to improve ontology quality by automatically detecting potential errors. © 2012 Springer-Verlag.","author":[{"dropping-particle":"","family":"Poveda-Villalón","given":"María","non-dropping-particle":"","parse-names":false,"suffix":""},{"dropping-particle":"","family":"Suárez-Figueroa","given":"Mari Carmen","non-dropping-particle":"","parse-names":false,"suffix":""},{"dropping-particle":"","family":"Gómez-Pérez","given":"Asunción","non-dropping-particle":"","parse-names":false,"suffix":""}],"container-title":"Lecture Notes in Computer Science (including subseries Lecture Notes in Artificial Intelligence and Lecture Notes in Bioinformatics)","id":"ITEM-2","issued":{"date-parts":[["2012"]]},"note":"* This paper contributes to the ontology validation activity by proposing a web-based tool,\ncalled OOPS!, independent of any ontology development environment, for\ndetecting anomalies in ontologies\"\n\n* \"Ontology evaluation, which can be divided into validation and verification [18], is\na complex ontology engineering process mainly due to two reasons\" * Checking for anomolies or pitfalls within ontologies * \"After performing an analysis of available tools we have realized that the\nfollowing six dimensions 6 (Fig. 1) can be identified with respect to ontology quality:\" * Key focus on the design as it's web based and doesn't require installation or a technical background \n* Includes a Catalogue of pitfalls grouped by ontology quality dimension\n\n* \"OOPS! is a web-based tool, independent of any ontology development environment,\nfor detecting potential pitfalls that could lead to modelling errors.\"\n\n* Allows a collaborative effort as users can suggest pitfalls \n\n* Up to now, OOPS! provides an on-line form 17 where users can suggest \nnew pitfalls by describing them in natural language\nand attaching diagrams if needed. Once a pitfall suggestion is reviewed \nand accepted, it can be included in OOPS! by implementing the \ncorresponding Java class\nas already mentioned.\"\n\n* Includes diagrams of pattern designs used by the system to detect pitfalls\n\n* \"Up to now, these patterns are spotted programmatically by means of a Java class; however, our aim is to transform into\nSPARQL 18 queries as many patterns as possible in future releases of OOPS!.\"","page":"267-281","title":"Validating ontologies with OOPS!","type":"paper-conference","volume":"7603 LNAI"},"uris":["http://www.mendeley.com/documents/?uuid=5afa3061-80c0-3d33-ae2a-b6faaeac2b2d","http://www.mendeley.com/documents/?uuid=3165f096-07e6-44e3-8a27-15ed5636a5f8"]},{"id":"ITEM-3","itemData":{"author":[{"dropping-particle":"","family":"Lóscio","given":"Bernadette Farias","non-dropping-particle":"","parse-names":false,"suffix":""},{"dropping-particle":"","family":"Burle","given":"C","non-dropping-particle":"","parse-names":false,"suffix":""},{"dropping-particle":"","family":"Calegari","given":"N","non-dropping-particle":"","parse-names":false,"suffix":""}],"container-title":"World Wide Web Consortium (W3C)","id":"ITEM-3","issued":{"date-parts":[["2016"]]},"note":"* The document provides Best Practices related to the publication and \nusage of data on the Web designed to help support a self-sustaining \necosystem","title":"Data on the web best practices. W3C recommendation","type":"article-journal"},"uris":["http://www.mendeley.com/documents/?uuid=6bf1d3a2-897d-3abb-9da1-c173611c6e3e","http://www.mendeley.com/documents/?uuid=d012605e-a648-4ba7-8527-22f8178761f8"]},{"id":"ITEM-4","itemData":{"DOI":"10.1016/j.datak.2004.11.010","abstract":"A suite of metrics is proposed to assess the quality of an ontology. Drawing upon semiotic theory, the metrics assess the syntactic, semantic, pragmatic, and social aspects of ontology quality. We operationalize the metrics and implement them in a prototype tool called the Ontology Auditor. An initial validation of the Ontology Auditor on the DARPA Agent Markup Language (DAML) library of domain ontologies indicates that the metrics are feasible and highlights the wide variation in quality among ontologies in the library. The contribution of the research is to provide a theory-based framework that developers can use to develop high quality ontologies and that applications can use to choose appropriate ontologies for a given task. © 2004 Elsevier B.V. All rights reserved.","author":[{"dropping-particle":"","family":"Burton-Jones","given":"Andrew","non-dropping-particle":"","parse-names":false,"suffix":""},{"dropping-particle":"","family":"Storey","given":"Veda C.","non-dropping-particle":"","parse-names":false,"suffix":""},{"dropping-particle":"","family":"Sugumaran","given":"Vijayan","non-dropping-particle":"","parse-names":false,"suffix":""},{"dropping-particle":"","family":"Ahluwalia","given":"Punit","non-dropping-particle":"","parse-names":false,"suffix":""}],"container-title":"Data and Knowledge Engineering","id":"ITEM-4","issue":"1","issued":{"date-parts":[["2005","10"]]},"note":"* \"A suite of metrics is proposed to assess the quality of an ontology. Drawing upon semiotic theory, the\nmetrics assess the syntactic, semantic, pragmatic, and social aspects of ontology quality.\"\n\n* Inital validations using Ontology Auditor on the DARPA Agent Markup Language (DAML) library of domain ontologies\n\n* \"The suite comprises of ten metrics derived from a\ntheory of semiotics [30] that assess the syntactic, semantic, pragmatic, and social quality of an\nontology. In this paper, we define and operationalize the metrics and implement them in an\n‘‘Ontology Auditor’’.\"\n\n* Uses 280 ontologies from DARPA Agent Markup Language (DAML) ontology library \n* Little research on evaluating ontologies * \"The suite consists of metrics for syntactic, semantic, pragmatic, and social quality. Met-\nrics for physical and empirical quality are not included as they deal with implementation details\"\n\n* Social quality relates to history and authority \n\n* \"Pragmatic quality (P) refers to the ontologys usefulness for users or their agents, irrespective of\nsyntax or semantics. Three criteria are used. Accuracy is whether the claims an ontology makes\nare ‘‘true’’. Although this is difficult to evaluate, it is an important element of ontological quality\nthat can be assessed automatically (e.g., using learning mechanisms or truth maintenance systems)\nor by a person (e.g., a domain expert). Comprehensiveness is a measure of the size of the ontology.\" \n* Using learning mechanisms or truth maintenance systems is whether the claims an ontology makes\nare true\n\n* \"The number of ontological properties used to describe each ontology provides a measure of\nrichness\" \n* \"Authority is the number of references made to one ontology from other ontologies. Applying\nthis module to the DAML ontology library\" \n* \"Overall, ontology designers appear to frequently use terms that\ndo not exist in common English. An intuitive explanation is that these terms are merely highly\ndomain-specific. While the auditor could be expanded to consult domain specific thesauri, our\nanalysis found that many ontologies simply use acronyms, non-words, misspelled words, or\nnon-English words.\" \n* No standard way to develop ontologies\n\n","page":"84-102","title":"A semiotic metrics suite for assessing the quality of ontologies","type":"paper-conference","volume":"55"},"uris":["http://www.mendeley.com/documents/?uuid=3c9e688d-d030-38ff-ba9a-0d357165a708","http://www.mendeley.com/documents/?uuid=4a4842ba-cd9f-4117-908b-46aba2e8d80c"]},{"id":"ITEM-5","itemData":{"DOI":"10.3233/SW-150175","ISSN":"1570-0844","abstract":"The development and standardization of semantic web technologies have resulted in an unprecedented volume of data being published on the Web as Linked Open Data (LOD). However, we observe widely varying data quality ranging from extensively curated datasets to crowd-sourced and extracted data of relatively low quality. Data quality is commonly conceived\\nas fitness of use. Consequently, a key challenge is to determine the data quality wrt. a particular use case. In this article, we present the results of a systematic review of approaches for assessing the data quality of LOD. We gather existing approaches and compare and group them under a common classification scheme. In particular, we unify and formalise commonly used terminologies across papers related to data quality. Additionally, a comprehensive list of the dimensions and metrics is presented.\\n\\nThe aim of this article is to provide researchers and data curators a comprehensive understanding of existing work, thereby encouraging further experimentation and the development of new approaches focused towards data quality.","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dropping-particle":"","family":"Hitzler","given":"Pascal","non-dropping-particle":"","parse-names":false,"suffix":""}],"container-title":"Submitted to Semantic Web Journal","id":"ITEM-5","issued":{"date-parts":[["2013"]]},"page":"1-5","title":"Quality assessment methodologies for linked open data","type":"article-journal","volume":"1"},"uris":["http://www.mendeley.com/documents/?uuid=690e0d8b-80d5-4bcf-8ad7-494d266c9ad2","http://www.mendeley.com/documents/?uuid=802bc00a-f7cd-3943-8c8f-056ca4dbe44c","http://www.mendeley.com/documents/?uuid=436aab01-23ed-40c6-b198-9cfc4b1892e2"]},{"id":"ITEM-6","itemData":{"DOI":"10.3233/SW-180306","author":[{"dropping-particle":"","family":"Debattista","given":"Jeremy","non-dropping-particle":"","parse-names":false,"suffix":""},{"dropping-particle":"","family":"Lange","given":"Christoph","non-dropping-particle":"","parse-names":false,"suffix":""},{"dropping-particle":"","family":"Auer","given":"Sören","non-dropping-particle":"","parse-names":false,"suffix":""},{"dropping-particle":"","family":"Cortis","given":"Dominic","non-dropping-particle":"","parse-names":false,"suffix":""}],"container-title":"Semantic Web","id":"ITEM-6","issued":{"date-parts":[["2018","3"]]},"note":"* Carries out one of the largest empirical study on a large number \nof datasets using a variety of different test cases and explores the \nresults. \n* \"The diversity of the Web of Data is also reflected in its quality. \nData quality impacts\nthe fitness for use of the data for the application at hand, and \nchoosing the right dataset is often a challenge for data consumers.In \nthis quantitative empirical survey, we analyse 130 datasets (≈ 3.7 \nbillion quads), extracted from the latest Linked Open Data Cloud using \n27 Linked Data quality metrics, and provide insights into the current \nquality conformance. Furthermore, we publish the quality metadata for \neach assessed dataset as Linked Data, using the Dataset Quality \nVocabulary (daQ).\"* \"Our next step is to \ncreate a Linked Data Quality as\na Service, that crawls the Web of Data and assesses its\nquality, providing quality metadata as Linked Data resources for \nconsumption. For this we also plan to incorporate other objective and \nsubjective metrics, however, we need to find methods that can enable the\n replicability of such metrics. Furthermore, we plan to assess the \nquality of the the LOD cloud periodically\nusing the HDT[22] dataset LOD-a-lot 52 , where the dataset contains 28 \nbillion triples stored on 524 GB of\ndisk space.\" * \"This statistical method shows that following our assessment three out of 27 metrics were identified as\nnon-informative to a datasets’ quality. This empirical survey is one of the largest (in terms of triples)\nevaluation of LOD data quality to date.\"","page":"1-43","title":"Evaluating the quality of the LOD cloud: An empirical investigation","type":"article-journal","volume":"9"},"uris":["http://www.mendeley.com/documents/?uuid=5e6d62a0-78dd-3110-8bf2-119fbc8c7c40"]},{"id":"ITEM-7","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Web","id":"ITEM-7","issued":{"date-parts":[["2015","3"]]},"page":"63-93","title":"Quality assessment for Linked Data: A Survey","type":"article-journal","volume":"7"},"uris":["http://www.mendeley.com/documents/?uuid=3d37c555-e548-31e8-b0bd-3bfa159f3949"]}],"mendeley":{"formattedCitation":"[3,9,20,23,25,29,30]","plainTextFormattedCitation":"[3,9,20,23,25,29,30]","previouslyFormattedCitation":"[3,9,20,23,25,29,30]"},"properties":{"noteIndex":0},"schema":"https://github.com/citation-style-language/schema/raw/master/csl-citation.json"}</w:instrText>
      </w:r>
      <w:r w:rsidR="00E73C37">
        <w:fldChar w:fldCharType="separate"/>
      </w:r>
      <w:r w:rsidR="00324B74" w:rsidRPr="00324B74">
        <w:rPr>
          <w:noProof/>
        </w:rPr>
        <w:t>[3,9,20,23,25,29,30]</w:t>
      </w:r>
      <w:r w:rsidR="00E73C37">
        <w:fldChar w:fldCharType="end"/>
      </w:r>
      <w:r w:rsidR="008F7D99">
        <w:t xml:space="preserve"> </w:t>
      </w:r>
      <w:r>
        <w:t>and are described</w:t>
      </w:r>
      <w:r w:rsidR="00414A6A">
        <w:t xml:space="preserve"> in </w:t>
      </w:r>
      <w:r w:rsidR="00414A6A" w:rsidRPr="0024782A">
        <w:rPr>
          <w:b/>
          <w:bCs/>
        </w:rPr>
        <w:fldChar w:fldCharType="begin"/>
      </w:r>
      <w:r w:rsidR="00414A6A" w:rsidRPr="0024782A">
        <w:rPr>
          <w:b/>
        </w:rPr>
        <w:instrText xml:space="preserve"> REF _Ref36652877 \h </w:instrText>
      </w:r>
      <w:r w:rsidR="00414A6A">
        <w:rPr>
          <w:b/>
        </w:rPr>
        <w:instrText xml:space="preserve"> \* MERGEFORMAT </w:instrText>
      </w:r>
      <w:r w:rsidR="00414A6A" w:rsidRPr="0024782A">
        <w:rPr>
          <w:b/>
          <w:bCs/>
        </w:rPr>
      </w:r>
      <w:r w:rsidR="00414A6A" w:rsidRPr="0024782A">
        <w:rPr>
          <w:b/>
          <w:bCs/>
        </w:rPr>
        <w:fldChar w:fldCharType="separate"/>
      </w:r>
      <w:r w:rsidR="00E96BE6" w:rsidRPr="00E96BE6">
        <w:rPr>
          <w:b/>
        </w:rPr>
        <w:t xml:space="preserve">Table </w:t>
      </w:r>
      <w:r w:rsidR="00E96BE6" w:rsidRPr="00E96BE6">
        <w:rPr>
          <w:b/>
          <w:noProof/>
        </w:rPr>
        <w:t>4</w:t>
      </w:r>
      <w:r w:rsidR="00414A6A" w:rsidRPr="0024782A">
        <w:rPr>
          <w:b/>
          <w:bCs/>
        </w:rPr>
        <w:fldChar w:fldCharType="end"/>
      </w:r>
      <w:r w:rsidR="00414A6A">
        <w:t>.</w:t>
      </w:r>
      <w:del w:id="281" w:author="Alex Randles" w:date="2020-07-24T14:20:00Z">
        <w:r w:rsidDel="00D33C7A">
          <w:delText xml:space="preserve"> The mapping engineer would not have ability to refine violations </w:delText>
        </w:r>
        <w:r w:rsidR="006A7AB5" w:rsidDel="00D33C7A">
          <w:delText xml:space="preserve">detected </w:delText>
        </w:r>
        <w:r w:rsidDel="00D33C7A">
          <w:delText xml:space="preserve">within the vocabularies, as </w:delText>
        </w:r>
        <w:r w:rsidR="002954C1" w:rsidDel="00D33C7A">
          <w:delText>these must be refined by their maintainers</w:delText>
        </w:r>
      </w:del>
      <w:del w:id="282" w:author="Alex Randles" w:date="2020-07-24T14:21:00Z">
        <w:r w:rsidR="00E80A39" w:rsidDel="00D33C7A">
          <w:delText>.</w:delText>
        </w:r>
      </w:del>
      <w:r>
        <w:t xml:space="preserve"> </w:t>
      </w:r>
      <w:r w:rsidR="007B2323">
        <w:t>Mapping engineers</w:t>
      </w:r>
      <w:r w:rsidR="003C5DE6">
        <w:t>, however,</w:t>
      </w:r>
      <w:r w:rsidR="007B2323">
        <w:t xml:space="preserve"> may decide to use different classes and properties from other vocabularies based on the quality </w:t>
      </w:r>
      <w:r w:rsidR="001F14C6">
        <w:t xml:space="preserve">violations </w:t>
      </w:r>
      <w:r w:rsidR="007B2323">
        <w:t>which are made explicit through these quality metrics. Furthermore</w:t>
      </w:r>
      <w:r w:rsidR="006D51AB">
        <w:t xml:space="preserve">, </w:t>
      </w:r>
      <w:r w:rsidR="00D73966">
        <w:t xml:space="preserve">we argue that </w:t>
      </w:r>
      <w:r w:rsidR="006D51AB">
        <w:t xml:space="preserve">these metrics </w:t>
      </w:r>
      <w:r w:rsidR="00D73966">
        <w:t>are important as they make quality information related to the vocabularies explicit to mapping engineers</w:t>
      </w:r>
      <w:r w:rsidR="005D5C90">
        <w:t xml:space="preserve"> a</w:t>
      </w:r>
      <w:r w:rsidR="00163CD0">
        <w:t xml:space="preserve">nd </w:t>
      </w:r>
      <w:r w:rsidR="006D7967">
        <w:t xml:space="preserve">to </w:t>
      </w:r>
      <w:r w:rsidR="005D5C90">
        <w:t>consumers of the resulting datasets</w:t>
      </w:r>
      <w:r w:rsidR="006D51AB">
        <w:t>.</w:t>
      </w:r>
    </w:p>
    <w:p w14:paraId="7011412B" w14:textId="77777777" w:rsidR="00FF0496" w:rsidRDefault="00FF0496">
      <w:pPr>
        <w:pStyle w:val="Caption"/>
      </w:pPr>
    </w:p>
    <w:p w14:paraId="09D9D107" w14:textId="692131C1" w:rsidR="00FF0496" w:rsidRPr="00C30A16" w:rsidRDefault="00FF0496" w:rsidP="00F870F4">
      <w:pPr>
        <w:keepNext/>
        <w:keepLines/>
        <w:jc w:val="center"/>
      </w:pPr>
      <w:bookmarkStart w:id="283" w:name="_Ref36652877"/>
      <w:r w:rsidRPr="00C26FD9">
        <w:rPr>
          <w:b/>
          <w:bCs/>
        </w:rPr>
        <w:t xml:space="preserve">Table </w:t>
      </w:r>
      <w:r w:rsidRPr="00C26FD9">
        <w:rPr>
          <w:b/>
          <w:bCs/>
          <w:szCs w:val="18"/>
        </w:rPr>
        <w:fldChar w:fldCharType="begin"/>
      </w:r>
      <w:r w:rsidRPr="00C26FD9">
        <w:rPr>
          <w:b/>
          <w:bCs/>
        </w:rPr>
        <w:instrText xml:space="preserve"> SEQ Table \* ARABIC </w:instrText>
      </w:r>
      <w:r w:rsidRPr="00C26FD9">
        <w:rPr>
          <w:b/>
          <w:bCs/>
          <w:szCs w:val="18"/>
        </w:rPr>
        <w:fldChar w:fldCharType="separate"/>
      </w:r>
      <w:r w:rsidR="00E96BE6">
        <w:rPr>
          <w:b/>
          <w:bCs/>
          <w:noProof/>
        </w:rPr>
        <w:t>4</w:t>
      </w:r>
      <w:r w:rsidRPr="00C26FD9">
        <w:rPr>
          <w:b/>
          <w:bCs/>
          <w:szCs w:val="18"/>
        </w:rPr>
        <w:fldChar w:fldCharType="end"/>
      </w:r>
      <w:bookmarkEnd w:id="283"/>
      <w:r w:rsidRPr="00C26FD9">
        <w:rPr>
          <w:b/>
          <w:bCs/>
        </w:rPr>
        <w:t xml:space="preserve">: </w:t>
      </w:r>
      <w:r w:rsidRPr="00FA64DF">
        <w:t xml:space="preserve">Vocabulary </w:t>
      </w:r>
      <w:r w:rsidR="00B9731F">
        <w:t>q</w:t>
      </w:r>
      <w:r w:rsidRPr="00FA64DF">
        <w:t xml:space="preserve">uality </w:t>
      </w:r>
      <w:r w:rsidR="00B9731F">
        <w:t>m</w:t>
      </w:r>
      <w:r w:rsidR="00B9731F" w:rsidRPr="00FA64DF">
        <w:t>etrics</w:t>
      </w:r>
      <w:r w:rsidRPr="00B9731F">
        <w:t>.</w:t>
      </w:r>
    </w:p>
    <w:tbl>
      <w:tblPr>
        <w:tblStyle w:val="TableGrid"/>
        <w:tblW w:w="0" w:type="auto"/>
        <w:tblLook w:val="04A0" w:firstRow="1" w:lastRow="0" w:firstColumn="1" w:lastColumn="0" w:noHBand="0" w:noVBand="1"/>
      </w:tblPr>
      <w:tblGrid>
        <w:gridCol w:w="744"/>
        <w:gridCol w:w="1661"/>
        <w:gridCol w:w="2385"/>
      </w:tblGrid>
      <w:tr w:rsidR="00C21808" w14:paraId="4B6E7DD9" w14:textId="77777777" w:rsidTr="00C26FD9">
        <w:tc>
          <w:tcPr>
            <w:tcW w:w="744" w:type="dxa"/>
          </w:tcPr>
          <w:p w14:paraId="0434A142" w14:textId="77777777" w:rsidR="00C21808" w:rsidRPr="005B62D4" w:rsidRDefault="00C21808">
            <w:pPr>
              <w:pStyle w:val="Caption"/>
            </w:pPr>
            <w:r w:rsidRPr="005B62D4">
              <w:t>ID</w:t>
            </w:r>
          </w:p>
        </w:tc>
        <w:tc>
          <w:tcPr>
            <w:tcW w:w="1661" w:type="dxa"/>
          </w:tcPr>
          <w:p w14:paraId="721B1ECA" w14:textId="77777777" w:rsidR="00C21808" w:rsidRPr="002834E9" w:rsidRDefault="00C21808" w:rsidP="00C22DB9">
            <w:pPr>
              <w:pStyle w:val="Para"/>
            </w:pPr>
            <w:r w:rsidRPr="002834E9">
              <w:t>Metric</w:t>
            </w:r>
          </w:p>
        </w:tc>
        <w:tc>
          <w:tcPr>
            <w:tcW w:w="2385" w:type="dxa"/>
          </w:tcPr>
          <w:p w14:paraId="63B254DD" w14:textId="77777777" w:rsidR="00C21808" w:rsidRPr="002834E9" w:rsidRDefault="00C21808" w:rsidP="00C22DB9">
            <w:pPr>
              <w:pStyle w:val="Para"/>
            </w:pPr>
            <w:r w:rsidRPr="002834E9">
              <w:t>Description</w:t>
            </w:r>
          </w:p>
        </w:tc>
      </w:tr>
      <w:tr w:rsidR="00C21808" w14:paraId="10B6C544" w14:textId="77777777" w:rsidTr="00C26FD9">
        <w:tc>
          <w:tcPr>
            <w:tcW w:w="744" w:type="dxa"/>
          </w:tcPr>
          <w:p w14:paraId="68DEC652" w14:textId="77777777" w:rsidR="00C21808" w:rsidRDefault="00C21808" w:rsidP="00C22DB9">
            <w:pPr>
              <w:pStyle w:val="Para"/>
            </w:pPr>
            <w:r w:rsidRPr="002C4045">
              <w:t>VOC1</w:t>
            </w:r>
          </w:p>
          <w:p w14:paraId="456B257C" w14:textId="1507B09F" w:rsidR="00C21808" w:rsidRDefault="00C21808" w:rsidP="00C22DB9">
            <w:pPr>
              <w:pStyle w:val="Para"/>
            </w:pPr>
            <w:r>
              <w:t>(UT)</w:t>
            </w:r>
          </w:p>
        </w:tc>
        <w:tc>
          <w:tcPr>
            <w:tcW w:w="1661" w:type="dxa"/>
          </w:tcPr>
          <w:p w14:paraId="55EBDE4F" w14:textId="6F2D04F8" w:rsidR="00C21808" w:rsidRDefault="00C21808" w:rsidP="00C22DB9">
            <w:pPr>
              <w:pStyle w:val="Para"/>
            </w:pPr>
            <w:r w:rsidRPr="002C4045">
              <w:t>Human readable labels/</w:t>
            </w:r>
            <w:r w:rsidR="00BF16FE">
              <w:t>c</w:t>
            </w:r>
            <w:r w:rsidRPr="002C4045">
              <w:t>omments</w:t>
            </w:r>
          </w:p>
        </w:tc>
        <w:tc>
          <w:tcPr>
            <w:tcW w:w="2385" w:type="dxa"/>
          </w:tcPr>
          <w:p w14:paraId="59F46AEC" w14:textId="59CD5622" w:rsidR="00C21808" w:rsidRDefault="00C21808" w:rsidP="00C22DB9">
            <w:pPr>
              <w:pStyle w:val="Para"/>
            </w:pPr>
            <w:r w:rsidRPr="002C4045">
              <w:t>Humans consuming the information should be able to understand the Linked Data Resource</w:t>
            </w:r>
            <w:r w:rsidR="00D8042A">
              <w:t xml:space="preserve"> </w:t>
            </w:r>
            <w:r>
              <w:fldChar w:fldCharType="begin" w:fldLock="1"/>
            </w:r>
            <w:r w:rsidR="0032433A">
              <w:instrText>ADDIN CSL_CITATION {"citationItems":[{"id":"ITEM-1","itemData":{"DOI":"10.1007/978-3-642-33876-2_24","ISBN":"9783642338755","abstract":"Ontology quality can be affected by the difficulties involved in ontology modelling which may imply the appearance of anomalies in ontologies. This situation leads to the need of validating ontologies, that is, assessing their quality and correctness. Ontology validation is a key activity in different ontology engineering scenarios such as development and selection. This paper contributes to the ontology validation activity by proposing a web-based tool, called OOPS!, independent of any ontology development environment, for detecting anomalies in ontologies. This tool will help developers to improve ontology quality by automatically detecting potential errors. © 2012 Springer-Verlag.","author":[{"dropping-particle":"","family":"Poveda-Villalón","given":"María","non-dropping-particle":"","parse-names":false,"suffix":""},{"dropping-particle":"","family":"Suárez-Figueroa","given":"Mari Carmen","non-dropping-particle":"","parse-names":false,"suffix":""},{"dropping-particle":"","family":"Gómez-Pérez","given":"Asunción","non-dropping-particle":"","parse-names":false,"suffix":""}],"container-title":"Lecture Notes in Computer Science (including subseries Lecture Notes in Artificial Intelligence and Lecture Notes in Bioinformatics)","id":"ITEM-1","issued":{"date-parts":[["2012"]]},"note":"* This paper contributes to the ontology validation activity by proposing a web-based tool,\ncalled OOPS!, independent of any ontology development environment, for\ndetecting anomalies in ontologies\"\n\n* \"Ontology evaluation, which can be divided into validation and verification [18], is\na complex ontology engineering process mainly due to two reasons\" * Checking for anomolies or pitfalls within ontologies * \"After performing an analysis of available tools we have realized that the\nfollowing six dimensions 6 (Fig. 1) can be identified with respect to ontology quality:\" * Key focus on the design as it's web based and doesn't require installation or a technical background \n* Includes a Catalogue of pitfalls grouped by ontology quality dimension\n\n* \"OOPS! is a web-based tool, independent of any ontology development environment,\nfor detecting potential pitfalls that could lead to modelling errors.\"\n\n* Allows a collaborative effort as users can suggest pitfalls \n\n* Up to now, OOPS! provides an on-line form 17 where users can suggest \nnew pitfalls by describing them in natural language\nand attaching diagrams if needed. Once a pitfall suggestion is reviewed \nand accepted, it can be included in OOPS! by implementing the \ncorresponding Java class\nas already mentioned.\"\n\n* Includes diagrams of pattern designs used by the system to detect pitfalls\n\n* \"Up to now, these patterns are spotted programmatically by means of a Java class; however, our aim is to transform into\nSPARQL 18 queries as many patterns as possible in future releases of OOPS!.\"","page":"267-281","title":"Validating ontologies with OOPS!","type":"paper-conference","volume":"7603 LNAI"},"uris":["http://www.mendeley.com/documents/?uuid=3165f096-07e6-44e3-8a27-15ed5636a5f8","http://www.mendeley.com/documents/?uuid=5afa3061-80c0-3d33-ae2a-b6faaeac2b2d","http://www.mendeley.com/documents/?uuid=bc4e9032-d823-4067-bff2-5e60b73bd327"]},{"id":"ITEM-2","itemData":{"author":[{"dropping-particle":"","family":"Lóscio","given":"Bernadette Farias","non-dropping-particle":"","parse-names":false,"suffix":""},{"dropping-particle":"","family":"Burle","given":"C","non-dropping-particle":"","parse-names":false,"suffix":""},{"dropping-particle":"","family":"Calegari","given":"N","non-dropping-particle":"","parse-names":false,"suffix":""}],"container-title":"World Wide Web Consortium (W3C)","id":"ITEM-2","issued":{"date-parts":[["2016"]]},"note":"* The document provides Best Practices related to the publication and \nusage of data on the Web designed to help support a self-sustaining \necosystem","title":"Data on the web best practices. W3C recommendation","type":"article-journal"},"uris":["http://www.mendeley.com/documents/?uuid=d012605e-a648-4ba7-8527-22f8178761f8","http://www.mendeley.com/documents/?uuid=6bf1d3a2-897d-3abb-9da1-c173611c6e3e","http://www.mendeley.com/documents/?uuid=04ed3a25-91a9-4dd3-9f50-87ab41e4e945"]},{"id":"ITEM-3","itemData":{"DOI":"10.3233/SW-150175","ISSN":"1570-0844","abstract":"The development and standardization of semantic web technologies have resulted in an unprecedented volume of data being published on the Web as Linked Open Data (LOD). However, we observe widely varying data quality ranging from extensively curated datasets to crowd-sourced and extracted data of relatively low quality. Data quality is commonly conceived\\nas fitness of use. Consequently, a key challenge is to determine the data quality wrt. a particular use case. In this article, we present the results of a systematic review of approaches for assessing the data quality of LOD. We gather existing approaches and compare and group them under a common classification scheme. In particular, we unify and formalise commonly used terminologies across papers related to data quality. Additionally, a comprehensive list of the dimensions and metrics is presented.\\n\\nThe aim of this article is to provide researchers and data curators a comprehensive understanding of existing work, thereby encouraging further experimentation and the development of new approaches focused towards data quality.","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dropping-particle":"","family":"Hitzler","given":"Pascal","non-dropping-particle":"","parse-names":false,"suffix":""}],"container-title":"Submitted to Semantic Web Journal","id":"ITEM-3","issued":{"date-parts":[["2013"]]},"page":"1-5","title":"Quality assessment methodologies for linked open data","type":"article-journal","volume":"1"},"uris":["http://www.mendeley.com/documents/?uuid=690e0d8b-80d5-4bcf-8ad7-494d266c9ad2","http://www.mendeley.com/documents/?uuid=802bc00a-f7cd-3943-8c8f-056ca4dbe44c","http://www.mendeley.com/documents/?uuid=db35b4ef-4529-455f-9c33-177912f0da61"]},{"id":"ITEM-4","itemData":{"author":[{"dropping-particle":"","family":"Poveda-Villalón","given":"Mar\\'{\\i}a","non-dropping-particle":"","parse-names":false,"suffix":""},{"dropping-particle":"","family":"Vatant","given":"Bernard","non-dropping-particle":"","parse-names":false,"suffix":""},{"dropping-particle":"","family":"Suárez-Figueroa","given":"Mari Carmen","non-dropping-particle":"","parse-names":false,"suffix":""},{"dropping-particle":"","family":"Gómez-Pérez","given":"Asunción","non-dropping-particle":"","parse-names":false,"suffix":""}],"collection-title":"WOP’13","container-title":"Proceedings of the 4th International Conference on Ontology and Semantic Web Patterns - Volume 1188","id":"ITEM-4","issued":{"date-parts":[["2013"]]},"note":"* \"In particular, 6 good practices and 5 pitfalls are presented, together\nwith their associated detection methods. In addition, a grid-based rating system\nis generated showing the results of analysing the vocabularies gathered in LOV\nrepository. Both contributions, the set of evaluation characteristics and the grid\nsystem, could be useful for ontologists in order to reuse existing LD vocabularies or to check the one being built.\"\n\n* Major issue with vocabularies if they can't be dereferenced for checking\n\n* Vocabularies should be human and machine readable \n\n* Only information they need is the vocabulary URI\n\n* \"In this paper, we have conducted a detailed analysis of more than 350 vocabularies\ngathered in the LOV registry. Our aim is to automatize the detection of good practices\nand common pitfalls when publishing vocabularies in order to ease the work of appli-\ncations willing to access and consume LOV vocabularies with no more initial infor-\nmation than the vocabulary URI, its namespace and the prefix assigned in LOV.\" \n* Large testing size in my opinion\n\n* Discusses in detail good pratices and pitfalls * \"Main guidelines for publishing data over the web are the extremely well-known\nLinked Data principles and the Linked Open Data 5 Star rating system defined by\nTim Bernes-Lee\"\n\n* \"In the following, we describe the 11 characteristics we have identified when pub-\nlishing ontologies on the Web. It should be noted that in the remaining the term\n“characteristics” will be used for referring to the set of both good practices and pit-\nfalls. That is, there are 11 characteristics described here, 6 of them represent good\npractices and 5 of them represent pitfalls.\" * Importance placed on reusing vocabularies instead of inventing\n\n* Bases the numbering off OOPS catalogue * \"Along this paper 6 good practices and 5 pitfalls have been proposed and described.\nDetection methods for each of them have also been suggested and implemented 22 .\nWith this contribution, ontology evaluation tools and quality features catalogues could\nbe extended. In addition, an evaluation of the good practices and pitfalls detection has\nbeen carried out over 355 vocabularies registered in LOV.\"\n\n* Various diagrams included","page":"39-51","publisher":"CEUR-WS.org","publisher-place":"Aachen, DEU","title":"Detecting Good Practices and Pitfalls When Publishing Vocabularies on the Web","type":"paper-conference"},"uris":["http://www.mendeley.com/documents/?uuid=89c1fdc5-b60d-4a86-84b8-68f41b319f3c","http://www.mendeley.com/documents/?uuid=e6cb3068-cbf9-3b3e-8282-120a3043fb5f","http://www.mendeley.com/documents/?uuid=36298bae-f218-4d42-91a1-a342c26ed3ef"]},{"id":"ITEM-5","itemData":{"DOI":"10.3233/SW-180306","author":[{"dropping-particle":"","family":"Debattista","given":"Jeremy","non-dropping-particle":"","parse-names":false,"suffix":""},{"dropping-particle":"","family":"Lange","given":"Christoph","non-dropping-particle":"","parse-names":false,"suffix":""},{"dropping-particle":"","family":"Auer","given":"Sören","non-dropping-particle":"","parse-names":false,"suffix":""},{"dropping-particle":"","family":"Cortis","given":"Dominic","non-dropping-particle":"","parse-names":false,"suffix":""}],"container-title":"Semantic Web","id":"ITEM-5","issued":{"date-parts":[["2018","3"]]},"note":"* Carries out one of the largest empirical study on a large number \nof datasets using a variety of different test cases and explores the \nresults. \n* \"The diversity of the Web of Data is also reflected in its quality. \nData quality impacts\nthe fitness for use of the data for the application at hand, and \nchoosing the right dataset is often a challenge for data consumers.In \nthis quantitative empirical survey, we analyse 130 datasets (≈ 3.7 \nbillion quads), extracted from the latest Linked Open Data Cloud using \n27 Linked Data quality metrics, and provide insights into the current \nquality conformance. Furthermore, we publish the quality metadata for \neach assessed dataset as Linked Data, using the Dataset Quality \nVocabulary (daQ).\"* \"Our next step is to \ncreate a Linked Data Quality as\na Service, that crawls the Web of Data and assesses its\nquality, providing quality metadata as Linked Data resources for \nconsumption. For this we also plan to incorporate other objective and \nsubjective metrics, however, we need to find methods that can enable the\n replicability of such metrics. Furthermore, we plan to assess the \nquality of the the LOD cloud periodically\nusing the HDT[22] dataset LOD-a-lot 52 , where the dataset contains 28 \nbillion triples stored on 524 GB of\ndisk space.\" * \"This statistical method shows that following our assessment three out of 27 metrics were identified as\nnon-informative to a datasets’ quality. This empirical survey is one of the largest (in terms of triples)\nevaluation of LOD data quality to date.\"","page":"1-43","title":"Evaluating the quality of the LOD cloud: An empirical investigation","type":"article-journal","volume":"9"},"uris":["http://www.mendeley.com/documents/?uuid=5e6d62a0-78dd-3110-8bf2-119fbc8c7c40"]},{"id":"ITEM-6","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Web","id":"ITEM-6","issued":{"date-parts":[["2015","3"]]},"page":"63-93","title":"Quality assessment for Linked Data: A Survey","type":"article-journal","volume":"7"},"uris":["http://www.mendeley.com/documents/?uuid=3d37c555-e548-31e8-b0bd-3bfa159f3949"]}],"mendeley":{"formattedCitation":"[9,20,23,25,29,30]","plainTextFormattedCitation":"[9,20,23,25,29,30]","previouslyFormattedCitation":"[9,20,23,25,29,30]"},"properties":{"noteIndex":0},"schema":"https://github.com/citation-style-language/schema/raw/master/csl-citation.json"}</w:instrText>
            </w:r>
            <w:r>
              <w:fldChar w:fldCharType="separate"/>
            </w:r>
            <w:r w:rsidR="00324B74" w:rsidRPr="00324B74">
              <w:rPr>
                <w:noProof/>
              </w:rPr>
              <w:t>[9,20,23,25,29,30]</w:t>
            </w:r>
            <w:r>
              <w:fldChar w:fldCharType="end"/>
            </w:r>
            <w:r w:rsidR="00D8042A">
              <w:t>.</w:t>
            </w:r>
          </w:p>
        </w:tc>
      </w:tr>
      <w:tr w:rsidR="009F7F93" w14:paraId="1D5B9E21" w14:textId="77777777" w:rsidTr="00BF16FE">
        <w:tc>
          <w:tcPr>
            <w:tcW w:w="744" w:type="dxa"/>
          </w:tcPr>
          <w:p w14:paraId="6500F22E" w14:textId="77777777" w:rsidR="009F7F93" w:rsidRDefault="009F7F93" w:rsidP="00C22DB9">
            <w:pPr>
              <w:pStyle w:val="Para"/>
            </w:pPr>
            <w:r>
              <w:t xml:space="preserve">VOC2 </w:t>
            </w:r>
          </w:p>
          <w:p w14:paraId="17A3A11E" w14:textId="1955EB5B" w:rsidR="009F7F93" w:rsidRPr="002C4045" w:rsidRDefault="009F7F93" w:rsidP="00C22DB9">
            <w:pPr>
              <w:pStyle w:val="Para"/>
            </w:pPr>
            <w:r>
              <w:t>(UT)</w:t>
            </w:r>
          </w:p>
        </w:tc>
        <w:tc>
          <w:tcPr>
            <w:tcW w:w="1661" w:type="dxa"/>
          </w:tcPr>
          <w:p w14:paraId="7B68B9C9" w14:textId="15A5DA2E" w:rsidR="009F7F93" w:rsidRPr="002C4045" w:rsidRDefault="009F7F93" w:rsidP="00C22DB9">
            <w:pPr>
              <w:pStyle w:val="Para"/>
            </w:pPr>
            <w:r>
              <w:t xml:space="preserve">Domain and range definitions. </w:t>
            </w:r>
          </w:p>
        </w:tc>
        <w:tc>
          <w:tcPr>
            <w:tcW w:w="2385" w:type="dxa"/>
          </w:tcPr>
          <w:p w14:paraId="7BAC5591" w14:textId="12921554" w:rsidR="009F7F93" w:rsidRPr="002C4045" w:rsidRDefault="00653D67" w:rsidP="00C22DB9">
            <w:pPr>
              <w:pStyle w:val="Para"/>
            </w:pPr>
            <w:r>
              <w:t xml:space="preserve">A property should have </w:t>
            </w:r>
            <w:r w:rsidR="00237B7E">
              <w:t>a range</w:t>
            </w:r>
            <w:r>
              <w:t xml:space="preserve"> and domain definition [21,22,26,27</w:t>
            </w:r>
            <w:r w:rsidR="0087242C">
              <w:t>].</w:t>
            </w:r>
          </w:p>
        </w:tc>
      </w:tr>
      <w:tr w:rsidR="00C21808" w14:paraId="5276AFB2" w14:textId="77777777" w:rsidTr="00C26FD9">
        <w:tc>
          <w:tcPr>
            <w:tcW w:w="744" w:type="dxa"/>
          </w:tcPr>
          <w:p w14:paraId="4EBA79E6" w14:textId="2D24898B" w:rsidR="00C21808" w:rsidRDefault="00C21808" w:rsidP="00C22DB9">
            <w:pPr>
              <w:pStyle w:val="Para"/>
            </w:pPr>
            <w:r w:rsidRPr="002C4045">
              <w:t>VOC</w:t>
            </w:r>
            <w:r w:rsidR="00653D67">
              <w:t>3</w:t>
            </w:r>
          </w:p>
          <w:p w14:paraId="62E34F3C" w14:textId="3419E384" w:rsidR="00C21808" w:rsidRDefault="00C21808" w:rsidP="00C22DB9">
            <w:pPr>
              <w:pStyle w:val="Para"/>
            </w:pPr>
            <w:r w:rsidRPr="004E5688">
              <w:t>(</w:t>
            </w:r>
            <w:r>
              <w:t>TR</w:t>
            </w:r>
            <w:r w:rsidRPr="004E5688">
              <w:t>)</w:t>
            </w:r>
          </w:p>
        </w:tc>
        <w:tc>
          <w:tcPr>
            <w:tcW w:w="1661" w:type="dxa"/>
          </w:tcPr>
          <w:p w14:paraId="4563931A" w14:textId="77777777" w:rsidR="00C21808" w:rsidRDefault="00C21808" w:rsidP="00C22DB9">
            <w:pPr>
              <w:pStyle w:val="Para"/>
            </w:pPr>
            <w:r w:rsidRPr="002C4045">
              <w:t>Basic Provenance Information</w:t>
            </w:r>
          </w:p>
        </w:tc>
        <w:tc>
          <w:tcPr>
            <w:tcW w:w="2385" w:type="dxa"/>
          </w:tcPr>
          <w:p w14:paraId="1A087B80" w14:textId="6CA1925E" w:rsidR="00C21808" w:rsidRDefault="00C21808" w:rsidP="00C22DB9">
            <w:pPr>
              <w:pStyle w:val="Para"/>
            </w:pPr>
            <w:r w:rsidRPr="002C4045">
              <w:t>Consumers need to understand where the data has originated</w:t>
            </w:r>
            <w:r w:rsidR="00D8042A">
              <w:t xml:space="preserve"> </w:t>
            </w:r>
            <w:r>
              <w:fldChar w:fldCharType="begin" w:fldLock="1"/>
            </w:r>
            <w:r w:rsidR="0032433A">
              <w:instrText>ADDIN CSL_CITATION {"citationItems":[{"id":"ITEM-1","itemData":{"DOI":"10.1016/j.datak.2004.11.010","abstract":"A suite of metrics is proposed to assess the quality of an ontology. Drawing upon semiotic theory, the metrics assess the syntactic, semantic, pragmatic, and social aspects of ontology quality. We operationalize the metrics and implement them in a prototype tool called the Ontology Auditor. An initial validation of the Ontology Auditor on the DARPA Agent Markup Language (DAML) library of domain ontologies indicates that the metrics are feasible and highlights the wide variation in quality among ontologies in the library. The contribution of the research is to provide a theory-based framework that developers can use to develop high quality ontologies and that applications can use to choose appropriate ontologies for a given task. © 2004 Elsevier B.V. All rights reserved.","author":[{"dropping-particle":"","family":"Burton-Jones","given":"Andrew","non-dropping-particle":"","parse-names":false,"suffix":""},{"dropping-particle":"","family":"Storey","given":"Veda C.","non-dropping-particle":"","parse-names":false,"suffix":""},{"dropping-particle":"","family":"Sugumaran","given":"Vijayan","non-dropping-particle":"","parse-names":false,"suffix":""},{"dropping-particle":"","family":"Ahluwalia","given":"Punit","non-dropping-particle":"","parse-names":false,"suffix":""}],"container-title":"Data and Knowledge Engineering","id":"ITEM-1","issue":"1","issued":{"date-parts":[["2005","10"]]},"note":"* \"A suite of metrics is proposed to assess the quality of an ontology. Drawing upon semiotic theory, the\nmetrics assess the syntactic, semantic, pragmatic, and social aspects of ontology quality.\"\n\n* Inital validations using Ontology Auditor on the DARPA Agent Markup Language (DAML) library of domain ontologies\n\n* \"The suite comprises of ten metrics derived from a\ntheory of semiotics [30] that assess the syntactic, semantic, pragmatic, and social quality of an\nontology. In this paper, we define and operationalize the metrics and implement them in an\n‘‘Ontology Auditor’’.\"\n\n* Uses 280 ontologies from DARPA Agent Markup Language (DAML) ontology library \n* Little research on evaluating ontologies * \"The suite consists of metrics for syntactic, semantic, pragmatic, and social quality. Met-\nrics for physical and empirical quality are not included as they deal with implementation details\"\n\n* Social quality relates to history and authority \n\n* \"Pragmatic quality (P) refers to the ontologys usefulness for users or their agents, irrespective of\nsyntax or semantics. Three criteria are used. Accuracy is whether the claims an ontology makes\nare ‘‘true’’. Although this is difficult to evaluate, it is an important element of ontological quality\nthat can be assessed automatically (e.g., using learning mechanisms or truth maintenance systems)\nor by a person (e.g., a domain expert). Comprehensiveness is a measure of the size of the ontology.\" \n* Using learning mechanisms or truth maintenance systems is whether the claims an ontology makes\nare true\n\n* \"The number of ontological properties used to describe each ontology provides a measure of\nrichness\" \n* \"Authority is the number of references made to one ontology from other ontologies. Applying\nthis module to the DAML ontology library\" \n* \"Overall, ontology designers appear to frequently use terms that\ndo not exist in common English. An intuitive explanation is that these terms are merely highly\ndomain-specific. While the auditor could be expanded to consult domain specific thesauri, our\nanalysis found that many ontologies simply use acronyms, non-words, misspelled words, or\nnon-English words.\" \n* No standard way to develop ontologies\n\n","page":"84-102","title":"A semiotic metrics suite for assessing the quality of ontologies","type":"paper-conference","volume":"55"},"uris":["http://www.mendeley.com/documents/?uuid=4a4842ba-cd9f-4117-908b-46aba2e8d80c","http://www.mendeley.com/documents/?uuid=3c9e688d-d030-38ff-ba9a-0d357165a708","http://www.mendeley.com/documents/?uuid=ad4e8f2f-e4ad-4041-953f-db9d3c66cf76"]},{"id":"ITEM-2","itemData":{"author":[{"dropping-particle":"","family":"Lóscio","given":"Bernadette Farias","non-dropping-particle":"","parse-names":false,"suffix":""},{"dropping-particle":"","family":"Burle","given":"C","non-dropping-particle":"","parse-names":false,"suffix":""},{"dropping-particle":"","family":"Calegari","given":"N","non-dropping-particle":"","parse-names":false,"suffix":""}],"container-title":"World Wide Web Consortium (W3C)","id":"ITEM-2","issued":{"date-parts":[["2016"]]},"note":"* The document provides Best Practices related to the publication and \nusage of data on the Web designed to help support a self-sustaining \necosystem","title":"Data on the web best practices. W3C recommendation","type":"article-journal"},"uris":["http://www.mendeley.com/documents/?uuid=d012605e-a648-4ba7-8527-22f8178761f8","http://www.mendeley.com/documents/?uuid=6bf1d3a2-897d-3abb-9da1-c173611c6e3e","http://www.mendeley.com/documents/?uuid=4454ecb0-7e0e-466a-9d5f-744d3cce0237"]},{"id":"ITEM-3","itemData":{"DOI":"10.3233/SW-150175","ISSN":"1570-0844","abstract":"The development and standardization of semantic web technologies have resulted in an unprecedented volume of data being published on the Web as Linked Open Data (LOD). However, we observe widely varying data quality ranging from extensively curated datasets to crowd-sourced and extracted data of relatively low quality. Data quality is commonly conceived\\nas fitness of use. Consequently, a key challenge is to determine the data quality wrt. a particular use case. In this article, we present the results of a systematic review of approaches for assessing the data quality of LOD. We gather existing approaches and compare and group them under a common classification scheme. In particular, we unify and formalise commonly used terminologies across papers related to data quality. Additionally, a comprehensive list of the dimensions and metrics is presented.\\n\\nThe aim of this article is to provide researchers and data curators a comprehensive understanding of existing work, thereby encouraging further experimentation and the development of new approaches focused towards data quality.","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dropping-particle":"","family":"Hitzler","given":"Pascal","non-dropping-particle":"","parse-names":false,"suffix":""}],"container-title":"Submitted to Semantic Web Journal","id":"ITEM-3","issued":{"date-parts":[["2013"]]},"page":"1-5","title":"Quality assessment methodologies for linked open data","type":"article-journal","volume":"1"},"uris":["http://www.mendeley.com/documents/?uuid=690e0d8b-80d5-4bcf-8ad7-494d266c9ad2","http://www.mendeley.com/documents/?uuid=802bc00a-f7cd-3943-8c8f-056ca4dbe44c","http://www.mendeley.com/documents/?uuid=e99cb189-fb9b-4367-bf26-59e0197da8b9"]},{"id":"ITEM-4","itemData":{"DOI":"10.3233/SW-180306","author":[{"dropping-particle":"","family":"Debattista","given":"Jeremy","non-dropping-particle":"","parse-names":false,"suffix":""},{"dropping-particle":"","family":"Lange","given":"Christoph","non-dropping-particle":"","parse-names":false,"suffix":""},{"dropping-particle":"","family":"Auer","given":"Sören","non-dropping-particle":"","parse-names":false,"suffix":""},{"dropping-particle":"","family":"Cortis","given":"Dominic","non-dropping-particle":"","parse-names":false,"suffix":""}],"container-title":"Semantic Web","id":"ITEM-4","issued":{"date-parts":[["2018","3"]]},"note":"* Carries out one of the largest empirical study on a large number \nof datasets using a variety of different test cases and explores the \nresults. \n* \"The diversity of the Web of Data is also reflected in its quality. \nData quality impacts\nthe fitness for use of the data for the application at hand, and \nchoosing the right dataset is often a challenge for data consumers.In \nthis quantitative empirical survey, we analyse 130 datasets (≈ 3.7 \nbillion quads), extracted from the latest Linked Open Data Cloud using \n27 Linked Data quality metrics, and provide insights into the current \nquality conformance. Furthermore, we publish the quality metadata for \neach assessed dataset as Linked Data, using the Dataset Quality \nVocabulary (daQ).\"* \"Our next step is to \ncreate a Linked Data Quality as\na Service, that crawls the Web of Data and assesses its\nquality, providing quality metadata as Linked Data resources for \nconsumption. For this we also plan to incorporate other objective and \nsubjective metrics, however, we need to find methods that can enable the\n replicability of such metrics. Furthermore, we plan to assess the \nquality of the the LOD cloud periodically\nusing the HDT[22] dataset LOD-a-lot 52 , where the dataset contains 28 \nbillion triples stored on 524 GB of\ndisk space.\" * \"This statistical method shows that following our assessment three out of 27 metrics were identified as\nnon-informative to a datasets’ quality. This empirical survey is one of the largest (in terms of triples)\nevaluation of LOD data quality to date.\"","page":"1-43","title":"Evaluating the quality of the LOD cloud: An empirical investigation","type":"article-journal","volume":"9"},"uris":["http://www.mendeley.com/documents/?uuid=5e6d62a0-78dd-3110-8bf2-119fbc8c7c40"]},{"id":"ITEM-5","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Web","id":"ITEM-5","issued":{"date-parts":[["2015","3"]]},"page":"63-93","title":"Quality assessment for Linked Data: A Survey","type":"article-journal","volume":"7"},"uris":["http://www.mendeley.com/documents/?uuid=3d37c555-e548-31e8-b0bd-3bfa159f3949"]}],"mendeley":{"formattedCitation":"[3,9,20,29,30]","plainTextFormattedCitation":"[3,9,20,29,30]","previouslyFormattedCitation":"[3,9,20,29,30]"},"properties":{"noteIndex":0},"schema":"https://github.com/citation-style-language/schema/raw/master/csl-citation.json"}</w:instrText>
            </w:r>
            <w:r>
              <w:fldChar w:fldCharType="separate"/>
            </w:r>
            <w:r w:rsidR="00324B74" w:rsidRPr="00324B74">
              <w:rPr>
                <w:noProof/>
              </w:rPr>
              <w:t>[3,9,20,29,30]</w:t>
            </w:r>
            <w:r>
              <w:fldChar w:fldCharType="end"/>
            </w:r>
            <w:r w:rsidR="00D8042A">
              <w:t>.</w:t>
            </w:r>
          </w:p>
        </w:tc>
      </w:tr>
      <w:tr w:rsidR="00C21808" w14:paraId="38500FFD" w14:textId="77777777" w:rsidTr="00C26FD9">
        <w:tc>
          <w:tcPr>
            <w:tcW w:w="744" w:type="dxa"/>
          </w:tcPr>
          <w:p w14:paraId="2E3F2378" w14:textId="6DBD5F40" w:rsidR="00C21808" w:rsidRDefault="00C21808" w:rsidP="00C22DB9">
            <w:pPr>
              <w:pStyle w:val="Para"/>
            </w:pPr>
            <w:r w:rsidRPr="002C4045">
              <w:t>VOC</w:t>
            </w:r>
            <w:r w:rsidR="00653D67">
              <w:t>4</w:t>
            </w:r>
          </w:p>
          <w:p w14:paraId="47408A56" w14:textId="51613C19" w:rsidR="00C21808" w:rsidRDefault="00C21808" w:rsidP="00C22DB9">
            <w:pPr>
              <w:pStyle w:val="Para"/>
            </w:pPr>
            <w:r w:rsidRPr="004E5688">
              <w:t>(</w:t>
            </w:r>
            <w:r>
              <w:t>LI</w:t>
            </w:r>
            <w:r w:rsidRPr="004E5688">
              <w:t>)</w:t>
            </w:r>
          </w:p>
        </w:tc>
        <w:tc>
          <w:tcPr>
            <w:tcW w:w="1661" w:type="dxa"/>
          </w:tcPr>
          <w:p w14:paraId="1207D39F" w14:textId="77777777" w:rsidR="00C21808" w:rsidRDefault="00C21808" w:rsidP="00C22DB9">
            <w:pPr>
              <w:pStyle w:val="Para"/>
            </w:pPr>
            <w:r w:rsidRPr="002C4045">
              <w:t xml:space="preserve">Machine readable licensing </w:t>
            </w:r>
          </w:p>
        </w:tc>
        <w:tc>
          <w:tcPr>
            <w:tcW w:w="2385" w:type="dxa"/>
          </w:tcPr>
          <w:p w14:paraId="3F4AEC17" w14:textId="031A643E" w:rsidR="00C21808" w:rsidRDefault="00C21808" w:rsidP="00C22DB9">
            <w:pPr>
              <w:pStyle w:val="Para"/>
            </w:pPr>
            <w:r w:rsidRPr="002C4045">
              <w:t xml:space="preserve">Allows the licensing information to be queried by machines </w:t>
            </w:r>
            <w:r>
              <w:fldChar w:fldCharType="begin" w:fldLock="1"/>
            </w:r>
            <w:r w:rsidR="0032433A">
              <w:instrText>ADDIN CSL_CITATION {"citationItems":[{"id":"ITEM-1","itemData":{"author":[{"dropping-particle":"","family":"Lóscio","given":"Bernadette Farias","non-dropping-particle":"","parse-names":false,"suffix":""},{"dropping-particle":"","family":"Burle","given":"C","non-dropping-particle":"","parse-names":false,"suffix":""},{"dropping-particle":"","family":"Calegari","given":"N","non-dropping-particle":"","parse-names":false,"suffix":""}],"container-title":"World Wide Web Consortium (W3C)","id":"ITEM-1","issued":{"date-parts":[["2016"]]},"note":"* The document provides Best Practices related to the publication and \nusage of data on the Web designed to help support a self-sustaining \necosystem","title":"Data on the web best practices. W3C recommendation","type":"article-journal"},"uris":["http://www.mendeley.com/documents/?uuid=d012605e-a648-4ba7-8527-22f8178761f8","http://www.mendeley.com/documents/?uuid=6bf1d3a2-897d-3abb-9da1-c173611c6e3e","http://www.mendeley.com/documents/?uuid=e5301637-fdd6-4069-9352-95848738b6a4"]},{"id":"ITEM-2","itemData":{"DOI":"10.3233/SW-150175","ISSN":"1570-0844","abstract":"The development and standardization of semantic web technologies have resulted in an unprecedented volume of data being published on the Web as Linked Open Data (LOD). However, we observe widely varying data quality ranging from extensively curated datasets to crowd-sourced and extracted data of relatively low quality. Data quality is commonly conceived\\nas fitness of use. Consequently, a key challenge is to determine the data quality wrt. a particular use case. In this article, we present the results of a systematic review of approaches for assessing the data quality of LOD. We gather existing approaches and compare and group them under a common classification scheme. In particular, we unify and formalise commonly used terminologies across papers related to data quality. Additionally, a comprehensive list of the dimensions and metrics is presented.\\n\\nThe aim of this article is to provide researchers and data curators a comprehensive understanding of existing work, thereby encouraging further experimentation and the development of new approaches focused towards data quality.","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dropping-particle":"","family":"Hitzler","given":"Pascal","non-dropping-particle":"","parse-names":false,"suffix":""}],"container-title":"Submitted to Semantic Web Journal","id":"ITEM-2","issued":{"date-parts":[["2013"]]},"page":"1-5","title":"Quality assessment methodologies for linked open data","type":"article-journal","volume":"1"},"uris":["http://www.mendeley.com/documents/?uuid=690e0d8b-80d5-4bcf-8ad7-494d266c9ad2","http://www.mendeley.com/documents/?uuid=802bc00a-f7cd-3943-8c8f-056ca4dbe44c","http://www.mendeley.com/documents/?uuid=960ae336-9b31-4dcf-9d62-94df44e09976"]},{"id":"ITEM-3","itemData":{"author":[{"dropping-particle":"","family":"Poveda-Villalón","given":"Mar\\'{\\i}a","non-dropping-particle":"","parse-names":false,"suffix":""},{"dropping-particle":"","family":"Vatant","given":"Bernard","non-dropping-particle":"","parse-names":false,"suffix":""},{"dropping-particle":"","family":"Suárez-Figueroa","given":"Mari Carmen","non-dropping-particle":"","parse-names":false,"suffix":""},{"dropping-particle":"","family":"Gómez-Pérez","given":"Asunción","non-dropping-particle":"","parse-names":false,"suffix":""}],"collection-title":"WOP’13","container-title":"Proceedings of the 4th International Conference on Ontology and Semantic Web Patterns - Volume 1188","id":"ITEM-3","issued":{"date-parts":[["2013"]]},"note":"* \"In particular, 6 good practices and 5 pitfalls are presented, together\nwith their associated detection methods. In addition, a grid-based rating system\nis generated showing the results of analysing the vocabularies gathered in LOV\nrepository. Both contributions, the set of evaluation characteristics and the grid\nsystem, could be useful for ontologists in order to reuse existing LD vocabularies or to check the one being built.\"\n\n* Major issue with vocabularies if they can't be dereferenced for checking\n\n* Vocabularies should be human and machine readable \n\n* Only information they need is the vocabulary URI\n\n* \"In this paper, we have conducted a detailed analysis of more than 350 vocabularies\ngathered in the LOV registry. Our aim is to automatize the detection of good practices\nand common pitfalls when publishing vocabularies in order to ease the work of appli-\ncations willing to access and consume LOV vocabularies with no more initial infor-\nmation than the vocabulary URI, its namespace and the prefix assigned in LOV.\" \n* Large testing size in my opinion\n\n* Discusses in detail good pratices and pitfalls * \"Main guidelines for publishing data over the web are the extremely well-known\nLinked Data principles and the Linked Open Data 5 Star rating system defined by\nTim Bernes-Lee\"\n\n* \"In the following, we describe the 11 characteristics we have identified when pub-\nlishing ontologies on the Web. It should be noted that in the remaining the term\n“characteristics” will be used for referring to the set of both good practices and pit-\nfalls. That is, there are 11 characteristics described here, 6 of them represent good\npractices and 5 of them represent pitfalls.\" * Importance placed on reusing vocabularies instead of inventing\n\n* Bases the numbering off OOPS catalogue * \"Along this paper 6 good practices and 5 pitfalls have been proposed and described.\nDetection methods for each of them have also been suggested and implemented 22 .\nWith this contribution, ontology evaluation tools and quality features catalogues could\nbe extended. In addition, an evaluation of the good practices and pitfalls detection has\nbeen carried out over 355 vocabularies registered in LOV.\"\n\n* Various diagrams included","page":"39-51","publisher":"CEUR-WS.org","publisher-place":"Aachen, DEU","title":"Detecting Good Practices and Pitfalls When Publishing Vocabularies on the Web","type":"paper-conference"},"uris":["http://www.mendeley.com/documents/?uuid=89c1fdc5-b60d-4a86-84b8-68f41b319f3c","http://www.mendeley.com/documents/?uuid=e6cb3068-cbf9-3b3e-8282-120a3043fb5f","http://www.mendeley.com/documents/?uuid=f2017c52-619b-4e05-ab1c-2f89fae24a48"]},{"id":"ITEM-4","itemData":{"DOI":"10.3233/SW-180306","author":[{"dropping-particle":"","family":"Debattista","given":"Jeremy","non-dropping-particle":"","parse-names":false,"suffix":""},{"dropping-particle":"","family":"Lange","given":"Christoph","non-dropping-particle":"","parse-names":false,"suffix":""},{"dropping-particle":"","family":"Auer","given":"Sören","non-dropping-particle":"","parse-names":false,"suffix":""},{"dropping-particle":"","family":"Cortis","given":"Dominic","non-dropping-particle":"","parse-names":false,"suffix":""}],"container-title":"Semantic Web","id":"ITEM-4","issued":{"date-parts":[["2018","3"]]},"note":"* Carries out one of the largest empirical study on a large number \nof datasets using a variety of different test cases and explores the \nresults. \n* \"The diversity of the Web of Data is also reflected in its quality. \nData quality impacts\nthe fitness for use of the data for the application at hand, and \nchoosing the right dataset is often a challenge for data consumers.In \nthis quantitative empirical survey, we analyse 130 datasets (≈ 3.7 \nbillion quads), extracted from the latest Linked Open Data Cloud using \n27 Linked Data quality metrics, and provide insights into the current \nquality conformance. Furthermore, we publish the quality metadata for \neach assessed dataset as Linked Data, using the Dataset Quality \nVocabulary (daQ).\"* \"Our next step is to \ncreate a Linked Data Quality as\na Service, that crawls the Web of Data and assesses its\nquality, providing quality metadata as Linked Data resources for \nconsumption. For this we also plan to incorporate other objective and \nsubjective metrics, however, we need to find methods that can enable the\n replicability of such metrics. Furthermore, we plan to assess the \nquality of the the LOD cloud periodically\nusing the HDT[22] dataset LOD-a-lot 52 , where the dataset contains 28 \nbillion triples stored on 524 GB of\ndisk space.\" * \"This statistical method shows that following our assessment three out of 27 metrics were identified as\nnon-informative to a datasets’ quality. This empirical survey is one of the largest (in terms of triples)\nevaluation of LOD data quality to date.\"","page":"1-43","title":"Evaluating the quality of the LOD cloud: An empirical investigation","type":"article-journal","volume":"9"},"uris":["http://www.mendeley.com/documents/?uuid=5e6d62a0-78dd-3110-8bf2-119fbc8c7c40"]},{"id":"ITEM-5","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Web","id":"ITEM-5","issued":{"date-parts":[["2015","3"]]},"page":"63-93","title":"Quality assessment for Linked Data: A Survey","type":"article-journal","volume":"7"},"uris":["http://www.mendeley.com/documents/?uuid=3d37c555-e548-31e8-b0bd-3bfa159f3949"]}],"mendeley":{"formattedCitation":"[9,20,23,29,30]","plainTextFormattedCitation":"[9,20,23,29,30]","previouslyFormattedCitation":"[9,20,23,29,30]"},"properties":{"noteIndex":0},"schema":"https://github.com/citation-style-language/schema/raw/master/csl-citation.json"}</w:instrText>
            </w:r>
            <w:r>
              <w:fldChar w:fldCharType="separate"/>
            </w:r>
            <w:r w:rsidR="00324B74" w:rsidRPr="00324B74">
              <w:rPr>
                <w:noProof/>
              </w:rPr>
              <w:t>[9,20,23,29,30]</w:t>
            </w:r>
            <w:r>
              <w:fldChar w:fldCharType="end"/>
            </w:r>
            <w:r w:rsidR="00D8042A">
              <w:t>.</w:t>
            </w:r>
          </w:p>
        </w:tc>
      </w:tr>
      <w:tr w:rsidR="00C21808" w14:paraId="5000D565" w14:textId="77777777" w:rsidTr="00C26FD9">
        <w:tc>
          <w:tcPr>
            <w:tcW w:w="744" w:type="dxa"/>
          </w:tcPr>
          <w:p w14:paraId="72822A62" w14:textId="14FC1E94" w:rsidR="00C21808" w:rsidRDefault="00C21808" w:rsidP="00C22DB9">
            <w:pPr>
              <w:pStyle w:val="Para"/>
            </w:pPr>
            <w:r w:rsidRPr="002C4045">
              <w:t>VOC</w:t>
            </w:r>
            <w:r w:rsidR="00653D67">
              <w:t>5</w:t>
            </w:r>
          </w:p>
          <w:p w14:paraId="06A0EAC4" w14:textId="6EFA0270" w:rsidR="00C21808" w:rsidRDefault="00C21808" w:rsidP="00C22DB9">
            <w:pPr>
              <w:pStyle w:val="Para"/>
            </w:pPr>
            <w:r w:rsidRPr="004E5688">
              <w:t>(</w:t>
            </w:r>
            <w:r>
              <w:t>LI</w:t>
            </w:r>
            <w:r w:rsidRPr="004E5688">
              <w:t>)</w:t>
            </w:r>
          </w:p>
        </w:tc>
        <w:tc>
          <w:tcPr>
            <w:tcW w:w="1661" w:type="dxa"/>
          </w:tcPr>
          <w:p w14:paraId="665B09BD" w14:textId="77777777" w:rsidR="00C21808" w:rsidRDefault="00C21808" w:rsidP="00C22DB9">
            <w:pPr>
              <w:pStyle w:val="Para"/>
            </w:pPr>
            <w:r w:rsidRPr="002C4045">
              <w:t xml:space="preserve">Human readable licensing </w:t>
            </w:r>
          </w:p>
        </w:tc>
        <w:tc>
          <w:tcPr>
            <w:tcW w:w="2385" w:type="dxa"/>
          </w:tcPr>
          <w:p w14:paraId="6145DB74" w14:textId="5D99C6F2" w:rsidR="00C21808" w:rsidRDefault="00C21808" w:rsidP="00C22DB9">
            <w:pPr>
              <w:pStyle w:val="Para"/>
            </w:pPr>
            <w:r w:rsidRPr="002C4045">
              <w:t xml:space="preserve">Allows humans to read and understand license in a textual format </w:t>
            </w:r>
            <w:r>
              <w:fldChar w:fldCharType="begin" w:fldLock="1"/>
            </w:r>
            <w:r w:rsidR="0032433A">
              <w:instrText>ADDIN CSL_CITATION {"citationItems":[{"id":"ITEM-1","itemData":{"author":[{"dropping-particle":"","family":"Lóscio","given":"Bernadette Farias","non-dropping-particle":"","parse-names":false,"suffix":""},{"dropping-particle":"","family":"Burle","given":"C","non-dropping-particle":"","parse-names":false,"suffix":""},{"dropping-particle":"","family":"Calegari","given":"N","non-dropping-particle":"","parse-names":false,"suffix":""}],"container-title":"World Wide Web Consortium (W3C)","id":"ITEM-1","issued":{"date-parts":[["2016"]]},"note":"* The document provides Best Practices related to the publication and \nusage of data on the Web designed to help support a self-sustaining \necosystem","title":"Data on the web best practices. W3C recommendation","type":"article-journal"},"uris":["http://www.mendeley.com/documents/?uuid=d012605e-a648-4ba7-8527-22f8178761f8","http://www.mendeley.com/documents/?uuid=6bf1d3a2-897d-3abb-9da1-c173611c6e3e","http://www.mendeley.com/documents/?uuid=3bb0baea-4ed4-4132-9de7-c5edb1858870"]},{"id":"ITEM-2","itemData":{"DOI":"10.3233/SW-150175","ISSN":"1570-0844","abstract":"The development and standardization of semantic web technologies have resulted in an unprecedented volume of data being published on the Web as Linked Open Data (LOD). However, we observe widely varying data quality ranging from extensively curated datasets to crowd-sourced and extracted data of relatively low quality. Data quality is commonly conceived\\nas fitness of use. Consequently, a key challenge is to determine the data quality wrt. a particular use case. In this article, we present the results of a systematic review of approaches for assessing the data quality of LOD. We gather existing approaches and compare and group them under a common classification scheme. In particular, we unify and formalise commonly used terminologies across papers related to data quality. Additionally, a comprehensive list of the dimensions and metrics is presented.\\n\\nThe aim of this article is to provide researchers and data curators a comprehensive understanding of existing work, thereby encouraging further experimentation and the development of new approaches focused towards data quality.","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dropping-particle":"","family":"Hitzler","given":"Pascal","non-dropping-particle":"","parse-names":false,"suffix":""}],"container-title":"Submitted to Semantic Web Journal","id":"ITEM-2","issued":{"date-parts":[["2013"]]},"page":"1-5","title":"Quality assessment methodologies for linked open data","type":"article-journal","volume":"1"},"uris":["http://www.mendeley.com/documents/?uuid=690e0d8b-80d5-4bcf-8ad7-494d266c9ad2","http://www.mendeley.com/documents/?uuid=802bc00a-f7cd-3943-8c8f-056ca4dbe44c","http://www.mendeley.com/documents/?uuid=5e6e2138-1cf8-4545-b723-30d26d71ed9e"]},{"id":"ITEM-3","itemData":{"author":[{"dropping-particle":"","family":"Poveda-Villalón","given":"Mar\\'{\\i}a","non-dropping-particle":"","parse-names":false,"suffix":""},{"dropping-particle":"","family":"Vatant","given":"Bernard","non-dropping-particle":"","parse-names":false,"suffix":""},{"dropping-particle":"","family":"Suárez-Figueroa","given":"Mari Carmen","non-dropping-particle":"","parse-names":false,"suffix":""},{"dropping-particle":"","family":"Gómez-Pérez","given":"Asunción","non-dropping-particle":"","parse-names":false,"suffix":""}],"collection-title":"WOP’13","container-title":"Proceedings of the 4th International Conference on Ontology and Semantic Web Patterns - Volume 1188","id":"ITEM-3","issued":{"date-parts":[["2013"]]},"note":"* \"In particular, 6 good practices and 5 pitfalls are presented, together\nwith their associated detection methods. In addition, a grid-based rating system\nis generated showing the results of analysing the vocabularies gathered in LOV\nrepository. Both contributions, the set of evaluation characteristics and the grid\nsystem, could be useful for ontologists in order to reuse existing LD vocabularies or to check the one being built.\"\n\n* Major issue with vocabularies if they can't be dereferenced for checking\n\n* Vocabularies should be human and machine readable \n\n* Only information they need is the vocabulary URI\n\n* \"In this paper, we have conducted a detailed analysis of more than 350 vocabularies\ngathered in the LOV registry. Our aim is to automatize the detection of good practices\nand common pitfalls when publishing vocabularies in order to ease the work of appli-\ncations willing to access and consume LOV vocabularies with no more initial infor-\nmation than the vocabulary URI, its namespace and the prefix assigned in LOV.\" \n* Large testing size in my opinion\n\n* Discusses in detail good pratices and pitfalls * \"Main guidelines for publishing data over the web are the extremely well-known\nLinked Data principles and the Linked Open Data 5 Star rating system defined by\nTim Bernes-Lee\"\n\n* \"In the following, we describe the 11 characteristics we have identified when pub-\nlishing ontologies on the Web. It should be noted that in the remaining the term\n“characteristics” will be used for referring to the set of both good practices and pit-\nfalls. That is, there are 11 characteristics described here, 6 of them represent good\npractices and 5 of them represent pitfalls.\" * Importance placed on reusing vocabularies instead of inventing\n\n* Bases the numbering off OOPS catalogue * \"Along this paper 6 good practices and 5 pitfalls have been proposed and described.\nDetection methods for each of them have also been suggested and implemented 22 .\nWith this contribution, ontology evaluation tools and quality features catalogues could\nbe extended. In addition, an evaluation of the good practices and pitfalls detection has\nbeen carried out over 355 vocabularies registered in LOV.\"\n\n* Various diagrams included","page":"39-51","publisher":"CEUR-WS.org","publisher-place":"Aachen, DEU","title":"Detecting Good Practices and Pitfalls When Publishing Vocabularies on the Web","type":"paper-conference"},"uris":["http://www.mendeley.com/documents/?uuid=89c1fdc5-b60d-4a86-84b8-68f41b319f3c","http://www.mendeley.com/documents/?uuid=e6cb3068-cbf9-3b3e-8282-120a3043fb5f","http://www.mendeley.com/documents/?uuid=ae8ab6ba-63e0-401d-9910-a60a7e432819"]},{"id":"ITEM-4","itemData":{"DOI":"10.3233/SW-180306","author":[{"dropping-particle":"","family":"Debattista","given":"Jeremy","non-dropping-particle":"","parse-names":false,"suffix":""},{"dropping-particle":"","family":"Lange","given":"Christoph","non-dropping-particle":"","parse-names":false,"suffix":""},{"dropping-particle":"","family":"Auer","given":"Sören","non-dropping-particle":"","parse-names":false,"suffix":""},{"dropping-particle":"","family":"Cortis","given":"Dominic","non-dropping-particle":"","parse-names":false,"suffix":""}],"container-title":"Semantic Web","id":"ITEM-4","issued":{"date-parts":[["2018","3"]]},"note":"* Carries out one of the largest empirical study on a large number \nof datasets using a variety of different test cases and explores the \nresults. \n* \"The diversity of the Web of Data is also reflected in its quality. \nData quality impacts\nthe fitness for use of the data for the application at hand, and \nchoosing the right dataset is often a challenge for data consumers.In \nthis quantitative empirical survey, we analyse 130 datasets (≈ 3.7 \nbillion quads), extracted from the latest Linked Open Data Cloud using \n27 Linked Data quality metrics, and provide insights into the current \nquality conformance. Furthermore, we publish the quality metadata for \neach assessed dataset as Linked Data, using the Dataset Quality \nVocabulary (daQ).\"* \"Our next step is to \ncreate a Linked Data Quality as\na Service, that crawls the Web of Data and assesses its\nquality, providing quality metadata as Linked Data resources for \nconsumption. For this we also plan to incorporate other objective and \nsubjective metrics, however, we need to find methods that can enable the\n replicability of such metrics. Furthermore, we plan to assess the \nquality of the the LOD cloud periodically\nusing the HDT[22] dataset LOD-a-lot 52 , where the dataset contains 28 \nbillion triples stored on 524 GB of\ndisk space.\" * \"This statistical method shows that following our assessment three out of 27 metrics were identified as\nnon-informative to a datasets’ quality. This empirical survey is one of the largest (in terms of triples)\nevaluation of LOD data quality to date.\"","page":"1-43","title":"Evaluating the quality of the LOD cloud: An empirical investigation","type":"article-journal","volume":"9"},"uris":["http://www.mendeley.com/documents/?uuid=5e6d62a0-78dd-3110-8bf2-119fbc8c7c40"]},{"id":"ITEM-5","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Web","id":"ITEM-5","issued":{"date-parts":[["2015","3"]]},"page":"63-93","title":"Quality assessment for Linked Data: A Survey","type":"article-journal","volume":"7"},"uris":["http://www.mendeley.com/documents/?uuid=3d37c555-e548-31e8-b0bd-3bfa159f3949"]}],"mendeley":{"formattedCitation":"[9,20,23,29,30]","plainTextFormattedCitation":"[9,20,23,29,30]","previouslyFormattedCitation":"[9,20,23,29,30]"},"properties":{"noteIndex":0},"schema":"https://github.com/citation-style-language/schema/raw/master/csl-citation.json"}</w:instrText>
            </w:r>
            <w:r>
              <w:fldChar w:fldCharType="separate"/>
            </w:r>
            <w:r w:rsidR="00324B74" w:rsidRPr="00324B74">
              <w:rPr>
                <w:noProof/>
              </w:rPr>
              <w:t>[9,20,23,29,30]</w:t>
            </w:r>
            <w:r>
              <w:fldChar w:fldCharType="end"/>
            </w:r>
            <w:r w:rsidR="00D8042A">
              <w:t>.</w:t>
            </w:r>
          </w:p>
        </w:tc>
      </w:tr>
      <w:tr w:rsidR="00C21808" w14:paraId="5BC48A1E" w14:textId="77777777" w:rsidTr="00C26FD9">
        <w:tc>
          <w:tcPr>
            <w:tcW w:w="744" w:type="dxa"/>
          </w:tcPr>
          <w:p w14:paraId="4B075EE1" w14:textId="272DBEDA" w:rsidR="00C21808" w:rsidRDefault="00C21808" w:rsidP="00C22DB9">
            <w:pPr>
              <w:pStyle w:val="Para"/>
            </w:pPr>
            <w:r w:rsidRPr="002C4045">
              <w:t>VOC</w:t>
            </w:r>
            <w:r w:rsidR="00653D67">
              <w:t>6</w:t>
            </w:r>
          </w:p>
          <w:p w14:paraId="74CFB9BF" w14:textId="74B156F3" w:rsidR="00C21808" w:rsidRDefault="00C21808" w:rsidP="00C22DB9">
            <w:pPr>
              <w:pStyle w:val="Para"/>
            </w:pPr>
            <w:r w:rsidRPr="004E5688">
              <w:t>(</w:t>
            </w:r>
            <w:r>
              <w:t>AV</w:t>
            </w:r>
            <w:r w:rsidRPr="004E5688">
              <w:t>)</w:t>
            </w:r>
          </w:p>
        </w:tc>
        <w:tc>
          <w:tcPr>
            <w:tcW w:w="1661" w:type="dxa"/>
          </w:tcPr>
          <w:p w14:paraId="6015D6AF" w14:textId="77777777" w:rsidR="00C21808" w:rsidRDefault="00C21808" w:rsidP="00C22DB9">
            <w:pPr>
              <w:pStyle w:val="Para"/>
            </w:pPr>
            <w:r>
              <w:rPr>
                <w:lang w:val="en-IE"/>
              </w:rPr>
              <w:t>D</w:t>
            </w:r>
            <w:r w:rsidRPr="00677FE2">
              <w:rPr>
                <w:lang w:val="en-IE"/>
              </w:rPr>
              <w:t xml:space="preserve">ereferencability </w:t>
            </w:r>
            <w:r>
              <w:t xml:space="preserve">of the </w:t>
            </w:r>
            <w:r w:rsidRPr="002C4045">
              <w:t>URI</w:t>
            </w:r>
          </w:p>
        </w:tc>
        <w:tc>
          <w:tcPr>
            <w:tcW w:w="2385" w:type="dxa"/>
          </w:tcPr>
          <w:p w14:paraId="044B673F" w14:textId="7799959E" w:rsidR="00C21808" w:rsidRDefault="00C21808" w:rsidP="00C22DB9">
            <w:pPr>
              <w:pStyle w:val="Para"/>
            </w:pPr>
            <w:r w:rsidRPr="002C4045">
              <w:t xml:space="preserve">Ensuring the resources are retrievable is one of the main principles of Linked Data </w:t>
            </w:r>
            <w:r>
              <w:fldChar w:fldCharType="begin" w:fldLock="1"/>
            </w:r>
            <w:r w:rsidR="0032433A">
              <w:instrText>ADDIN CSL_CITATION {"citationItems":[{"id":"ITEM-1","itemData":{"DOI":"10.1016/j.datak.2004.11.010","abstract":"A suite of metrics is proposed to assess the quality of an ontology. Drawing upon semiotic theory, the metrics assess the syntactic, semantic, pragmatic, and social aspects of ontology quality. We operationalize the metrics and implement them in a prototype tool called the Ontology Auditor. An initial validation of the Ontology Auditor on the DARPA Agent Markup Language (DAML) library of domain ontologies indicates that the metrics are feasible and highlights the wide variation in quality among ontologies in the library. The contribution of the research is to provide a theory-based framework that developers can use to develop high quality ontologies and that applications can use to choose appropriate ontologies for a given task. © 2004 Elsevier B.V. All rights reserved.","author":[{"dropping-particle":"","family":"Burton-Jones","given":"Andrew","non-dropping-particle":"","parse-names":false,"suffix":""},{"dropping-particle":"","family":"Storey","given":"Veda C.","non-dropping-particle":"","parse-names":false,"suffix":""},{"dropping-particle":"","family":"Sugumaran","given":"Vijayan","non-dropping-particle":"","parse-names":false,"suffix":""},{"dropping-particle":"","family":"Ahluwalia","given":"Punit","non-dropping-particle":"","parse-names":false,"suffix":""}],"container-title":"Data and Knowledge Engineering","id":"ITEM-1","issue":"1","issued":{"date-parts":[["2005","10"]]},"note":"* \"A suite of metrics is proposed to assess the quality of an ontology. Drawing upon semiotic theory, the\nmetrics assess the syntactic, semantic, pragmatic, and social aspects of ontology quality.\"\n\n* Inital validations using Ontology Auditor on the DARPA Agent Markup Language (DAML) library of domain ontologies\n\n* \"The suite comprises of ten metrics derived from a\ntheory of semiotics [30] that assess the syntactic, semantic, pragmatic, and social quality of an\nontology. In this paper, we define and operationalize the metrics and implement them in an\n‘‘Ontology Auditor’’.\"\n\n* Uses 280 ontologies from DARPA Agent Markup Language (DAML) ontology library \n* Little research on evaluating ontologies * \"The suite consists of metrics for syntactic, semantic, pragmatic, and social quality. Met-\nrics for physical and empirical quality are not included as they deal with implementation details\"\n\n* Social quality relates to history and authority \n\n* \"Pragmatic quality (P) refers to the ontologys usefulness for users or their agents, irrespective of\nsyntax or semantics. Three criteria are used. Accuracy is whether the claims an ontology makes\nare ‘‘true’’. Although this is difficult to evaluate, it is an important element of ontological quality\nthat can be assessed automatically (e.g., using learning mechanisms or truth maintenance systems)\nor by a person (e.g., a domain expert). Comprehensiveness is a measure of the size of the ontology.\" \n* Using learning mechanisms or truth maintenance systems is whether the claims an ontology makes\nare true\n\n* \"The number of ontological properties used to describe each ontology provides a measure of\nrichness\" \n* \"Authority is the number of references made to one ontology from other ontologies. Applying\nthis module to the DAML ontology library\" \n* \"Overall, ontology designers appear to frequently use terms that\ndo not exist in common English. An intuitive explanation is that these terms are merely highly\ndomain-specific. While the auditor could be expanded to consult domain specific thesauri, our\nanalysis found that many ontologies simply use acronyms, non-words, misspelled words, or\nnon-English words.\" \n* No standard way to develop ontologies\n\n","page":"84-102","title":"A semiotic metrics suite for assessing the quality of ontologies","type":"paper-conference","volume":"55"},"uris":["http://www.mendeley.com/documents/?uuid=4a4842ba-cd9f-4117-908b-46aba2e8d80c","http://www.mendeley.com/documents/?uuid=3c9e688d-d030-38ff-ba9a-0d357165a708","http://www.mendeley.com/documents/?uuid=fd4e559c-5815-4ce3-965d-a1d5300ae306"]},{"id":"ITEM-2","itemData":{"author":[{"dropping-particle":"","family":"Lóscio","given":"Bernadette Farias","non-dropping-particle":"","parse-names":false,"suffix":""},{"dropping-particle":"","family":"Burle","given":"C","non-dropping-particle":"","parse-names":false,"suffix":""},{"dropping-particle":"","family":"Calegari","given":"N","non-dropping-particle":"","parse-names":false,"suffix":""}],"container-title":"World Wide Web Consortium (W3C)","id":"ITEM-2","issued":{"date-parts":[["2016"]]},"note":"* The document provides Best Practices related to the publication and \nusage of data on the Web designed to help support a self-sustaining \necosystem","title":"Data on the web best practices. W3C recommendation","type":"article-journal"},"uris":["http://www.mendeley.com/documents/?uuid=d012605e-a648-4ba7-8527-22f8178761f8","http://www.mendeley.com/documents/?uuid=6bf1d3a2-897d-3abb-9da1-c173611c6e3e","http://www.mendeley.com/documents/?uuid=ba6bcaa2-2fec-4954-b029-fcd37861ba2a"]},{"id":"ITEM-3","itemData":{"DOI":"10.3233/SW-150175","ISSN":"1570-0844","abstract":"The development and standardization of semantic web technologies have resulted in an unprecedented volume of data being published on the Web as Linked Open Data (LOD). However, we observe widely varying data quality ranging from extensively curated datasets to crowd-sourced and extracted data of relatively low quality. Data quality is commonly conceived\\nas fitness of use. Consequently, a key challenge is to determine the data quality wrt. a particular use case. In this article, we present the results of a systematic review of approaches for assessing the data quality of LOD. We gather existing approaches and compare and group them under a common classification scheme. In particular, we unify and formalise commonly used terminologies across papers related to data quality. Additionally, a comprehensive list of the dimensions and metrics is presented.\\n\\nThe aim of this article is to provide researchers and data curators a comprehensive understanding of existing work, thereby encouraging further experimentation and the development of new approaches focused towards data quality.","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dropping-particle":"","family":"Hitzler","given":"Pascal","non-dropping-particle":"","parse-names":false,"suffix":""}],"container-title":"Submitted to Semantic Web Journal","id":"ITEM-3","issued":{"date-parts":[["2013"]]},"page":"1-5","title":"Quality assessment methodologies for linked open data","type":"article-journal","volume":"1"},"uris":["http://www.mendeley.com/documents/?uuid=690e0d8b-80d5-4bcf-8ad7-494d266c9ad2","http://www.mendeley.com/documents/?uuid=802bc00a-f7cd-3943-8c8f-056ca4dbe44c","http://www.mendeley.com/documents/?uuid=4d9a5ea5-7d8b-4bac-bf39-a5f490f7b9f5"]},{"id":"ITEM-4","itemData":{"DOI":"10.3233/SW-180306","author":[{"dropping-particle":"","family":"Debattista","given":"Jeremy","non-dropping-particle":"","parse-names":false,"suffix":""},{"dropping-particle":"","family":"Lange","given":"Christoph","non-dropping-particle":"","parse-names":false,"suffix":""},{"dropping-particle":"","family":"Auer","given":"Sören","non-dropping-particle":"","parse-names":false,"suffix":""},{"dropping-particle":"","family":"Cortis","given":"Dominic","non-dropping-particle":"","parse-names":false,"suffix":""}],"container-title":"Semantic Web","id":"ITEM-4","issued":{"date-parts":[["2018","3"]]},"note":"* Carries out one of the largest empirical study on a large number \nof datasets using a variety of different test cases and explores the \nresults. \n* \"The diversity of the Web of Data is also reflected in its quality. \nData quality impacts\nthe fitness for use of the data for the application at hand, and \nchoosing the right dataset is often a challenge for data consumers.In \nthis quantitative empirical survey, we analyse 130 datasets (≈ 3.7 \nbillion quads), extracted from the latest Linked Open Data Cloud using \n27 Linked Data quality metrics, and provide insights into the current \nquality conformance. Furthermore, we publish the quality metadata for \neach assessed dataset as Linked Data, using the Dataset Quality \nVocabulary (daQ).\"* \"Our next step is to \ncreate a Linked Data Quality as\na Service, that crawls the Web of Data and assesses its\nquality, providing quality metadata as Linked Data resources for \nconsumption. For this we also plan to incorporate other objective and \nsubjective metrics, however, we need to find methods that can enable the\n replicability of such metrics. Furthermore, we plan to assess the \nquality of the the LOD cloud periodically\nusing the HDT[22] dataset LOD-a-lot 52 , where the dataset contains 28 \nbillion triples stored on 524 GB of\ndisk space.\" * \"This statistical method shows that following our assessment three out of 27 metrics were identified as\nnon-informative to a datasets’ quality. This empirical survey is one of the largest (in terms of triples)\nevaluation of LOD data quality to date.\"","page":"1-43","title":"Evaluating the quality of the LOD cloud: An empirical investigation","type":"article-journal","volume":"9"},"uris":["http://www.mendeley.com/documents/?uuid=5e6d62a0-78dd-3110-8bf2-119fbc8c7c40"]},{"id":"ITEM-5","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Web","id":"ITEM-5","issued":{"date-parts":[["2015","3"]]},"page":"63-93","title":"Quality assessment for Linked Data: A Survey","type":"article-journal","volume":"7"},"uris":["http://www.mendeley.com/documents/?uuid=3d37c555-e548-31e8-b0bd-3bfa159f3949"]}],"mendeley":{"formattedCitation":"[3,9,20,29,30]","plainTextFormattedCitation":"[3,9,20,29,30]","previouslyFormattedCitation":"[3,9,20,29,30]"},"properties":{"noteIndex":0},"schema":"https://github.com/citation-style-language/schema/raw/master/csl-citation.json"}</w:instrText>
            </w:r>
            <w:r>
              <w:fldChar w:fldCharType="separate"/>
            </w:r>
            <w:r w:rsidR="00324B74" w:rsidRPr="00324B74">
              <w:rPr>
                <w:noProof/>
              </w:rPr>
              <w:t>[3,9,20,29,30]</w:t>
            </w:r>
            <w:r>
              <w:fldChar w:fldCharType="end"/>
            </w:r>
            <w:r w:rsidR="00D8042A">
              <w:t>.</w:t>
            </w:r>
          </w:p>
        </w:tc>
      </w:tr>
      <w:tr w:rsidR="00C21808" w14:paraId="46250D84" w14:textId="77777777" w:rsidTr="00C26FD9">
        <w:tc>
          <w:tcPr>
            <w:tcW w:w="744" w:type="dxa"/>
          </w:tcPr>
          <w:p w14:paraId="1DF37D83" w14:textId="20FF75AF" w:rsidR="00C21808" w:rsidRDefault="00C21808" w:rsidP="00C22DB9">
            <w:pPr>
              <w:pStyle w:val="Para"/>
            </w:pPr>
            <w:r w:rsidRPr="002C4045">
              <w:t>VOC</w:t>
            </w:r>
            <w:r w:rsidR="00653D67">
              <w:t>7</w:t>
            </w:r>
          </w:p>
          <w:p w14:paraId="2122D18D" w14:textId="09FB1B5D" w:rsidR="00C21808" w:rsidRDefault="00C21808" w:rsidP="00C22DB9">
            <w:pPr>
              <w:pStyle w:val="Para"/>
            </w:pPr>
            <w:r w:rsidRPr="004E5688">
              <w:t>(</w:t>
            </w:r>
            <w:r>
              <w:t>UT</w:t>
            </w:r>
            <w:r w:rsidRPr="004E5688">
              <w:t>)</w:t>
            </w:r>
          </w:p>
        </w:tc>
        <w:tc>
          <w:tcPr>
            <w:tcW w:w="1661" w:type="dxa"/>
          </w:tcPr>
          <w:p w14:paraId="4FCDC239" w14:textId="77777777" w:rsidR="00C21808" w:rsidRDefault="00C21808" w:rsidP="00C22DB9">
            <w:pPr>
              <w:pStyle w:val="Para"/>
            </w:pPr>
            <w:r w:rsidRPr="002C4045">
              <w:t>Regular Expression Definition of a URI</w:t>
            </w:r>
          </w:p>
        </w:tc>
        <w:tc>
          <w:tcPr>
            <w:tcW w:w="2385" w:type="dxa"/>
          </w:tcPr>
          <w:p w14:paraId="6DDCAEA6" w14:textId="45E1AE45" w:rsidR="00C21808" w:rsidRDefault="00C21808" w:rsidP="00C22DB9">
            <w:pPr>
              <w:pStyle w:val="Para"/>
            </w:pPr>
            <w:r w:rsidRPr="002C4045">
              <w:t>Allows agents to interpret and explore resources better</w:t>
            </w:r>
            <w:r w:rsidRPr="002C4045" w:rsidDel="007075DA">
              <w:t xml:space="preserve"> </w:t>
            </w:r>
            <w:r>
              <w:fldChar w:fldCharType="begin" w:fldLock="1"/>
            </w:r>
            <w:r w:rsidR="0032433A">
              <w:instrText>ADDIN CSL_CITATION {"citationItems":[{"id":"ITEM-1","itemData":{"DOI":"10.3233/SW-150175","ISSN":"1570-0844","abstract":"The development and standardization of semantic web technologies have resulted in an unprecedented volume of data being published on the Web as Linked Open Data (LOD). However, we observe widely varying data quality ranging from extensively curated datasets to crowd-sourced and extracted data of relatively low quality. Data quality is commonly conceived\\nas fitness of use. Consequently, a key challenge is to determine the data quality wrt. a particular use case. In this article, we present the results of a systematic review of approaches for assessing the data quality of LOD. We gather existing approaches and compare and group them under a common classification scheme. In particular, we unify and formalise commonly used terminologies across papers related to data quality. Additionally, a comprehensive list of the dimensions and metrics is presented.\\n\\nThe aim of this article is to provide researchers and data curators a comprehensive understanding of existing work, thereby encouraging further experimentation and the development of new approaches focused towards data quality.","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dropping-particle":"","family":"Hitzler","given":"Pascal","non-dropping-particle":"","parse-names":false,"suffix":""}],"container-title":"Submitted to Semantic Web Journal","id":"ITEM-1","issued":{"date-parts":[["2013"]]},"page":"1-5","title":"Quality assessment methodologies for linked open data","type":"article-journal","volume":"1"},"uris":["http://www.mendeley.com/documents/?uuid=690e0d8b-80d5-4bcf-8ad7-494d266c9ad2","http://www.mendeley.com/documents/?uuid=802bc00a-f7cd-3943-8c8f-056ca4dbe44c","http://www.mendeley.com/documents/?uuid=cf5d9d1c-619c-45b1-9b3c-218da649fda6"]},{"id":"ITEM-2","itemData":{"DOI":"10.3233/SW-180306","author":[{"dropping-particle":"","family":"Debattista","given":"Jeremy","non-dropping-particle":"","parse-names":false,"suffix":""},{"dropping-particle":"","family":"Lange","given":"Christoph","non-dropping-particle":"","parse-names":false,"suffix":""},{"dropping-particle":"","family":"Auer","given":"Sören","non-dropping-particle":"","parse-names":false,"suffix":""},{"dropping-particle":"","family":"Cortis","given":"Dominic","non-dropping-particle":"","parse-names":false,"suffix":""}],"container-title":"Semantic Web","id":"ITEM-2","issued":{"date-parts":[["2018","3"]]},"note":"* Carries out one of the largest empirical study on a large number \nof datasets using a variety of different test cases and explores the \nresults. \n* \"The diversity of the Web of Data is also reflected in its quality. \nData quality impacts\nthe fitness for use of the data for the application at hand, and \nchoosing the right dataset is often a challenge for data consumers.In \nthis quantitative empirical survey, we analyse 130 datasets (≈ 3.7 \nbillion quads), extracted from the latest Linked Open Data Cloud using \n27 Linked Data quality metrics, and provide insights into the current \nquality conformance. Furthermore, we publish the quality metadata for \neach assessed dataset as Linked Data, using the Dataset Quality \nVocabulary (daQ).\"* \"Our next step is to \ncreate a Linked Data Quality as\na Service, that crawls the Web of Data and assesses its\nquality, providing quality metadata as Linked Data resources for \nconsumption. For this we also plan to incorporate other objective and \nsubjective metrics, however, we need to find methods that can enable the\n replicability of such metrics. Furthermore, we plan to assess the \nquality of the the LOD cloud periodically\nusing the HDT[22] dataset LOD-a-lot 52 , where the dataset contains 28 \nbillion triples stored on 524 GB of\ndisk space.\" * \"This statistical method shows that following our assessment three out of 27 metrics were identified as\nnon-informative to a datasets’ quality. This empirical survey is one of the largest (in terms of triples)\nevaluation of LOD data quality to date.\"","page":"1-43","title":"Evaluating the quality of the LOD cloud: An empirical investigation","type":"article-journal","volume":"9"},"uris":["http://www.mendeley.com/documents/?uuid=5e6d62a0-78dd-3110-8bf2-119fbc8c7c40"]},{"id":"ITEM-3","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Web","id":"ITEM-3","issued":{"date-parts":[["2015","3"]]},"page":"63-93","title":"Quality assessment for Linked Data: A Survey","type":"article-journal","volume":"7"},"uris":["http://www.mendeley.com/documents/?uuid=3d37c555-e548-31e8-b0bd-3bfa159f3949"]}],"mendeley":{"formattedCitation":"[9,29,30]","plainTextFormattedCitation":"[9,29,30]","previouslyFormattedCitation":"[9,29,30]"},"properties":{"noteIndex":0},"schema":"https://github.com/citation-style-language/schema/raw/master/csl-citation.json"}</w:instrText>
            </w:r>
            <w:r>
              <w:fldChar w:fldCharType="separate"/>
            </w:r>
            <w:r w:rsidR="00324B74" w:rsidRPr="00324B74">
              <w:rPr>
                <w:noProof/>
              </w:rPr>
              <w:t>[9,29,30]</w:t>
            </w:r>
            <w:r>
              <w:fldChar w:fldCharType="end"/>
            </w:r>
            <w:r w:rsidR="00D8042A">
              <w:t>.</w:t>
            </w:r>
          </w:p>
        </w:tc>
      </w:tr>
      <w:tr w:rsidR="00C21808" w14:paraId="480C5EB3" w14:textId="77777777" w:rsidTr="00C26FD9">
        <w:tc>
          <w:tcPr>
            <w:tcW w:w="744" w:type="dxa"/>
          </w:tcPr>
          <w:p w14:paraId="6EF525BA" w14:textId="03526ECE" w:rsidR="00C21808" w:rsidRDefault="00C21808" w:rsidP="00C22DB9">
            <w:pPr>
              <w:pStyle w:val="Para"/>
            </w:pPr>
            <w:r w:rsidRPr="003C2DE1">
              <w:t>VOC</w:t>
            </w:r>
            <w:r w:rsidR="00653D67">
              <w:t>8</w:t>
            </w:r>
          </w:p>
          <w:p w14:paraId="4DB548AE" w14:textId="308C80D6" w:rsidR="00C21808" w:rsidRPr="002C4045" w:rsidRDefault="00C21808" w:rsidP="00C22DB9">
            <w:pPr>
              <w:pStyle w:val="Para"/>
            </w:pPr>
            <w:r w:rsidRPr="004E5688">
              <w:t>(</w:t>
            </w:r>
            <w:r>
              <w:t>UT</w:t>
            </w:r>
            <w:r w:rsidRPr="004E5688">
              <w:t>)</w:t>
            </w:r>
          </w:p>
        </w:tc>
        <w:tc>
          <w:tcPr>
            <w:tcW w:w="1661" w:type="dxa"/>
          </w:tcPr>
          <w:p w14:paraId="3EB21BA5" w14:textId="77777777" w:rsidR="00C21808" w:rsidRPr="002C4045" w:rsidRDefault="00C21808" w:rsidP="00C22DB9">
            <w:pPr>
              <w:pStyle w:val="Para"/>
            </w:pPr>
            <w:r w:rsidRPr="003C2DE1">
              <w:t>Indication of Used Vocabularies</w:t>
            </w:r>
          </w:p>
        </w:tc>
        <w:tc>
          <w:tcPr>
            <w:tcW w:w="2385" w:type="dxa"/>
          </w:tcPr>
          <w:p w14:paraId="67191375" w14:textId="4BD3F338" w:rsidR="00C21808" w:rsidRPr="002C4045" w:rsidRDefault="00C21808" w:rsidP="00C22DB9">
            <w:pPr>
              <w:pStyle w:val="Para"/>
            </w:pPr>
            <w:r w:rsidRPr="003C2DE1">
              <w:t>Indicating the vocabularies used in the datasets allows humans to query them</w:t>
            </w:r>
            <w:r>
              <w:t xml:space="preserve"> </w:t>
            </w:r>
            <w:r>
              <w:fldChar w:fldCharType="begin" w:fldLock="1"/>
            </w:r>
            <w:r w:rsidR="0032433A">
              <w:instrText>ADDIN CSL_CITATION {"citationItems":[{"id":"ITEM-1","itemData":{"author":[{"dropping-particle":"","family":"Poveda-Villalón","given":"Mar\\'{\\i}a","non-dropping-particle":"","parse-names":false,"suffix":""},{"dropping-particle":"","family":"Vatant","given":"Bernard","non-dropping-particle":"","parse-names":false,"suffix":""},{"dropping-particle":"","family":"Suárez-Figueroa","given":"Mari Carmen","non-dropping-particle":"","parse-names":false,"suffix":""},{"dropping-particle":"","family":"Gómez-Pérez","given":"Asunción","non-dropping-particle":"","parse-names":false,"suffix":""}],"collection-title":"WOP’13","container-title":"Proceedings of the 4th International Conference on Ontology and Semantic Web Patterns - Volume 1188","id":"ITEM-1","issued":{"date-parts":[["2013"]]},"note":"* \"In particular, 6 good practices and 5 pitfalls are presented, together\nwith their associated detection methods. In addition, a grid-based rating system\nis generated showing the results of analysing the vocabularies gathered in LOV\nrepository. Both contributions, the set of evaluation characteristics and the grid\nsystem, could be useful for ontologists in order to reuse existing LD vocabularies or to check the one being built.\"\n\n* Major issue with vocabularies if they can't be dereferenced for checking\n\n* Vocabularies should be human and machine readable \n\n* Only information they need is the vocabulary URI\n\n* \"In this paper, we have conducted a detailed analysis of more than 350 vocabularies\ngathered in the LOV registry. Our aim is to automatize the detection of good practices\nand common pitfalls when publishing vocabularies in order to ease the work of appli-\ncations willing to access and consume LOV vocabularies with no more initial infor-\nmation than the vocabulary URI, its namespace and the prefix assigned in LOV.\" \n* Large testing size in my opinion\n\n* Discusses in detail good pratices and pitfalls * \"Main guidelines for publishing data over the web are the extremely well-known\nLinked Data principles and the Linked Open Data 5 Star rating system defined by\nTim Bernes-Lee\"\n\n* \"In the following, we describe the 11 characteristics we have identified when pub-\nlishing ontologies on the Web. It should be noted that in the remaining the term\n“characteristics” will be used for referring to the set of both good practices and pit-\nfalls. That is, there are 11 characteristics described here, 6 of them represent good\npractices and 5 of them represent pitfalls.\" * Importance placed on reusing vocabularies instead of inventing\n\n* Bases the numbering off OOPS catalogue * \"Along this paper 6 good practices and 5 pitfalls have been proposed and described.\nDetection methods for each of them have also been suggested and implemented 22 .\nWith this contribution, ontology evaluation tools and quality features catalogues could\nbe extended. In addition, an evaluation of the good practices and pitfalls detection has\nbeen carried out over 355 vocabularies registered in LOV.\"\n\n* Various diagrams included","page":"39-51","publisher":"CEUR-WS.org","publisher-place":"Aachen, DEU","title":"Detecting Good Practices and Pitfalls When Publishing Vocabularies on the Web","type":"paper-conference"},"uris":["http://www.mendeley.com/documents/?uuid=89c1fdc5-b60d-4a86-84b8-68f41b319f3c","http://www.mendeley.com/documents/?uuid=e6cb3068-cbf9-3b3e-8282-120a3043fb5f","http://www.mendeley.com/documents/?uuid=a06e0705-3f2d-4867-9aab-942bf428d569"]},{"id":"ITEM-2","itemData":{"DOI":"10.3233/SW-150175","ISSN":"1570-0844","abstract":"The development and standardization of semantic web technologies have resulted in an unprecedented volume of data being published on the Web as Linked Open Data (LOD). However, we observe widely varying data quality ranging from extensively curated datasets to crowd-sourced and extracted data of relatively low quality. Data quality is commonly conceived\\nas fitness of use. Consequently, a key challenge is to determine the data quality wrt. a particular use case. In this article, we present the results of a systematic review of approaches for assessing the data quality of LOD. We gather existing approaches and compare and group them under a common classification scheme. In particular, we unify and formalise commonly used terminologies across papers related to data quality. Additionally, a comprehensive list of the dimensions and metrics is presented.\\n\\nThe aim of this article is to provide researchers and data curators a comprehensive understanding of existing work, thereby encouraging further experimentation and the development of new approaches focused towards data quality.","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dropping-particle":"","family":"Hitzler","given":"Pascal","non-dropping-particle":"","parse-names":false,"suffix":""}],"container-title":"Submitted to Semantic Web Journal","id":"ITEM-2","issued":{"date-parts":[["2013"]]},"page":"1-5","title":"Quality assessment methodologies for linked open data","type":"article-journal","volume":"1"},"uris":["http://www.mendeley.com/documents/?uuid=690e0d8b-80d5-4bcf-8ad7-494d266c9ad2","http://www.mendeley.com/documents/?uuid=802bc00a-f7cd-3943-8c8f-056ca4dbe44c","http://www.mendeley.com/documents/?uuid=ba946163-a507-471b-9a1b-563066694cda"]},{"id":"ITEM-3","itemData":{"DOI":"10.3233/SW-180306","author":[{"dropping-particle":"","family":"Debattista","given":"Jeremy","non-dropping-particle":"","parse-names":false,"suffix":""},{"dropping-particle":"","family":"Lange","given":"Christoph","non-dropping-particle":"","parse-names":false,"suffix":""},{"dropping-particle":"","family":"Auer","given":"Sören","non-dropping-particle":"","parse-names":false,"suffix":""},{"dropping-particle":"","family":"Cortis","given":"Dominic","non-dropping-particle":"","parse-names":false,"suffix":""}],"container-title":"Semantic Web","id":"ITEM-3","issued":{"date-parts":[["2018","3"]]},"note":"* Carries out one of the largest empirical study on a large number \nof datasets using a variety of different test cases and explores the \nresults. \n* \"The diversity of the Web of Data is also reflected in its quality. \nData quality impacts\nthe fitness for use of the data for the application at hand, and \nchoosing the right dataset is often a challenge for data consumers.In \nthis quantitative empirical survey, we analyse 130 datasets (≈ 3.7 \nbillion quads), extracted from the latest Linked Open Data Cloud using \n27 Linked Data quality metrics, and provide insights into the current \nquality conformance. Furthermore, we publish the quality metadata for \neach assessed dataset as Linked Data, using the Dataset Quality \nVocabulary (daQ).\"* \"Our next step is to \ncreate a Linked Data Quality as\na Service, that crawls the Web of Data and assesses its\nquality, providing quality metadata as Linked Data resources for \nconsumption. For this we also plan to incorporate other objective and \nsubjective metrics, however, we need to find methods that can enable the\n replicability of such metrics. Furthermore, we plan to assess the \nquality of the the LOD cloud periodically\nusing the HDT[22] dataset LOD-a-lot 52 , where the dataset contains 28 \nbillion triples stored on 524 GB of\ndisk space.\" * \"This statistical method shows that following our assessment three out of 27 metrics were identified as\nnon-informative to a datasets’ quality. This empirical survey is one of the largest (in terms of triples)\nevaluation of LOD data quality to date.\"","page":"1-43","title":"Evaluating the quality of the LOD cloud: An empirical investigation","type":"article-journal","volume":"9"},"uris":["http://www.mendeley.com/documents/?uuid=5e6d62a0-78dd-3110-8bf2-119fbc8c7c40"]},{"id":"ITEM-4","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Web","id":"ITEM-4","issued":{"date-parts":[["2015","3"]]},"page":"63-93","title":"Quality assessment for Linked Data: A Survey","type":"article-journal","volume":"7"},"uris":["http://www.mendeley.com/documents/?uuid=3d37c555-e548-31e8-b0bd-3bfa159f3949"]}],"mendeley":{"formattedCitation":"[9,23,29,30]","plainTextFormattedCitation":"[9,23,29,30]","previouslyFormattedCitation":"[9,23,29,30]"},"properties":{"noteIndex":0},"schema":"https://github.com/citation-style-language/schema/raw/master/csl-citation.json"}</w:instrText>
            </w:r>
            <w:r>
              <w:fldChar w:fldCharType="separate"/>
            </w:r>
            <w:r w:rsidR="00324B74" w:rsidRPr="00324B74">
              <w:rPr>
                <w:noProof/>
              </w:rPr>
              <w:t>[9,23,29,30]</w:t>
            </w:r>
            <w:r>
              <w:fldChar w:fldCharType="end"/>
            </w:r>
            <w:r w:rsidR="00D8042A">
              <w:t xml:space="preserve">. </w:t>
            </w:r>
          </w:p>
        </w:tc>
      </w:tr>
    </w:tbl>
    <w:p w14:paraId="1D99C1C9" w14:textId="77777777" w:rsidR="00FF0496" w:rsidRDefault="00FF0496" w:rsidP="00C22DB9">
      <w:pPr>
        <w:pStyle w:val="Para"/>
      </w:pPr>
    </w:p>
    <w:p w14:paraId="1734B41C" w14:textId="4EBF14AF" w:rsidR="00FF0496" w:rsidRDefault="00E71AF8" w:rsidP="00C22DB9">
      <w:pPr>
        <w:pStyle w:val="Para"/>
      </w:pPr>
      <w:r>
        <w:t>We</w:t>
      </w:r>
      <w:r w:rsidR="00FF0496">
        <w:t xml:space="preserve"> note that our work may consider a mapping to be high quality, however, the resulting data may still contain inconsistencies as the mapping is only assessed in our framework and not the source data. </w:t>
      </w:r>
      <w:r w:rsidR="006A7AB5">
        <w:t xml:space="preserve">It is not intended that our </w:t>
      </w:r>
      <w:r w:rsidR="00FF0496" w:rsidRPr="004049A1">
        <w:t>framework replace</w:t>
      </w:r>
      <w:r w:rsidR="006A7AB5">
        <w:t>s</w:t>
      </w:r>
      <w:r w:rsidR="00FF0496" w:rsidRPr="004049A1">
        <w:t xml:space="preserve"> existing quality assessment frameworks, </w:t>
      </w:r>
      <w:r w:rsidR="006A7AB5">
        <w:t>but</w:t>
      </w:r>
      <w:r w:rsidR="006A7AB5" w:rsidRPr="004049A1">
        <w:t xml:space="preserve"> </w:t>
      </w:r>
      <w:r w:rsidR="00FF0496" w:rsidRPr="004049A1">
        <w:t xml:space="preserve">instead </w:t>
      </w:r>
      <w:r w:rsidR="006A7AB5">
        <w:t xml:space="preserve">it </w:t>
      </w:r>
      <w:r w:rsidR="00FF0496" w:rsidRPr="004049A1">
        <w:t xml:space="preserve">extends </w:t>
      </w:r>
      <w:r w:rsidR="006A7AB5">
        <w:t>quality assessment</w:t>
      </w:r>
      <w:r w:rsidR="006A7AB5" w:rsidRPr="004049A1">
        <w:t xml:space="preserve"> </w:t>
      </w:r>
      <w:r w:rsidR="00FF0496" w:rsidRPr="004049A1">
        <w:t xml:space="preserve">to </w:t>
      </w:r>
      <w:r w:rsidR="006A7AB5">
        <w:t xml:space="preserve">cover </w:t>
      </w:r>
      <w:r w:rsidR="00FF0496" w:rsidRPr="004049A1">
        <w:t xml:space="preserve">the data </w:t>
      </w:r>
      <w:r w:rsidR="006A7AB5">
        <w:t xml:space="preserve">generation </w:t>
      </w:r>
      <w:r w:rsidR="00FF0496" w:rsidRPr="004049A1">
        <w:t>process.</w:t>
      </w:r>
    </w:p>
    <w:p w14:paraId="57153A9F" w14:textId="77777777" w:rsidR="00FF0496" w:rsidRDefault="00FF0496" w:rsidP="00C22DB9">
      <w:pPr>
        <w:pStyle w:val="Para"/>
      </w:pPr>
    </w:p>
    <w:p w14:paraId="06A06BC1" w14:textId="552ABE1B" w:rsidR="00C0769A" w:rsidRDefault="00954D78" w:rsidP="00893D84">
      <w:pPr>
        <w:pStyle w:val="Heading10"/>
        <w:rPr>
          <w:lang w:val="en-IE"/>
        </w:rPr>
      </w:pPr>
      <w:bookmarkStart w:id="284" w:name="_Ref36547913"/>
      <w:bookmarkEnd w:id="147"/>
      <w:bookmarkEnd w:id="148"/>
      <w:r>
        <w:rPr>
          <w:lang w:val="en-IE"/>
        </w:rPr>
        <w:t>FRAMEWORK</w:t>
      </w:r>
      <w:r w:rsidRPr="008E65EB">
        <w:rPr>
          <w:lang w:val="en-IE"/>
        </w:rPr>
        <w:t xml:space="preserve"> </w:t>
      </w:r>
      <w:r w:rsidR="00EE208C" w:rsidRPr="008E65EB">
        <w:rPr>
          <w:lang w:val="en-IE"/>
        </w:rPr>
        <w:t>IMPLEMENTATION</w:t>
      </w:r>
      <w:bookmarkEnd w:id="284"/>
    </w:p>
    <w:p w14:paraId="5CD8AED4" w14:textId="45F9F188" w:rsidR="00126FFD" w:rsidRDefault="006A7AB5" w:rsidP="00B12678">
      <w:pPr>
        <w:spacing w:line="240" w:lineRule="auto"/>
        <w:rPr>
          <w:rFonts w:eastAsia="Times New Roman" w:cs="Linux Libertine"/>
          <w:color w:val="000000"/>
          <w:szCs w:val="18"/>
          <w:lang w:val="en-IE" w:eastAsia="en-IE"/>
        </w:rPr>
      </w:pPr>
      <w:r>
        <w:rPr>
          <w:rFonts w:eastAsia="Times New Roman" w:cs="Linux Libertine"/>
          <w:color w:val="000000"/>
          <w:szCs w:val="18"/>
          <w:lang w:val="en-IE" w:eastAsia="en-IE"/>
        </w:rPr>
        <w:t>Our implementation of the proposed quality assessment framework</w:t>
      </w:r>
      <w:r w:rsidR="0061338E">
        <w:rPr>
          <w:rFonts w:eastAsia="Times New Roman" w:cs="Linux Libertine"/>
          <w:color w:val="000000"/>
          <w:szCs w:val="18"/>
          <w:lang w:val="en-IE" w:eastAsia="en-IE"/>
        </w:rPr>
        <w:t xml:space="preserve"> is </w:t>
      </w:r>
      <w:r w:rsidR="00466532">
        <w:rPr>
          <w:rFonts w:eastAsia="Times New Roman" w:cs="Linux Libertine"/>
          <w:color w:val="000000"/>
          <w:szCs w:val="18"/>
          <w:lang w:val="en-IE" w:eastAsia="en-IE"/>
        </w:rPr>
        <w:t>specifically</w:t>
      </w:r>
      <w:r w:rsidR="0061338E">
        <w:rPr>
          <w:rFonts w:eastAsia="Times New Roman" w:cs="Linux Libertine"/>
          <w:color w:val="000000"/>
          <w:szCs w:val="18"/>
          <w:lang w:val="en-IE" w:eastAsia="en-IE"/>
        </w:rPr>
        <w:t xml:space="preserve"> designed to assess and refine R2RML mappings</w:t>
      </w:r>
      <w:r>
        <w:rPr>
          <w:rFonts w:eastAsia="Times New Roman" w:cs="Linux Libertine"/>
          <w:color w:val="000000"/>
          <w:szCs w:val="18"/>
          <w:lang w:val="en-IE" w:eastAsia="en-IE"/>
        </w:rPr>
        <w:t>.</w:t>
      </w:r>
      <w:r w:rsidR="00E16D67">
        <w:rPr>
          <w:rFonts w:eastAsia="Times New Roman" w:cs="Linux Libertine"/>
          <w:color w:val="000000"/>
          <w:szCs w:val="18"/>
          <w:lang w:val="en-IE" w:eastAsia="en-IE"/>
        </w:rPr>
        <w:t xml:space="preserve"> </w:t>
      </w:r>
      <w:r w:rsidR="00D6481F">
        <w:rPr>
          <w:rFonts w:eastAsia="Times New Roman" w:cs="Linux Libertine"/>
          <w:color w:val="000000"/>
          <w:szCs w:val="18"/>
          <w:lang w:val="en-IE" w:eastAsia="en-IE"/>
        </w:rPr>
        <w:t>W</w:t>
      </w:r>
      <w:r w:rsidR="002F668B">
        <w:rPr>
          <w:rFonts w:eastAsia="Times New Roman" w:cs="Linux Libertine"/>
          <w:color w:val="000000"/>
          <w:szCs w:val="18"/>
          <w:lang w:val="en-IE" w:eastAsia="en-IE"/>
        </w:rPr>
        <w:t xml:space="preserve">e </w:t>
      </w:r>
      <w:r w:rsidR="00BF7FDE">
        <w:rPr>
          <w:rFonts w:eastAsia="Times New Roman" w:cs="Linux Libertine"/>
          <w:color w:val="000000"/>
          <w:szCs w:val="18"/>
          <w:lang w:val="en-IE" w:eastAsia="en-IE"/>
        </w:rPr>
        <w:t xml:space="preserve">have </w:t>
      </w:r>
      <w:r w:rsidR="002F135D">
        <w:rPr>
          <w:rFonts w:eastAsia="Times New Roman" w:cs="Linux Libertine"/>
          <w:color w:val="000000"/>
          <w:szCs w:val="18"/>
          <w:lang w:val="en-IE" w:eastAsia="en-IE"/>
        </w:rPr>
        <w:t>chosen</w:t>
      </w:r>
      <w:r w:rsidR="00BF7FDE">
        <w:rPr>
          <w:rFonts w:eastAsia="Times New Roman" w:cs="Linux Libertine"/>
          <w:color w:val="000000"/>
          <w:szCs w:val="18"/>
          <w:lang w:val="en-IE" w:eastAsia="en-IE"/>
        </w:rPr>
        <w:t xml:space="preserve"> to target </w:t>
      </w:r>
      <w:r w:rsidR="002F668B">
        <w:rPr>
          <w:rFonts w:eastAsia="Times New Roman" w:cs="Linux Libertine"/>
          <w:color w:val="000000"/>
          <w:szCs w:val="18"/>
          <w:lang w:val="en-IE" w:eastAsia="en-IE"/>
        </w:rPr>
        <w:t xml:space="preserve">the </w:t>
      </w:r>
      <w:r w:rsidR="00BF7FDE">
        <w:rPr>
          <w:rFonts w:eastAsia="Times New Roman" w:cs="Linux Libertine"/>
          <w:color w:val="000000"/>
          <w:szCs w:val="18"/>
          <w:lang w:val="en-IE" w:eastAsia="en-IE"/>
        </w:rPr>
        <w:t>R2RML</w:t>
      </w:r>
      <w:r w:rsidR="002F135D">
        <w:rPr>
          <w:rFonts w:eastAsia="Times New Roman" w:cs="Linux Libertine"/>
          <w:color w:val="000000"/>
          <w:szCs w:val="18"/>
          <w:lang w:val="en-IE" w:eastAsia="en-IE"/>
        </w:rPr>
        <w:t xml:space="preserve"> </w:t>
      </w:r>
      <w:r w:rsidR="002F668B">
        <w:rPr>
          <w:rFonts w:eastAsia="Times New Roman" w:cs="Linux Libertine"/>
          <w:color w:val="000000"/>
          <w:szCs w:val="18"/>
          <w:lang w:val="en-IE" w:eastAsia="en-IE"/>
        </w:rPr>
        <w:t>mapping language</w:t>
      </w:r>
      <w:r w:rsidR="00CB70EC">
        <w:rPr>
          <w:rFonts w:eastAsia="Times New Roman" w:cs="Linux Libertine"/>
          <w:color w:val="000000"/>
          <w:szCs w:val="18"/>
          <w:lang w:val="en-IE" w:eastAsia="en-IE"/>
        </w:rPr>
        <w:t xml:space="preserve">, </w:t>
      </w:r>
      <w:r w:rsidR="002F668B">
        <w:rPr>
          <w:rFonts w:eastAsia="Times New Roman" w:cs="Linux Libertine"/>
          <w:color w:val="000000"/>
          <w:szCs w:val="18"/>
          <w:lang w:val="en-IE" w:eastAsia="en-IE"/>
        </w:rPr>
        <w:t xml:space="preserve">for being the </w:t>
      </w:r>
      <w:r w:rsidR="00C97D1E">
        <w:rPr>
          <w:rFonts w:eastAsia="Times New Roman" w:cs="Linux Libertine"/>
          <w:color w:val="000000"/>
          <w:szCs w:val="18"/>
          <w:lang w:val="en-IE" w:eastAsia="en-IE"/>
        </w:rPr>
        <w:t>W3C</w:t>
      </w:r>
      <w:r w:rsidR="002F668B">
        <w:rPr>
          <w:rFonts w:eastAsia="Times New Roman" w:cs="Linux Libertine"/>
          <w:color w:val="000000"/>
          <w:szCs w:val="18"/>
          <w:lang w:val="en-IE" w:eastAsia="en-IE"/>
        </w:rPr>
        <w:t>-Recommended language for transforming relational databases to RDF</w:t>
      </w:r>
      <w:r w:rsidR="00CF3507">
        <w:rPr>
          <w:rFonts w:eastAsia="Times New Roman" w:cs="Linux Libertine"/>
          <w:color w:val="000000"/>
          <w:szCs w:val="18"/>
          <w:lang w:val="en-IE" w:eastAsia="en-IE"/>
        </w:rPr>
        <w:t xml:space="preserve">. </w:t>
      </w:r>
      <w:r w:rsidR="00C97D1E">
        <w:rPr>
          <w:rFonts w:eastAsia="Times New Roman" w:cs="Linux Libertine"/>
          <w:color w:val="000000"/>
          <w:szCs w:val="18"/>
          <w:lang w:val="en-IE" w:eastAsia="en-IE"/>
        </w:rPr>
        <w:t xml:space="preserve"> </w:t>
      </w:r>
    </w:p>
    <w:p w14:paraId="26B023B8" w14:textId="77777777" w:rsidR="00CE35E5" w:rsidRDefault="00CE35E5" w:rsidP="00B12678">
      <w:pPr>
        <w:spacing w:line="240" w:lineRule="auto"/>
        <w:rPr>
          <w:rFonts w:eastAsia="Times New Roman" w:cs="Linux Libertine"/>
          <w:color w:val="000000"/>
          <w:szCs w:val="18"/>
          <w:lang w:val="en-IE" w:eastAsia="en-IE"/>
        </w:rPr>
      </w:pPr>
    </w:p>
    <w:p w14:paraId="26BEC7B9" w14:textId="462BB151" w:rsidR="008376E9" w:rsidRDefault="00F47722" w:rsidP="00B12678">
      <w:pPr>
        <w:spacing w:line="240" w:lineRule="auto"/>
        <w:rPr>
          <w:rFonts w:eastAsia="Times New Roman" w:cs="Linux Libertine"/>
          <w:color w:val="000000"/>
          <w:szCs w:val="18"/>
          <w:lang w:val="en-IE" w:eastAsia="en-IE"/>
        </w:rPr>
      </w:pPr>
      <w:r w:rsidRPr="00F47722">
        <w:rPr>
          <w:rFonts w:eastAsia="Times New Roman" w:cs="Linux Libertine"/>
          <w:color w:val="000000"/>
          <w:szCs w:val="18"/>
          <w:lang w:val="en-IE" w:eastAsia="en-IE"/>
        </w:rPr>
        <w:t xml:space="preserve">Our </w:t>
      </w:r>
      <w:r w:rsidR="00954D78">
        <w:rPr>
          <w:rFonts w:eastAsia="Times New Roman" w:cs="Linux Libertine"/>
          <w:color w:val="000000"/>
          <w:szCs w:val="18"/>
          <w:lang w:val="en-IE" w:eastAsia="en-IE"/>
        </w:rPr>
        <w:t xml:space="preserve">quality assessment framework </w:t>
      </w:r>
      <w:r w:rsidRPr="00F47722">
        <w:rPr>
          <w:rFonts w:eastAsia="Times New Roman" w:cs="Linux Libertine"/>
          <w:color w:val="000000"/>
          <w:szCs w:val="18"/>
          <w:lang w:val="en-IE" w:eastAsia="en-IE"/>
        </w:rPr>
        <w:t>implementation</w:t>
      </w:r>
      <w:del w:id="285" w:author="Alex Randles" w:date="2020-07-24T14:22:00Z">
        <w:r w:rsidR="00854E6A" w:rsidDel="00082760">
          <w:rPr>
            <w:rFonts w:eastAsia="Times New Roman" w:cs="Linux Libertine"/>
            <w:color w:val="000000"/>
            <w:szCs w:val="18"/>
            <w:lang w:val="en-IE" w:eastAsia="en-IE"/>
          </w:rPr>
          <w:delText xml:space="preserve"> </w:delText>
        </w:r>
        <w:r w:rsidR="009971F9" w:rsidDel="00082760">
          <w:rPr>
            <w:rFonts w:eastAsia="Times New Roman" w:cs="Linux Libertine"/>
            <w:color w:val="000000"/>
            <w:szCs w:val="18"/>
            <w:lang w:val="en-IE" w:eastAsia="en-IE"/>
          </w:rPr>
          <w:delText xml:space="preserve"> </w:delText>
        </w:r>
      </w:del>
      <w:r w:rsidR="003B0291">
        <w:rPr>
          <w:rStyle w:val="FootnoteReference"/>
          <w:rFonts w:eastAsia="Times New Roman" w:cs="Linux Libertine"/>
          <w:color w:val="000000"/>
          <w:szCs w:val="18"/>
          <w:lang w:val="en-IE" w:eastAsia="en-IE"/>
        </w:rPr>
        <w:footnoteReference w:id="4"/>
      </w:r>
      <w:ins w:id="294" w:author="Alex Randles" w:date="2020-07-24T14:22:00Z">
        <w:r w:rsidR="00082760">
          <w:rPr>
            <w:rFonts w:eastAsia="Times New Roman" w:cs="Linux Libertine"/>
            <w:color w:val="000000"/>
            <w:szCs w:val="18"/>
            <w:lang w:val="en-IE" w:eastAsia="en-IE"/>
          </w:rPr>
          <w:t xml:space="preserve"> </w:t>
        </w:r>
      </w:ins>
      <w:r w:rsidRPr="00F47722">
        <w:rPr>
          <w:rFonts w:eastAsia="Times New Roman" w:cs="Linux Libertine"/>
          <w:color w:val="000000"/>
          <w:szCs w:val="18"/>
          <w:lang w:val="en-IE" w:eastAsia="en-IE"/>
        </w:rPr>
        <w:t xml:space="preserve">was designed using a combination of </w:t>
      </w:r>
      <w:r w:rsidR="00CD06FB">
        <w:rPr>
          <w:rFonts w:eastAsia="Times New Roman" w:cs="Linux Libertine"/>
          <w:color w:val="000000"/>
          <w:szCs w:val="18"/>
          <w:lang w:val="en-IE" w:eastAsia="en-IE"/>
        </w:rPr>
        <w:t>core</w:t>
      </w:r>
      <w:r w:rsidRPr="00F47722">
        <w:rPr>
          <w:rFonts w:eastAsia="Times New Roman" w:cs="Linux Libertine"/>
          <w:color w:val="000000"/>
          <w:szCs w:val="18"/>
          <w:lang w:val="en-IE" w:eastAsia="en-IE"/>
        </w:rPr>
        <w:t xml:space="preserve"> SHACL</w:t>
      </w:r>
      <w:r w:rsidR="000B6452">
        <w:rPr>
          <w:rFonts w:eastAsia="Times New Roman" w:cs="Linux Libertine"/>
          <w:color w:val="000000"/>
          <w:szCs w:val="18"/>
          <w:lang w:val="en-IE" w:eastAsia="en-IE"/>
        </w:rPr>
        <w:t xml:space="preserve"> </w:t>
      </w:r>
      <w:r w:rsidR="005249A1">
        <w:rPr>
          <w:rFonts w:eastAsia="Times New Roman" w:cs="Linux Libertine"/>
          <w:color w:val="000000"/>
          <w:szCs w:val="18"/>
          <w:lang w:val="en-IE" w:eastAsia="en-IE"/>
        </w:rPr>
        <w:fldChar w:fldCharType="begin" w:fldLock="1"/>
      </w:r>
      <w:r w:rsidR="0032433A">
        <w:rPr>
          <w:rFonts w:eastAsia="Times New Roman" w:cs="Linux Libertine"/>
          <w:color w:val="000000"/>
          <w:szCs w:val="18"/>
          <w:lang w:val="en-IE" w:eastAsia="en-IE"/>
        </w:rPr>
        <w:instrText>ADDIN CSL_CITATION {"citationItems":[{"id":"ITEM-1","itemData":{"author":[{"dropping-particle":"","family":"Knublauch","given":"Holger","non-dropping-particle":"","parse-names":false,"suffix":""},{"dropping-particle":"","family":"Kontokostas","given":"Dimitris","non-dropping-particle":"","parse-names":false,"suffix":""}],"container-title":"URL: https://www. w3. org/TR/shacl","id":"ITEM-1","issued":{"date-parts":[["2017"]]},"title":"Shapes Constraint Language (SHACL), W3C Recommendation 20 July 2017","type":"article-journal"},"uris":["http://www.mendeley.com/documents/?uuid=c4122e59-dab6-418b-a0bc-f45f9a27565d","http://www.mendeley.com/documents/?uuid=0e1cb3fd-7770-30d3-ba1c-14da88d302f8"]}],"mendeley":{"formattedCitation":"[17]","plainTextFormattedCitation":"[17]","previouslyFormattedCitation":"[17]"},"properties":{"noteIndex":0},"schema":"https://github.com/citation-style-language/schema/raw/master/csl-citation.json"}</w:instrText>
      </w:r>
      <w:r w:rsidR="005249A1">
        <w:rPr>
          <w:rFonts w:eastAsia="Times New Roman" w:cs="Linux Libertine"/>
          <w:color w:val="000000"/>
          <w:szCs w:val="18"/>
          <w:lang w:val="en-IE" w:eastAsia="en-IE"/>
        </w:rPr>
        <w:fldChar w:fldCharType="separate"/>
      </w:r>
      <w:r w:rsidR="00324B74" w:rsidRPr="00324B74">
        <w:rPr>
          <w:rFonts w:eastAsia="Times New Roman" w:cs="Linux Libertine"/>
          <w:noProof/>
          <w:color w:val="000000"/>
          <w:szCs w:val="18"/>
          <w:lang w:val="en-IE" w:eastAsia="en-IE"/>
        </w:rPr>
        <w:t>[17]</w:t>
      </w:r>
      <w:r w:rsidR="005249A1">
        <w:rPr>
          <w:rFonts w:eastAsia="Times New Roman" w:cs="Linux Libertine"/>
          <w:color w:val="000000"/>
          <w:szCs w:val="18"/>
          <w:lang w:val="en-IE" w:eastAsia="en-IE"/>
        </w:rPr>
        <w:fldChar w:fldCharType="end"/>
      </w:r>
      <w:r w:rsidR="00D13241">
        <w:rPr>
          <w:rFonts w:eastAsia="Times New Roman" w:cs="Linux Libertine"/>
          <w:color w:val="000000"/>
          <w:szCs w:val="18"/>
          <w:lang w:val="en-IE" w:eastAsia="en-IE"/>
        </w:rPr>
        <w:t xml:space="preserve">, </w:t>
      </w:r>
      <w:r w:rsidRPr="00F47722">
        <w:rPr>
          <w:rFonts w:eastAsia="Times New Roman" w:cs="Linux Libertine"/>
          <w:color w:val="000000"/>
          <w:szCs w:val="18"/>
          <w:lang w:val="en-IE" w:eastAsia="en-IE"/>
        </w:rPr>
        <w:t>SHACL advanced features</w:t>
      </w:r>
      <w:r w:rsidR="00AD6636">
        <w:rPr>
          <w:rStyle w:val="FootnoteReference"/>
          <w:rFonts w:eastAsia="Times New Roman" w:cs="Linux Libertine"/>
          <w:color w:val="000000"/>
          <w:szCs w:val="18"/>
          <w:lang w:val="en-IE" w:eastAsia="en-IE"/>
        </w:rPr>
        <w:footnoteReference w:id="5"/>
      </w:r>
      <w:r w:rsidR="00CD4176">
        <w:rPr>
          <w:rFonts w:eastAsia="Times New Roman" w:cs="Linux Libertine"/>
          <w:color w:val="000000"/>
          <w:szCs w:val="18"/>
          <w:lang w:val="en-IE" w:eastAsia="en-IE"/>
        </w:rPr>
        <w:t>,</w:t>
      </w:r>
      <w:r w:rsidR="009202F6">
        <w:rPr>
          <w:rFonts w:eastAsia="Times New Roman" w:cs="Linux Libertine"/>
          <w:color w:val="000000"/>
          <w:szCs w:val="18"/>
          <w:lang w:val="en-IE" w:eastAsia="en-IE"/>
        </w:rPr>
        <w:t xml:space="preserve"> </w:t>
      </w:r>
      <w:r w:rsidR="009B58ED">
        <w:rPr>
          <w:rFonts w:eastAsia="Times New Roman" w:cs="Linux Libertine"/>
          <w:color w:val="000000"/>
          <w:szCs w:val="18"/>
          <w:lang w:val="en-IE" w:eastAsia="en-IE"/>
        </w:rPr>
        <w:t>JavaScript</w:t>
      </w:r>
      <w:r w:rsidR="0015759B">
        <w:rPr>
          <w:rFonts w:eastAsia="Times New Roman" w:cs="Linux Libertine"/>
          <w:color w:val="000000"/>
          <w:szCs w:val="18"/>
          <w:lang w:val="en-IE" w:eastAsia="en-IE"/>
        </w:rPr>
        <w:t>, Java</w:t>
      </w:r>
      <w:r w:rsidR="00D13241">
        <w:rPr>
          <w:rFonts w:eastAsia="Times New Roman" w:cs="Linux Libertine"/>
          <w:color w:val="000000"/>
          <w:szCs w:val="18"/>
          <w:lang w:val="en-IE" w:eastAsia="en-IE"/>
        </w:rPr>
        <w:t xml:space="preserve"> and SPARQL to support </w:t>
      </w:r>
      <w:r w:rsidR="00707829">
        <w:rPr>
          <w:rFonts w:eastAsia="Times New Roman" w:cs="Linux Libertine"/>
          <w:color w:val="000000"/>
          <w:szCs w:val="18"/>
          <w:lang w:val="en-IE" w:eastAsia="en-IE"/>
        </w:rPr>
        <w:t xml:space="preserve">the </w:t>
      </w:r>
      <w:r w:rsidR="00D13241">
        <w:rPr>
          <w:rFonts w:eastAsia="Times New Roman" w:cs="Linux Libertine"/>
          <w:color w:val="000000"/>
          <w:szCs w:val="18"/>
          <w:lang w:val="en-IE" w:eastAsia="en-IE"/>
        </w:rPr>
        <w:t>refinement of mappings</w:t>
      </w:r>
      <w:r w:rsidRPr="00F47722">
        <w:rPr>
          <w:rFonts w:eastAsia="Times New Roman" w:cs="Linux Libertine"/>
          <w:color w:val="000000"/>
          <w:szCs w:val="18"/>
          <w:lang w:val="en-IE" w:eastAsia="en-IE"/>
        </w:rPr>
        <w:t>.</w:t>
      </w:r>
      <w:r w:rsidR="00CD06FB">
        <w:rPr>
          <w:rFonts w:eastAsia="Times New Roman" w:cs="Linux Libertine"/>
          <w:color w:val="000000"/>
          <w:szCs w:val="18"/>
          <w:lang w:val="en-IE" w:eastAsia="en-IE"/>
        </w:rPr>
        <w:t xml:space="preserve"> </w:t>
      </w:r>
      <w:r w:rsidR="00C97906">
        <w:rPr>
          <w:rFonts w:eastAsia="Times New Roman" w:cs="Linux Libertine"/>
          <w:color w:val="000000"/>
          <w:szCs w:val="18"/>
          <w:lang w:val="en-IE" w:eastAsia="en-IE"/>
        </w:rPr>
        <w:t xml:space="preserve">SHACL allows </w:t>
      </w:r>
      <w:r w:rsidR="004356A6">
        <w:rPr>
          <w:rFonts w:eastAsia="Times New Roman" w:cs="Linux Libertine"/>
          <w:color w:val="000000"/>
          <w:szCs w:val="18"/>
          <w:lang w:val="en-IE" w:eastAsia="en-IE"/>
        </w:rPr>
        <w:t xml:space="preserve">for the semantic description of </w:t>
      </w:r>
      <w:r w:rsidR="00C97906">
        <w:rPr>
          <w:rFonts w:eastAsia="Times New Roman" w:cs="Linux Libertine"/>
          <w:color w:val="000000"/>
          <w:szCs w:val="18"/>
          <w:lang w:val="en-IE" w:eastAsia="en-IE"/>
        </w:rPr>
        <w:t>constraints</w:t>
      </w:r>
      <w:r w:rsidR="004356A6">
        <w:rPr>
          <w:rFonts w:eastAsia="Times New Roman" w:cs="Linux Libertine"/>
          <w:color w:val="000000"/>
          <w:szCs w:val="18"/>
          <w:lang w:val="en-IE" w:eastAsia="en-IE"/>
        </w:rPr>
        <w:t xml:space="preserve">, </w:t>
      </w:r>
      <w:r w:rsidR="00C97906">
        <w:rPr>
          <w:rFonts w:eastAsia="Times New Roman" w:cs="Linux Libertine"/>
          <w:color w:val="000000"/>
          <w:szCs w:val="18"/>
          <w:lang w:val="en-IE" w:eastAsia="en-IE"/>
        </w:rPr>
        <w:t xml:space="preserve">which are </w:t>
      </w:r>
      <w:r w:rsidR="004356A6">
        <w:rPr>
          <w:rFonts w:eastAsia="Times New Roman" w:cs="Linux Libertine"/>
          <w:color w:val="000000"/>
          <w:szCs w:val="18"/>
          <w:lang w:val="en-IE" w:eastAsia="en-IE"/>
        </w:rPr>
        <w:t xml:space="preserve">used to </w:t>
      </w:r>
      <w:r w:rsidR="00A17D58">
        <w:rPr>
          <w:rFonts w:eastAsia="Times New Roman" w:cs="Linux Libertine"/>
          <w:color w:val="000000"/>
          <w:szCs w:val="18"/>
          <w:lang w:val="en-IE" w:eastAsia="en-IE"/>
        </w:rPr>
        <w:t xml:space="preserve">describe </w:t>
      </w:r>
      <w:r w:rsidR="004356A6">
        <w:rPr>
          <w:rFonts w:eastAsia="Times New Roman" w:cs="Linux Libertine"/>
          <w:color w:val="000000"/>
          <w:szCs w:val="18"/>
          <w:lang w:val="en-IE" w:eastAsia="en-IE"/>
        </w:rPr>
        <w:t>quality issues in our framework</w:t>
      </w:r>
      <w:r w:rsidR="00C97906">
        <w:rPr>
          <w:rFonts w:eastAsia="Times New Roman" w:cs="Linux Libertine"/>
          <w:color w:val="000000"/>
          <w:szCs w:val="18"/>
          <w:lang w:val="en-IE" w:eastAsia="en-IE"/>
        </w:rPr>
        <w:t xml:space="preserve">. </w:t>
      </w:r>
      <w:r w:rsidR="004356A6">
        <w:rPr>
          <w:rFonts w:eastAsia="Times New Roman" w:cs="Linux Libertine"/>
          <w:color w:val="000000"/>
          <w:szCs w:val="18"/>
          <w:lang w:val="en-IE" w:eastAsia="en-IE"/>
        </w:rPr>
        <w:t xml:space="preserve">SHACL advance features allows users to define custom constraints, which are required for the definition of </w:t>
      </w:r>
      <w:r w:rsidR="0052565C">
        <w:rPr>
          <w:rFonts w:eastAsia="Times New Roman" w:cs="Linux Libertine"/>
          <w:color w:val="000000"/>
          <w:szCs w:val="18"/>
          <w:lang w:val="en-IE" w:eastAsia="en-IE"/>
        </w:rPr>
        <w:t>a number of quality metrics</w:t>
      </w:r>
      <w:r w:rsidR="003B3B17">
        <w:rPr>
          <w:rFonts w:eastAsia="Times New Roman" w:cs="Linux Libertine"/>
          <w:color w:val="000000"/>
          <w:szCs w:val="18"/>
          <w:lang w:val="en-IE" w:eastAsia="en-IE"/>
        </w:rPr>
        <w:t xml:space="preserve"> defined in our framework</w:t>
      </w:r>
      <w:r w:rsidR="00C97906">
        <w:rPr>
          <w:rFonts w:eastAsia="Times New Roman" w:cs="Linux Libertine"/>
          <w:color w:val="000000"/>
          <w:szCs w:val="18"/>
          <w:lang w:val="en-IE" w:eastAsia="en-IE"/>
        </w:rPr>
        <w:t xml:space="preserve">. </w:t>
      </w:r>
      <w:r w:rsidR="00AE333B">
        <w:rPr>
          <w:rFonts w:eastAsia="Times New Roman" w:cs="Linux Libertine"/>
          <w:color w:val="000000"/>
          <w:szCs w:val="18"/>
          <w:lang w:val="en-IE" w:eastAsia="en-IE"/>
        </w:rPr>
        <w:t>Additionally</w:t>
      </w:r>
      <w:r w:rsidR="00C97906">
        <w:rPr>
          <w:rFonts w:eastAsia="Times New Roman" w:cs="Linux Libertine"/>
          <w:color w:val="000000"/>
          <w:szCs w:val="18"/>
          <w:lang w:val="en-IE" w:eastAsia="en-IE"/>
        </w:rPr>
        <w:t xml:space="preserve">, SHACL </w:t>
      </w:r>
      <w:r w:rsidR="00AE333B">
        <w:rPr>
          <w:rFonts w:eastAsia="Times New Roman" w:cs="Linux Libertine"/>
          <w:color w:val="000000"/>
          <w:szCs w:val="18"/>
          <w:lang w:val="en-IE" w:eastAsia="en-IE"/>
        </w:rPr>
        <w:t xml:space="preserve">produces </w:t>
      </w:r>
      <w:r w:rsidR="00C97906">
        <w:rPr>
          <w:rFonts w:eastAsia="Times New Roman" w:cs="Linux Libertine"/>
          <w:color w:val="000000"/>
          <w:szCs w:val="18"/>
          <w:lang w:val="en-IE" w:eastAsia="en-IE"/>
        </w:rPr>
        <w:t>validation report</w:t>
      </w:r>
      <w:r w:rsidR="00AE333B">
        <w:rPr>
          <w:rFonts w:eastAsia="Times New Roman" w:cs="Linux Libertine"/>
          <w:color w:val="000000"/>
          <w:szCs w:val="18"/>
          <w:lang w:val="en-IE" w:eastAsia="en-IE"/>
        </w:rPr>
        <w:t xml:space="preserve">s containing </w:t>
      </w:r>
      <w:r w:rsidR="00C97906">
        <w:rPr>
          <w:rFonts w:eastAsia="Times New Roman" w:cs="Linux Libertine"/>
          <w:color w:val="000000"/>
          <w:szCs w:val="18"/>
          <w:lang w:val="en-IE" w:eastAsia="en-IE"/>
        </w:rPr>
        <w:t xml:space="preserve">information on the </w:t>
      </w:r>
      <w:r w:rsidR="00AE333B">
        <w:rPr>
          <w:rFonts w:eastAsia="Times New Roman" w:cs="Linux Libertine"/>
          <w:color w:val="000000"/>
          <w:szCs w:val="18"/>
          <w:lang w:val="en-IE" w:eastAsia="en-IE"/>
        </w:rPr>
        <w:t xml:space="preserve">identified issues which can be queried and processed during the refinement of </w:t>
      </w:r>
      <w:r w:rsidR="00C97906">
        <w:rPr>
          <w:rFonts w:eastAsia="Times New Roman" w:cs="Linux Libertine"/>
          <w:color w:val="000000"/>
          <w:szCs w:val="18"/>
          <w:lang w:val="en-IE" w:eastAsia="en-IE"/>
        </w:rPr>
        <w:t>th</w:t>
      </w:r>
      <w:r w:rsidR="00AE333B">
        <w:rPr>
          <w:rFonts w:eastAsia="Times New Roman" w:cs="Linux Libertine"/>
          <w:color w:val="000000"/>
          <w:szCs w:val="18"/>
          <w:lang w:val="en-IE" w:eastAsia="en-IE"/>
        </w:rPr>
        <w:t>o</w:t>
      </w:r>
      <w:r w:rsidR="00C97906">
        <w:rPr>
          <w:rFonts w:eastAsia="Times New Roman" w:cs="Linux Libertine"/>
          <w:color w:val="000000"/>
          <w:szCs w:val="18"/>
          <w:lang w:val="en-IE" w:eastAsia="en-IE"/>
        </w:rPr>
        <w:t xml:space="preserve">se violations. </w:t>
      </w:r>
      <w:r w:rsidR="008376E9">
        <w:rPr>
          <w:rFonts w:eastAsia="Times New Roman" w:cs="Linux Libertine"/>
          <w:color w:val="000000"/>
          <w:szCs w:val="18"/>
          <w:lang w:val="en-IE" w:eastAsia="en-IE"/>
        </w:rPr>
        <w:t>For our implementation, we are using SHA</w:t>
      </w:r>
      <w:r w:rsidR="009F7F93">
        <w:rPr>
          <w:rFonts w:eastAsia="Times New Roman" w:cs="Linux Libertine"/>
          <w:color w:val="000000"/>
          <w:szCs w:val="18"/>
          <w:lang w:val="en-IE" w:eastAsia="en-IE"/>
        </w:rPr>
        <w:t>CL 1.3.0</w:t>
      </w:r>
      <w:r w:rsidR="009F7F93">
        <w:rPr>
          <w:rStyle w:val="FootnoteReference"/>
          <w:rFonts w:eastAsia="Times New Roman" w:cs="Linux Libertine"/>
          <w:color w:val="000000"/>
          <w:szCs w:val="18"/>
          <w:lang w:val="en-IE" w:eastAsia="en-IE"/>
        </w:rPr>
        <w:footnoteReference w:id="6"/>
      </w:r>
      <w:r w:rsidR="009F7F93">
        <w:rPr>
          <w:rFonts w:eastAsia="Times New Roman" w:cs="Linux Libertine"/>
          <w:color w:val="000000"/>
          <w:szCs w:val="18"/>
          <w:lang w:val="en-IE" w:eastAsia="en-IE"/>
        </w:rPr>
        <w:t xml:space="preserve"> and Java 11.0.6. </w:t>
      </w:r>
    </w:p>
    <w:p w14:paraId="3E07C730" w14:textId="77777777" w:rsidR="00AC3215" w:rsidRDefault="00AC3215" w:rsidP="00836CA6">
      <w:pPr>
        <w:spacing w:line="240" w:lineRule="auto"/>
        <w:jc w:val="left"/>
        <w:rPr>
          <w:rFonts w:eastAsia="Times New Roman" w:cs="Linux Libertine"/>
          <w:color w:val="000000"/>
          <w:szCs w:val="18"/>
          <w:lang w:val="en-IE" w:eastAsia="en-IE"/>
        </w:rPr>
      </w:pPr>
    </w:p>
    <w:p w14:paraId="4E559931" w14:textId="2C095A95" w:rsidR="00C97906" w:rsidRPr="00C97906" w:rsidRDefault="004902EA" w:rsidP="009F496A">
      <w:pPr>
        <w:pStyle w:val="Heading20"/>
        <w:rPr>
          <w:lang w:val="en-IE" w:eastAsia="en-IE"/>
        </w:rPr>
      </w:pPr>
      <w:r>
        <w:rPr>
          <w:lang w:val="en-IE" w:eastAsia="en-IE"/>
        </w:rPr>
        <w:t>IMPLEMENTATION</w:t>
      </w:r>
    </w:p>
    <w:p w14:paraId="47DB494A" w14:textId="78C38669" w:rsidR="007E62FB" w:rsidRDefault="007E62FB" w:rsidP="00B12678">
      <w:pPr>
        <w:spacing w:line="240" w:lineRule="auto"/>
        <w:rPr>
          <w:rFonts w:eastAsia="Times New Roman" w:cs="Linux Libertine"/>
          <w:color w:val="000000"/>
          <w:szCs w:val="18"/>
          <w:lang w:val="en-IE" w:eastAsia="en-IE"/>
        </w:rPr>
      </w:pPr>
      <w:r>
        <w:rPr>
          <w:rFonts w:eastAsia="Times New Roman" w:cs="Linux Libertine"/>
          <w:color w:val="000000"/>
          <w:szCs w:val="18"/>
          <w:lang w:val="en-IE" w:eastAsia="en-IE"/>
        </w:rPr>
        <w:t>A diagram of our implementation is shown in</w:t>
      </w:r>
      <w:r w:rsidR="008600E6">
        <w:rPr>
          <w:rFonts w:eastAsia="Times New Roman" w:cs="Linux Libertine"/>
          <w:color w:val="000000"/>
          <w:szCs w:val="18"/>
          <w:lang w:val="en-IE" w:eastAsia="en-IE"/>
        </w:rPr>
        <w:t xml:space="preserve"> </w:t>
      </w:r>
      <w:r w:rsidR="008600E6" w:rsidRPr="002B3DCC">
        <w:rPr>
          <w:rFonts w:eastAsia="Times New Roman" w:cs="Linux Libertine"/>
          <w:b/>
          <w:bCs/>
          <w:color w:val="000000"/>
          <w:szCs w:val="18"/>
          <w:lang w:val="en-IE" w:eastAsia="en-IE"/>
        </w:rPr>
        <w:fldChar w:fldCharType="begin"/>
      </w:r>
      <w:r w:rsidR="008600E6" w:rsidRPr="002B3DCC">
        <w:rPr>
          <w:rFonts w:eastAsia="Times New Roman" w:cs="Linux Libertine"/>
          <w:b/>
          <w:bCs/>
          <w:color w:val="000000"/>
          <w:szCs w:val="18"/>
          <w:lang w:val="en-IE" w:eastAsia="en-IE"/>
        </w:rPr>
        <w:instrText xml:space="preserve"> REF _Ref36744790 \h </w:instrText>
      </w:r>
      <w:r w:rsidR="008600E6">
        <w:rPr>
          <w:rFonts w:eastAsia="Times New Roman" w:cs="Linux Libertine"/>
          <w:b/>
          <w:bCs/>
          <w:color w:val="000000"/>
          <w:szCs w:val="18"/>
          <w:lang w:val="en-IE" w:eastAsia="en-IE"/>
        </w:rPr>
        <w:instrText xml:space="preserve"> \* MERGEFORMAT </w:instrText>
      </w:r>
      <w:r w:rsidR="008600E6" w:rsidRPr="002B3DCC">
        <w:rPr>
          <w:rFonts w:eastAsia="Times New Roman" w:cs="Linux Libertine"/>
          <w:b/>
          <w:bCs/>
          <w:color w:val="000000"/>
          <w:szCs w:val="18"/>
          <w:lang w:val="en-IE" w:eastAsia="en-IE"/>
        </w:rPr>
      </w:r>
      <w:r w:rsidR="008600E6" w:rsidRPr="002B3DCC">
        <w:rPr>
          <w:rFonts w:eastAsia="Times New Roman" w:cs="Linux Libertine"/>
          <w:b/>
          <w:bCs/>
          <w:color w:val="000000"/>
          <w:szCs w:val="18"/>
          <w:lang w:val="en-IE" w:eastAsia="en-IE"/>
        </w:rPr>
        <w:fldChar w:fldCharType="separate"/>
      </w:r>
      <w:r w:rsidR="00E96BE6" w:rsidRPr="00E96BE6">
        <w:rPr>
          <w:b/>
          <w:bCs/>
        </w:rPr>
        <w:t xml:space="preserve">Figure </w:t>
      </w:r>
      <w:r w:rsidR="00E96BE6" w:rsidRPr="00E96BE6">
        <w:rPr>
          <w:b/>
          <w:bCs/>
          <w:noProof/>
        </w:rPr>
        <w:t>2</w:t>
      </w:r>
      <w:r w:rsidR="008600E6" w:rsidRPr="002B3DCC">
        <w:rPr>
          <w:rFonts w:eastAsia="Times New Roman" w:cs="Linux Libertine"/>
          <w:b/>
          <w:bCs/>
          <w:color w:val="000000"/>
          <w:szCs w:val="18"/>
          <w:lang w:val="en-IE" w:eastAsia="en-IE"/>
        </w:rPr>
        <w:fldChar w:fldCharType="end"/>
      </w:r>
      <w:r w:rsidR="00BC2C0F" w:rsidRPr="002B3DCC">
        <w:rPr>
          <w:rFonts w:eastAsia="Times New Roman" w:cs="Linux Libertine"/>
          <w:b/>
          <w:bCs/>
          <w:color w:val="000000"/>
          <w:szCs w:val="18"/>
          <w:lang w:val="en-IE" w:eastAsia="en-IE"/>
        </w:rPr>
        <w:t>.</w:t>
      </w:r>
      <w:r w:rsidR="004E0A69">
        <w:rPr>
          <w:rFonts w:eastAsia="Times New Roman" w:cs="Linux Libertine"/>
          <w:color w:val="000000"/>
          <w:szCs w:val="18"/>
          <w:lang w:val="en-IE" w:eastAsia="en-IE"/>
        </w:rPr>
        <w:t xml:space="preserve"> </w:t>
      </w:r>
      <w:r>
        <w:rPr>
          <w:rFonts w:eastAsia="Times New Roman" w:cs="Linux Libertine"/>
          <w:color w:val="000000"/>
          <w:szCs w:val="18"/>
          <w:lang w:val="en-IE" w:eastAsia="en-IE"/>
        </w:rPr>
        <w:t xml:space="preserve">The </w:t>
      </w:r>
      <w:r w:rsidR="00134B9C">
        <w:rPr>
          <w:rFonts w:eastAsia="Times New Roman" w:cs="Linux Libertine"/>
          <w:color w:val="000000"/>
          <w:szCs w:val="18"/>
          <w:lang w:val="en-IE" w:eastAsia="en-IE"/>
        </w:rPr>
        <w:t>steps</w:t>
      </w:r>
      <w:r>
        <w:rPr>
          <w:rFonts w:eastAsia="Times New Roman" w:cs="Linux Libertine"/>
          <w:color w:val="000000"/>
          <w:szCs w:val="18"/>
          <w:lang w:val="en-IE" w:eastAsia="en-IE"/>
        </w:rPr>
        <w:t xml:space="preserve"> involved in our implementation are summarized as follows:</w:t>
      </w:r>
    </w:p>
    <w:p w14:paraId="7EA60E3B" w14:textId="77777777" w:rsidR="0041146A" w:rsidRDefault="0041146A" w:rsidP="00B12678">
      <w:pPr>
        <w:spacing w:line="240" w:lineRule="auto"/>
        <w:rPr>
          <w:rFonts w:eastAsia="Times New Roman" w:cs="Linux Libertine"/>
          <w:color w:val="000000"/>
          <w:szCs w:val="18"/>
          <w:lang w:val="en-IE" w:eastAsia="en-IE"/>
        </w:rPr>
      </w:pPr>
    </w:p>
    <w:p w14:paraId="5DDBB309" w14:textId="4C153D4C" w:rsidR="007E62FB" w:rsidRDefault="00D53DA4" w:rsidP="00B12678">
      <w:pPr>
        <w:spacing w:line="240" w:lineRule="auto"/>
        <w:rPr>
          <w:rFonts w:eastAsia="Times New Roman" w:cs="Linux Libertine"/>
          <w:color w:val="000000"/>
          <w:szCs w:val="18"/>
          <w:lang w:val="en-IE" w:eastAsia="en-IE"/>
        </w:rPr>
      </w:pPr>
      <w:r>
        <w:rPr>
          <w:rFonts w:eastAsia="Times New Roman" w:cs="Linux Libertine"/>
          <w:b/>
          <w:bCs/>
          <w:color w:val="000000"/>
          <w:szCs w:val="18"/>
          <w:lang w:val="en-IE" w:eastAsia="en-IE"/>
        </w:rPr>
        <w:t>R2RML mapping</w:t>
      </w:r>
      <w:r w:rsidR="007E62FB">
        <w:rPr>
          <w:rFonts w:eastAsia="Times New Roman" w:cs="Linux Libertine"/>
          <w:color w:val="000000"/>
          <w:szCs w:val="18"/>
          <w:lang w:val="en-IE" w:eastAsia="en-IE"/>
        </w:rPr>
        <w:t xml:space="preserve">. </w:t>
      </w:r>
      <w:r>
        <w:rPr>
          <w:rFonts w:eastAsia="Times New Roman" w:cs="Linux Libertine"/>
          <w:color w:val="000000"/>
          <w:szCs w:val="18"/>
          <w:lang w:val="en-IE" w:eastAsia="en-IE"/>
        </w:rPr>
        <w:t xml:space="preserve">The file containing </w:t>
      </w:r>
      <w:r w:rsidR="00FA59D0">
        <w:rPr>
          <w:rFonts w:eastAsia="Times New Roman" w:cs="Linux Libertine"/>
          <w:color w:val="000000"/>
          <w:szCs w:val="18"/>
          <w:lang w:val="en-IE" w:eastAsia="en-IE"/>
        </w:rPr>
        <w:t>the R2RML mapping definition</w:t>
      </w:r>
      <w:r w:rsidR="003A5701">
        <w:rPr>
          <w:rFonts w:eastAsia="Times New Roman" w:cs="Linux Libertine"/>
          <w:color w:val="000000"/>
          <w:szCs w:val="18"/>
          <w:lang w:val="en-IE" w:eastAsia="en-IE"/>
        </w:rPr>
        <w:t xml:space="preserve">. </w:t>
      </w:r>
      <w:r w:rsidR="004906C7">
        <w:rPr>
          <w:rFonts w:eastAsia="Times New Roman" w:cs="Linux Libertine"/>
          <w:color w:val="000000"/>
          <w:szCs w:val="18"/>
          <w:lang w:val="en-IE" w:eastAsia="en-IE"/>
        </w:rPr>
        <w:t xml:space="preserve">This </w:t>
      </w:r>
      <w:r w:rsidR="00C8112E">
        <w:rPr>
          <w:rFonts w:eastAsia="Times New Roman" w:cs="Linux Libertine"/>
          <w:color w:val="000000"/>
          <w:szCs w:val="18"/>
          <w:lang w:val="en-IE" w:eastAsia="en-IE"/>
        </w:rPr>
        <w:t xml:space="preserve">mapping will be </w:t>
      </w:r>
      <w:r w:rsidR="002E674F">
        <w:rPr>
          <w:rFonts w:eastAsia="Times New Roman" w:cs="Linux Libertine"/>
          <w:color w:val="000000"/>
          <w:szCs w:val="18"/>
          <w:lang w:val="en-IE" w:eastAsia="en-IE"/>
        </w:rPr>
        <w:t>assessed</w:t>
      </w:r>
      <w:r w:rsidR="00C8112E">
        <w:rPr>
          <w:rFonts w:eastAsia="Times New Roman" w:cs="Linux Libertine"/>
          <w:color w:val="000000"/>
          <w:szCs w:val="18"/>
          <w:lang w:val="en-IE" w:eastAsia="en-IE"/>
        </w:rPr>
        <w:t xml:space="preserve"> and refined by our framework. </w:t>
      </w:r>
      <w:r w:rsidR="007E62FB">
        <w:rPr>
          <w:rFonts w:eastAsia="Times New Roman" w:cs="Linux Libertine"/>
          <w:color w:val="000000"/>
          <w:szCs w:val="18"/>
          <w:lang w:val="en-IE" w:eastAsia="en-IE"/>
        </w:rPr>
        <w:t xml:space="preserve"> </w:t>
      </w:r>
    </w:p>
    <w:p w14:paraId="4DEEDB13" w14:textId="5F575286" w:rsidR="00134B9C" w:rsidRDefault="00134B9C" w:rsidP="00836CA6">
      <w:pPr>
        <w:spacing w:line="240" w:lineRule="auto"/>
        <w:jc w:val="left"/>
        <w:rPr>
          <w:rFonts w:eastAsia="Times New Roman" w:cs="Linux Libertine"/>
          <w:color w:val="000000"/>
          <w:szCs w:val="18"/>
          <w:lang w:val="en-IE" w:eastAsia="en-IE"/>
        </w:rPr>
      </w:pPr>
    </w:p>
    <w:p w14:paraId="3405CABA" w14:textId="5E7003A3" w:rsidR="00134B9C" w:rsidRDefault="00134B9C" w:rsidP="001663D9">
      <w:pPr>
        <w:spacing w:line="240" w:lineRule="auto"/>
        <w:rPr>
          <w:rFonts w:eastAsia="Times New Roman" w:cs="Linux Libertine"/>
          <w:color w:val="000000"/>
          <w:szCs w:val="18"/>
          <w:lang w:val="en-IE" w:eastAsia="en-IE"/>
        </w:rPr>
      </w:pPr>
      <w:r w:rsidRPr="00134B9C">
        <w:rPr>
          <w:rFonts w:eastAsia="Times New Roman" w:cs="Linux Libertine"/>
          <w:b/>
          <w:bCs/>
          <w:color w:val="000000"/>
          <w:szCs w:val="18"/>
          <w:lang w:val="en-IE" w:eastAsia="en-IE"/>
        </w:rPr>
        <w:lastRenderedPageBreak/>
        <w:t xml:space="preserve">Quality metrics. </w:t>
      </w:r>
      <w:r>
        <w:rPr>
          <w:rFonts w:eastAsia="Times New Roman" w:cs="Linux Libertine"/>
          <w:color w:val="000000"/>
          <w:szCs w:val="18"/>
          <w:lang w:val="en-IE" w:eastAsia="en-IE"/>
        </w:rPr>
        <w:t xml:space="preserve">This </w:t>
      </w:r>
      <w:r w:rsidR="00B760F8">
        <w:rPr>
          <w:rFonts w:eastAsia="Times New Roman" w:cs="Linux Libertine"/>
          <w:color w:val="000000"/>
          <w:szCs w:val="18"/>
          <w:lang w:val="en-IE" w:eastAsia="en-IE"/>
        </w:rPr>
        <w:t>library contains the quality</w:t>
      </w:r>
      <w:r>
        <w:rPr>
          <w:rFonts w:eastAsia="Times New Roman" w:cs="Linux Libertine"/>
          <w:color w:val="000000"/>
          <w:szCs w:val="18"/>
          <w:lang w:val="en-IE" w:eastAsia="en-IE"/>
        </w:rPr>
        <w:t xml:space="preserve"> metrics, which </w:t>
      </w:r>
      <w:r w:rsidR="00162089">
        <w:rPr>
          <w:rFonts w:eastAsia="Times New Roman" w:cs="Linux Libertine"/>
          <w:color w:val="000000"/>
          <w:szCs w:val="18"/>
          <w:lang w:val="en-IE" w:eastAsia="en-IE"/>
        </w:rPr>
        <w:t xml:space="preserve">are described and </w:t>
      </w:r>
      <w:r w:rsidR="005C3A0E">
        <w:rPr>
          <w:rFonts w:eastAsia="Times New Roman" w:cs="Linux Libertine"/>
          <w:color w:val="000000"/>
          <w:szCs w:val="18"/>
          <w:lang w:val="en-IE" w:eastAsia="en-IE"/>
        </w:rPr>
        <w:t xml:space="preserve">implemented using </w:t>
      </w:r>
      <w:r w:rsidR="00DB183A">
        <w:rPr>
          <w:rFonts w:eastAsia="Times New Roman" w:cs="Linux Libertine"/>
          <w:color w:val="000000"/>
          <w:szCs w:val="18"/>
          <w:lang w:val="en-IE" w:eastAsia="en-IE"/>
        </w:rPr>
        <w:t xml:space="preserve">SHACL </w:t>
      </w:r>
      <w:r w:rsidR="00DB183A">
        <w:rPr>
          <w:rFonts w:eastAsia="Times New Roman" w:cs="Linux Libertine"/>
          <w:color w:val="000000"/>
          <w:szCs w:val="18"/>
          <w:lang w:val="en-IE" w:eastAsia="en-IE"/>
        </w:rPr>
        <w:fldChar w:fldCharType="begin" w:fldLock="1"/>
      </w:r>
      <w:r w:rsidR="0032433A">
        <w:rPr>
          <w:rFonts w:eastAsia="Times New Roman" w:cs="Linux Libertine"/>
          <w:color w:val="000000"/>
          <w:szCs w:val="18"/>
          <w:lang w:val="en-IE" w:eastAsia="en-IE"/>
        </w:rPr>
        <w:instrText>ADDIN CSL_CITATION {"citationItems":[{"id":"ITEM-1","itemData":{"author":[{"dropping-particle":"","family":"Knublauch","given":"Holger","non-dropping-particle":"","parse-names":false,"suffix":""},{"dropping-particle":"","family":"Kontokostas","given":"Dimitris","non-dropping-particle":"","parse-names":false,"suffix":""}],"container-title":"URL: https://www. w3. org/TR/shacl","id":"ITEM-1","issued":{"date-parts":[["2017"]]},"title":"Shapes Constraint Language (SHACL), W3C Recommendation 20 July 2017","type":"article-journal"},"uris":["http://www.mendeley.com/documents/?uuid=c4122e59-dab6-418b-a0bc-f45f9a27565d","http://www.mendeley.com/documents/?uuid=0e1cb3fd-7770-30d3-ba1c-14da88d302f8"]}],"mendeley":{"formattedCitation":"[17]","plainTextFormattedCitation":"[17]","previouslyFormattedCitation":"[17]"},"properties":{"noteIndex":0},"schema":"https://github.com/citation-style-language/schema/raw/master/csl-citation.json"}</w:instrText>
      </w:r>
      <w:r w:rsidR="00DB183A">
        <w:rPr>
          <w:rFonts w:eastAsia="Times New Roman" w:cs="Linux Libertine"/>
          <w:color w:val="000000"/>
          <w:szCs w:val="18"/>
          <w:lang w:val="en-IE" w:eastAsia="en-IE"/>
        </w:rPr>
        <w:fldChar w:fldCharType="separate"/>
      </w:r>
      <w:r w:rsidR="00324B74" w:rsidRPr="00324B74">
        <w:rPr>
          <w:rFonts w:eastAsia="Times New Roman" w:cs="Linux Libertine"/>
          <w:noProof/>
          <w:color w:val="000000"/>
          <w:szCs w:val="18"/>
          <w:lang w:val="en-IE" w:eastAsia="en-IE"/>
        </w:rPr>
        <w:t>[17]</w:t>
      </w:r>
      <w:r w:rsidR="00DB183A">
        <w:rPr>
          <w:rFonts w:eastAsia="Times New Roman" w:cs="Linux Libertine"/>
          <w:color w:val="000000"/>
          <w:szCs w:val="18"/>
          <w:lang w:val="en-IE" w:eastAsia="en-IE"/>
        </w:rPr>
        <w:fldChar w:fldCharType="end"/>
      </w:r>
      <w:r w:rsidR="00092AA3">
        <w:rPr>
          <w:rFonts w:eastAsia="Times New Roman" w:cs="Linux Libertine"/>
          <w:color w:val="000000"/>
          <w:szCs w:val="18"/>
          <w:lang w:val="en-IE" w:eastAsia="en-IE"/>
        </w:rPr>
        <w:t xml:space="preserve"> core</w:t>
      </w:r>
      <w:r w:rsidR="00680D51">
        <w:rPr>
          <w:rFonts w:eastAsia="Times New Roman" w:cs="Linux Libertine"/>
          <w:color w:val="000000"/>
          <w:szCs w:val="18"/>
          <w:lang w:val="en-IE" w:eastAsia="en-IE"/>
        </w:rPr>
        <w:t xml:space="preserve"> and SHACL advanced features</w:t>
      </w:r>
      <w:r w:rsidR="0077592E">
        <w:rPr>
          <w:rFonts w:eastAsia="Times New Roman" w:cs="Linux Libertine"/>
          <w:color w:val="000000"/>
          <w:szCs w:val="18"/>
          <w:lang w:val="en-IE" w:eastAsia="en-IE"/>
        </w:rPr>
        <w:t xml:space="preserve"> (JavaScript extensio</w:t>
      </w:r>
      <w:r w:rsidR="00BA7D9B">
        <w:rPr>
          <w:rFonts w:eastAsia="Times New Roman" w:cs="Linux Libertine"/>
          <w:color w:val="000000"/>
          <w:szCs w:val="18"/>
          <w:lang w:val="en-IE" w:eastAsia="en-IE"/>
        </w:rPr>
        <w:t>n</w:t>
      </w:r>
      <w:r w:rsidR="0077592E">
        <w:rPr>
          <w:rStyle w:val="FootnoteReference"/>
          <w:rFonts w:eastAsia="Times New Roman" w:cs="Linux Libertine"/>
          <w:color w:val="000000"/>
          <w:szCs w:val="18"/>
          <w:lang w:val="en-IE" w:eastAsia="en-IE"/>
        </w:rPr>
        <w:footnoteReference w:id="7"/>
      </w:r>
      <w:r w:rsidR="0077592E">
        <w:rPr>
          <w:rFonts w:eastAsia="Times New Roman" w:cs="Linux Libertine"/>
          <w:color w:val="000000"/>
          <w:szCs w:val="18"/>
          <w:lang w:val="en-IE" w:eastAsia="en-IE"/>
        </w:rPr>
        <w:t>)</w:t>
      </w:r>
      <w:r w:rsidR="00E11589">
        <w:rPr>
          <w:rFonts w:eastAsia="Times New Roman" w:cs="Linux Libertine"/>
          <w:color w:val="000000"/>
          <w:szCs w:val="18"/>
          <w:lang w:val="en-IE" w:eastAsia="en-IE"/>
        </w:rPr>
        <w:t>.</w:t>
      </w:r>
      <w:r w:rsidR="008571AB">
        <w:rPr>
          <w:rFonts w:eastAsia="Times New Roman" w:cs="Linux Libertine"/>
          <w:color w:val="000000"/>
          <w:szCs w:val="18"/>
          <w:lang w:val="en-IE" w:eastAsia="en-IE"/>
        </w:rPr>
        <w:t xml:space="preserve"> </w:t>
      </w:r>
      <w:r>
        <w:rPr>
          <w:rFonts w:eastAsia="Times New Roman" w:cs="Linux Libertine"/>
          <w:color w:val="000000"/>
          <w:szCs w:val="18"/>
          <w:lang w:val="en-IE" w:eastAsia="en-IE"/>
        </w:rPr>
        <w:t xml:space="preserve">The metrics implemented </w:t>
      </w:r>
      <w:r w:rsidR="00D13241">
        <w:rPr>
          <w:rFonts w:eastAsia="Times New Roman" w:cs="Linux Libertine"/>
          <w:color w:val="000000"/>
          <w:szCs w:val="18"/>
          <w:lang w:val="en-IE" w:eastAsia="en-IE"/>
        </w:rPr>
        <w:t xml:space="preserve">are drawn from those metrics </w:t>
      </w:r>
      <w:r>
        <w:rPr>
          <w:rFonts w:eastAsia="Times New Roman" w:cs="Linux Libertine"/>
          <w:color w:val="000000"/>
          <w:szCs w:val="18"/>
          <w:lang w:val="en-IE" w:eastAsia="en-IE"/>
        </w:rPr>
        <w:t xml:space="preserve">described in </w:t>
      </w:r>
      <w:r w:rsidRPr="00041D2E">
        <w:rPr>
          <w:rFonts w:eastAsia="Times New Roman" w:cs="Linux Libertine"/>
          <w:b/>
          <w:bCs/>
          <w:color w:val="000000"/>
          <w:szCs w:val="18"/>
          <w:lang w:val="en-IE" w:eastAsia="en-IE"/>
        </w:rPr>
        <w:t>Section</w:t>
      </w:r>
      <w:r w:rsidR="00BA7D9B">
        <w:rPr>
          <w:rFonts w:eastAsia="Times New Roman" w:cs="Linux Libertine"/>
          <w:b/>
          <w:bCs/>
          <w:color w:val="000000"/>
          <w:szCs w:val="18"/>
          <w:lang w:val="en-IE" w:eastAsia="en-IE"/>
        </w:rPr>
        <w:t xml:space="preserve"> </w:t>
      </w:r>
      <w:r w:rsidR="00BA7D9B">
        <w:rPr>
          <w:rFonts w:eastAsia="Times New Roman" w:cs="Linux Libertine"/>
          <w:b/>
          <w:bCs/>
          <w:color w:val="000000"/>
          <w:szCs w:val="18"/>
          <w:lang w:val="en-IE" w:eastAsia="en-IE"/>
        </w:rPr>
        <w:fldChar w:fldCharType="begin"/>
      </w:r>
      <w:r w:rsidR="00BA7D9B">
        <w:rPr>
          <w:rFonts w:eastAsia="Times New Roman" w:cs="Linux Libertine"/>
          <w:b/>
          <w:bCs/>
          <w:color w:val="000000"/>
          <w:szCs w:val="18"/>
          <w:lang w:val="en-IE" w:eastAsia="en-IE"/>
        </w:rPr>
        <w:instrText xml:space="preserve"> REF _Ref37176720 \r \h </w:instrText>
      </w:r>
      <w:r w:rsidR="00BA7D9B">
        <w:rPr>
          <w:rFonts w:eastAsia="Times New Roman" w:cs="Linux Libertine"/>
          <w:b/>
          <w:bCs/>
          <w:color w:val="000000"/>
          <w:szCs w:val="18"/>
          <w:lang w:val="en-IE" w:eastAsia="en-IE"/>
        </w:rPr>
      </w:r>
      <w:r w:rsidR="00BA7D9B">
        <w:rPr>
          <w:rFonts w:eastAsia="Times New Roman" w:cs="Linux Libertine"/>
          <w:b/>
          <w:bCs/>
          <w:color w:val="000000"/>
          <w:szCs w:val="18"/>
          <w:lang w:val="en-IE" w:eastAsia="en-IE"/>
        </w:rPr>
        <w:fldChar w:fldCharType="separate"/>
      </w:r>
      <w:ins w:id="295" w:author="Alex Randles" w:date="2020-07-27T14:15:00Z">
        <w:r w:rsidR="00700413">
          <w:rPr>
            <w:rFonts w:eastAsia="Times New Roman" w:cs="Linux Libertine"/>
            <w:b/>
            <w:bCs/>
            <w:color w:val="000000"/>
            <w:szCs w:val="18"/>
            <w:lang w:val="en-IE" w:eastAsia="en-IE"/>
          </w:rPr>
          <w:t>4</w:t>
        </w:r>
      </w:ins>
      <w:del w:id="296" w:author="Alex Randles" w:date="2020-07-27T14:15:00Z">
        <w:r w:rsidR="00E96BE6" w:rsidDel="00700413">
          <w:rPr>
            <w:rFonts w:eastAsia="Times New Roman" w:cs="Linux Libertine"/>
            <w:b/>
            <w:bCs/>
            <w:color w:val="000000"/>
            <w:szCs w:val="18"/>
            <w:lang w:val="en-IE" w:eastAsia="en-IE"/>
          </w:rPr>
          <w:delText>3</w:delText>
        </w:r>
      </w:del>
      <w:r w:rsidR="00BA7D9B">
        <w:rPr>
          <w:rFonts w:eastAsia="Times New Roman" w:cs="Linux Libertine"/>
          <w:b/>
          <w:bCs/>
          <w:color w:val="000000"/>
          <w:szCs w:val="18"/>
          <w:lang w:val="en-IE" w:eastAsia="en-IE"/>
        </w:rPr>
        <w:fldChar w:fldCharType="end"/>
      </w:r>
      <w:r>
        <w:rPr>
          <w:rFonts w:eastAsia="Times New Roman" w:cs="Linux Libertine"/>
          <w:color w:val="000000"/>
          <w:szCs w:val="18"/>
          <w:lang w:val="en-IE" w:eastAsia="en-IE"/>
        </w:rPr>
        <w:t xml:space="preserve">. </w:t>
      </w:r>
    </w:p>
    <w:p w14:paraId="0188BDE7" w14:textId="317523B4" w:rsidR="001F5E30" w:rsidDel="00507035" w:rsidRDefault="001F5E30" w:rsidP="00B12678">
      <w:pPr>
        <w:spacing w:line="240" w:lineRule="auto"/>
        <w:rPr>
          <w:del w:id="297" w:author="Ademar Crotti" w:date="2020-07-27T15:16:00Z"/>
          <w:rFonts w:eastAsia="Times New Roman" w:cs="Linux Libertine"/>
          <w:color w:val="000000"/>
          <w:szCs w:val="18"/>
          <w:lang w:val="en-IE" w:eastAsia="en-IE"/>
        </w:rPr>
      </w:pPr>
    </w:p>
    <w:p w14:paraId="190C3A4A" w14:textId="7295FA8F" w:rsidR="008600E6" w:rsidRPr="004124C3" w:rsidRDefault="001F5E30" w:rsidP="004124C3">
      <w:pPr>
        <w:spacing w:line="240" w:lineRule="auto"/>
        <w:rPr>
          <w:rFonts w:eastAsia="Times New Roman" w:cs="Linux Libertine"/>
          <w:color w:val="000000"/>
          <w:szCs w:val="18"/>
          <w:lang w:val="en-IE" w:eastAsia="en-IE"/>
        </w:rPr>
      </w:pPr>
      <w:r w:rsidRPr="001F5E30">
        <w:rPr>
          <w:rFonts w:eastAsia="Times New Roman" w:cs="Linux Libertine"/>
          <w:b/>
          <w:bCs/>
          <w:color w:val="000000"/>
          <w:szCs w:val="18"/>
          <w:lang w:val="en-IE" w:eastAsia="en-IE"/>
        </w:rPr>
        <w:t>JavaScript Engine.</w:t>
      </w:r>
      <w:r>
        <w:rPr>
          <w:rFonts w:eastAsia="Times New Roman" w:cs="Linux Libertine"/>
          <w:color w:val="000000"/>
          <w:szCs w:val="18"/>
          <w:lang w:val="en-IE" w:eastAsia="en-IE"/>
        </w:rPr>
        <w:t xml:space="preserve"> </w:t>
      </w:r>
      <w:r w:rsidR="00291824">
        <w:rPr>
          <w:rFonts w:eastAsia="Times New Roman" w:cs="Linux Libertine"/>
          <w:color w:val="000000"/>
          <w:szCs w:val="18"/>
          <w:lang w:val="en-IE" w:eastAsia="en-IE"/>
        </w:rPr>
        <w:t xml:space="preserve">A </w:t>
      </w:r>
      <w:r>
        <w:rPr>
          <w:rFonts w:eastAsia="Times New Roman" w:cs="Linux Libertine"/>
          <w:color w:val="000000"/>
          <w:szCs w:val="18"/>
          <w:lang w:val="en-IE" w:eastAsia="en-IE"/>
        </w:rPr>
        <w:t>JavaScript engine is required for running the JavaScript API used by the SHACL JavaScript extension.</w:t>
      </w:r>
      <w:r w:rsidR="00D8042A">
        <w:rPr>
          <w:rFonts w:eastAsia="Times New Roman" w:cs="Linux Libertine"/>
          <w:color w:val="000000"/>
          <w:szCs w:val="18"/>
          <w:lang w:val="en-IE" w:eastAsia="en-IE"/>
        </w:rPr>
        <w:t xml:space="preserve"> SHACL uses the</w:t>
      </w:r>
      <w:r>
        <w:rPr>
          <w:rFonts w:eastAsia="Times New Roman" w:cs="Linux Libertine"/>
          <w:color w:val="000000"/>
          <w:szCs w:val="18"/>
          <w:lang w:val="en-IE" w:eastAsia="en-IE"/>
        </w:rPr>
        <w:t xml:space="preserve"> Nasho</w:t>
      </w:r>
      <w:r w:rsidR="00A424A1">
        <w:rPr>
          <w:rFonts w:eastAsia="Times New Roman" w:cs="Linux Libertine"/>
          <w:color w:val="000000"/>
          <w:szCs w:val="18"/>
          <w:lang w:val="en-IE" w:eastAsia="en-IE"/>
        </w:rPr>
        <w:t>r</w:t>
      </w:r>
      <w:r>
        <w:rPr>
          <w:rFonts w:eastAsia="Times New Roman" w:cs="Linux Libertine"/>
          <w:color w:val="000000"/>
          <w:szCs w:val="18"/>
          <w:lang w:val="en-IE" w:eastAsia="en-IE"/>
        </w:rPr>
        <w:t>n</w:t>
      </w:r>
      <w:r w:rsidR="00AD6E23">
        <w:rPr>
          <w:rFonts w:eastAsia="Times New Roman" w:cs="Linux Libertine"/>
          <w:color w:val="000000"/>
          <w:szCs w:val="18"/>
          <w:lang w:val="en-IE" w:eastAsia="en-IE"/>
        </w:rPr>
        <w:t xml:space="preserve"> </w:t>
      </w:r>
      <w:r w:rsidR="00AD6E23" w:rsidRPr="00AD6E23">
        <w:rPr>
          <w:rFonts w:eastAsia="Times New Roman" w:cs="Linux Libertine"/>
          <w:color w:val="000000"/>
          <w:szCs w:val="18"/>
          <w:lang w:val="en-IE" w:eastAsia="en-IE"/>
        </w:rPr>
        <w:t>JavaScript</w:t>
      </w:r>
      <w:r>
        <w:rPr>
          <w:rFonts w:eastAsia="Times New Roman" w:cs="Linux Libertine"/>
          <w:color w:val="000000"/>
          <w:szCs w:val="18"/>
          <w:lang w:val="en-IE" w:eastAsia="en-IE"/>
        </w:rPr>
        <w:t xml:space="preserve"> engine</w:t>
      </w:r>
      <w:r w:rsidRPr="00E22B61">
        <w:rPr>
          <w:rStyle w:val="FootnoteReference"/>
        </w:rPr>
        <w:footnoteReference w:id="8"/>
      </w:r>
      <w:r w:rsidR="004B73B3">
        <w:rPr>
          <w:rFonts w:eastAsia="Times New Roman" w:cs="Linux Libertine"/>
          <w:color w:val="000000"/>
          <w:szCs w:val="18"/>
          <w:lang w:val="en-IE" w:eastAsia="en-IE"/>
        </w:rPr>
        <w:t xml:space="preserve">, </w:t>
      </w:r>
      <w:r>
        <w:rPr>
          <w:rFonts w:eastAsia="Times New Roman" w:cs="Linux Libertine"/>
          <w:color w:val="000000"/>
          <w:szCs w:val="18"/>
          <w:lang w:val="en-IE" w:eastAsia="en-IE"/>
        </w:rPr>
        <w:t xml:space="preserve">for </w:t>
      </w:r>
      <w:r w:rsidR="00D8042A">
        <w:rPr>
          <w:rFonts w:eastAsia="Times New Roman" w:cs="Linux Libertine"/>
          <w:color w:val="000000"/>
          <w:szCs w:val="18"/>
          <w:lang w:val="en-IE" w:eastAsia="en-IE"/>
        </w:rPr>
        <w:t>running the JavaScript API</w:t>
      </w:r>
      <w:r>
        <w:rPr>
          <w:rFonts w:eastAsia="Times New Roman" w:cs="Linux Libertine"/>
          <w:color w:val="000000"/>
          <w:szCs w:val="18"/>
          <w:lang w:val="en-IE" w:eastAsia="en-IE"/>
        </w:rPr>
        <w:t>.</w:t>
      </w:r>
      <w:r w:rsidR="004D32B2">
        <w:rPr>
          <w:rFonts w:eastAsia="Times New Roman" w:cs="Linux Libertine"/>
          <w:color w:val="000000"/>
          <w:szCs w:val="18"/>
          <w:lang w:val="en-IE" w:eastAsia="en-IE"/>
        </w:rPr>
        <w:t xml:space="preserve"> However,</w:t>
      </w:r>
      <w:r>
        <w:rPr>
          <w:rFonts w:eastAsia="Times New Roman" w:cs="Linux Libertine"/>
          <w:color w:val="000000"/>
          <w:szCs w:val="18"/>
          <w:lang w:val="en-IE" w:eastAsia="en-IE"/>
        </w:rPr>
        <w:t xml:space="preserve"> </w:t>
      </w:r>
      <w:r w:rsidR="004D32B2">
        <w:rPr>
          <w:rFonts w:eastAsia="Times New Roman" w:cs="Linux Libertine"/>
          <w:color w:val="000000"/>
          <w:szCs w:val="18"/>
          <w:lang w:val="en-IE" w:eastAsia="en-IE"/>
        </w:rPr>
        <w:t>since</w:t>
      </w:r>
      <w:r w:rsidR="00F27BCE">
        <w:rPr>
          <w:rFonts w:eastAsia="Times New Roman" w:cs="Linux Libertine"/>
          <w:color w:val="000000"/>
          <w:szCs w:val="18"/>
          <w:lang w:val="en-IE" w:eastAsia="en-IE"/>
        </w:rPr>
        <w:t xml:space="preserve">, </w:t>
      </w:r>
      <w:r w:rsidR="00AD6E23">
        <w:rPr>
          <w:rFonts w:eastAsia="Times New Roman" w:cs="Linux Libertine"/>
          <w:color w:val="000000"/>
          <w:szCs w:val="18"/>
          <w:lang w:val="en-IE" w:eastAsia="en-IE"/>
        </w:rPr>
        <w:t>this engine</w:t>
      </w:r>
      <w:r w:rsidR="00F27BCE">
        <w:rPr>
          <w:rFonts w:eastAsia="Times New Roman" w:cs="Linux Libertine"/>
          <w:color w:val="000000"/>
          <w:szCs w:val="18"/>
          <w:lang w:val="en-IE" w:eastAsia="en-IE"/>
        </w:rPr>
        <w:t xml:space="preserve"> will not have access </w:t>
      </w:r>
      <w:r w:rsidR="004D32B2">
        <w:rPr>
          <w:rFonts w:eastAsia="Times New Roman" w:cs="Linux Libertine"/>
          <w:color w:val="000000"/>
          <w:szCs w:val="18"/>
          <w:lang w:val="en-IE" w:eastAsia="en-IE"/>
        </w:rPr>
        <w:t>to functions provided by browsers</w:t>
      </w:r>
      <w:r w:rsidR="00F0739F">
        <w:rPr>
          <w:rFonts w:eastAsia="Times New Roman" w:cs="Linux Libertine"/>
          <w:color w:val="000000"/>
          <w:szCs w:val="18"/>
          <w:lang w:val="en-IE" w:eastAsia="en-IE"/>
        </w:rPr>
        <w:t xml:space="preserve">, </w:t>
      </w:r>
      <w:r w:rsidR="00A95AE7">
        <w:rPr>
          <w:rFonts w:eastAsia="Times New Roman" w:cs="Linux Libertine"/>
          <w:color w:val="000000"/>
          <w:szCs w:val="18"/>
          <w:lang w:val="en-IE" w:eastAsia="en-IE"/>
        </w:rPr>
        <w:t xml:space="preserve">which we will </w:t>
      </w:r>
      <w:r w:rsidR="003124AE">
        <w:rPr>
          <w:rFonts w:eastAsia="Times New Roman" w:cs="Linux Libertine"/>
          <w:color w:val="000000"/>
          <w:szCs w:val="18"/>
          <w:lang w:val="en-IE" w:eastAsia="en-IE"/>
        </w:rPr>
        <w:t>require</w:t>
      </w:r>
      <w:r w:rsidR="00A95AE7">
        <w:rPr>
          <w:rFonts w:eastAsia="Times New Roman" w:cs="Linux Libertine"/>
          <w:color w:val="000000"/>
          <w:szCs w:val="18"/>
          <w:lang w:val="en-IE" w:eastAsia="en-IE"/>
        </w:rPr>
        <w:t xml:space="preserve">, for </w:t>
      </w:r>
      <w:r w:rsidR="008A16FC">
        <w:rPr>
          <w:rFonts w:eastAsia="Times New Roman" w:cs="Linux Libertine"/>
          <w:color w:val="000000"/>
          <w:szCs w:val="18"/>
          <w:lang w:val="en-IE" w:eastAsia="en-IE"/>
        </w:rPr>
        <w:t>instance</w:t>
      </w:r>
      <w:r w:rsidR="00A95AE7">
        <w:rPr>
          <w:rFonts w:eastAsia="Times New Roman" w:cs="Linux Libertine"/>
          <w:color w:val="000000"/>
          <w:szCs w:val="18"/>
          <w:lang w:val="en-IE" w:eastAsia="en-IE"/>
        </w:rPr>
        <w:t xml:space="preserve"> to </w:t>
      </w:r>
      <w:r w:rsidR="00B071AE">
        <w:rPr>
          <w:rFonts w:eastAsia="Times New Roman" w:cs="Linux Libertine"/>
          <w:color w:val="000000"/>
          <w:szCs w:val="18"/>
          <w:lang w:val="en-IE" w:eastAsia="en-IE"/>
        </w:rPr>
        <w:t>dereference URI</w:t>
      </w:r>
      <w:r w:rsidR="005035B6">
        <w:rPr>
          <w:rFonts w:eastAsia="Times New Roman" w:cs="Linux Libertine"/>
          <w:color w:val="000000"/>
          <w:szCs w:val="18"/>
          <w:lang w:val="en-IE" w:eastAsia="en-IE"/>
        </w:rPr>
        <w:t>s</w:t>
      </w:r>
      <w:r w:rsidR="008A16FC">
        <w:rPr>
          <w:rFonts w:eastAsia="Times New Roman" w:cs="Linux Libertine"/>
          <w:color w:val="000000"/>
          <w:szCs w:val="18"/>
          <w:lang w:val="en-IE" w:eastAsia="en-IE"/>
        </w:rPr>
        <w:t xml:space="preserve">, we will </w:t>
      </w:r>
      <w:r w:rsidR="00A8534C">
        <w:rPr>
          <w:rFonts w:eastAsia="Times New Roman" w:cs="Linux Libertine"/>
          <w:color w:val="000000"/>
          <w:szCs w:val="18"/>
          <w:lang w:val="en-IE" w:eastAsia="en-IE"/>
        </w:rPr>
        <w:t xml:space="preserve">invoke </w:t>
      </w:r>
      <w:r w:rsidR="00B5730D">
        <w:rPr>
          <w:rFonts w:eastAsia="Times New Roman" w:cs="Linux Libertine"/>
          <w:color w:val="000000"/>
          <w:szCs w:val="18"/>
          <w:lang w:val="en-IE" w:eastAsia="en-IE"/>
        </w:rPr>
        <w:t xml:space="preserve">a number of  </w:t>
      </w:r>
      <w:r w:rsidR="00A8534C">
        <w:rPr>
          <w:rFonts w:eastAsia="Times New Roman" w:cs="Linux Libertine"/>
          <w:color w:val="000000"/>
          <w:szCs w:val="18"/>
          <w:lang w:val="en-IE" w:eastAsia="en-IE"/>
        </w:rPr>
        <w:t xml:space="preserve">Java methods </w:t>
      </w:r>
      <w:r w:rsidR="0092328E">
        <w:rPr>
          <w:rFonts w:eastAsia="Times New Roman" w:cs="Linux Libertine"/>
          <w:color w:val="000000"/>
          <w:szCs w:val="18"/>
          <w:lang w:val="en-IE" w:eastAsia="en-IE"/>
        </w:rPr>
        <w:t xml:space="preserve">within our Nashorn environment. </w:t>
      </w:r>
    </w:p>
    <w:p w14:paraId="4C70D076" w14:textId="77777777" w:rsidR="008600E6" w:rsidRDefault="008600E6" w:rsidP="00B12678">
      <w:pPr>
        <w:spacing w:line="240" w:lineRule="auto"/>
        <w:rPr>
          <w:rFonts w:eastAsia="Times New Roman" w:cs="Linux Libertine"/>
          <w:b/>
          <w:bCs/>
          <w:color w:val="000000"/>
          <w:szCs w:val="18"/>
          <w:lang w:val="en-IE" w:eastAsia="en-IE"/>
        </w:rPr>
      </w:pPr>
    </w:p>
    <w:p w14:paraId="2B87A18A" w14:textId="3C5BC08E" w:rsidR="007379C7" w:rsidRDefault="00A424A1" w:rsidP="00B12678">
      <w:pPr>
        <w:spacing w:line="240" w:lineRule="auto"/>
        <w:rPr>
          <w:rFonts w:eastAsia="Times New Roman" w:cs="Linux Libertine"/>
          <w:color w:val="000000"/>
          <w:szCs w:val="18"/>
          <w:lang w:val="en-IE" w:eastAsia="en-IE"/>
        </w:rPr>
      </w:pPr>
      <w:r w:rsidRPr="00A424A1">
        <w:rPr>
          <w:rFonts w:eastAsia="Times New Roman" w:cs="Linux Libertine"/>
          <w:b/>
          <w:bCs/>
          <w:color w:val="000000"/>
          <w:szCs w:val="18"/>
          <w:lang w:val="en-IE" w:eastAsia="en-IE"/>
        </w:rPr>
        <w:t>SPARQL Refinemen</w:t>
      </w:r>
      <w:r w:rsidR="00C0523B">
        <w:rPr>
          <w:rFonts w:eastAsia="Times New Roman" w:cs="Linux Libertine"/>
          <w:color w:val="000000"/>
          <w:szCs w:val="18"/>
          <w:lang w:val="en-IE" w:eastAsia="en-IE"/>
        </w:rPr>
        <w:t>t</w:t>
      </w:r>
      <w:r w:rsidR="00C0523B" w:rsidDel="00C0523B">
        <w:rPr>
          <w:rFonts w:eastAsia="Times New Roman" w:cs="Linux Libertine"/>
          <w:color w:val="000000"/>
          <w:szCs w:val="18"/>
          <w:lang w:val="en-IE" w:eastAsia="en-IE"/>
        </w:rPr>
        <w:t xml:space="preserve"> </w:t>
      </w:r>
      <w:r w:rsidR="00C0523B">
        <w:rPr>
          <w:rFonts w:eastAsia="Times New Roman" w:cs="Linux Libertine"/>
          <w:color w:val="000000"/>
          <w:szCs w:val="18"/>
          <w:lang w:val="en-IE" w:eastAsia="en-IE"/>
        </w:rPr>
        <w:t>S</w:t>
      </w:r>
      <w:r w:rsidR="007379C7">
        <w:rPr>
          <w:rFonts w:eastAsia="Times New Roman" w:cs="Linux Libertine"/>
          <w:color w:val="000000"/>
          <w:szCs w:val="18"/>
          <w:lang w:val="en-IE" w:eastAsia="en-IE"/>
        </w:rPr>
        <w:t xml:space="preserve">ince </w:t>
      </w:r>
      <w:r w:rsidR="005809BE">
        <w:rPr>
          <w:rFonts w:eastAsia="Times New Roman" w:cs="Linux Libertine"/>
          <w:color w:val="000000"/>
          <w:szCs w:val="18"/>
          <w:lang w:val="en-IE" w:eastAsia="en-IE"/>
        </w:rPr>
        <w:t xml:space="preserve">R2RML is described using RDF, </w:t>
      </w:r>
      <w:r w:rsidR="004902EA">
        <w:rPr>
          <w:rFonts w:eastAsia="Times New Roman" w:cs="Linux Libertine"/>
          <w:color w:val="000000"/>
          <w:szCs w:val="18"/>
          <w:lang w:val="en-IE" w:eastAsia="en-IE"/>
        </w:rPr>
        <w:t xml:space="preserve">we use </w:t>
      </w:r>
      <w:r w:rsidR="005809BE">
        <w:rPr>
          <w:rFonts w:eastAsia="Times New Roman" w:cs="Linux Libertine"/>
          <w:color w:val="000000"/>
          <w:szCs w:val="18"/>
          <w:lang w:val="en-IE" w:eastAsia="en-IE"/>
        </w:rPr>
        <w:t>SPARQ</w:t>
      </w:r>
      <w:ins w:id="298" w:author="Alex Randles" w:date="2020-07-24T14:23:00Z">
        <w:r w:rsidR="009B004D">
          <w:rPr>
            <w:rFonts w:eastAsia="Times New Roman" w:cs="Linux Libertine"/>
            <w:color w:val="000000"/>
            <w:szCs w:val="18"/>
            <w:lang w:val="en-IE" w:eastAsia="en-IE"/>
          </w:rPr>
          <w:t>L</w:t>
        </w:r>
      </w:ins>
      <w:del w:id="299" w:author="Alex Randles" w:date="2020-07-24T14:23:00Z">
        <w:r w:rsidR="005809BE" w:rsidDel="009B004D">
          <w:rPr>
            <w:rFonts w:eastAsia="Times New Roman" w:cs="Linux Libertine"/>
            <w:color w:val="000000"/>
            <w:szCs w:val="18"/>
            <w:lang w:val="en-IE" w:eastAsia="en-IE"/>
          </w:rPr>
          <w:delText>L</w:delText>
        </w:r>
      </w:del>
      <w:r w:rsidR="00AE401E">
        <w:rPr>
          <w:rStyle w:val="FootnoteReference"/>
          <w:rFonts w:eastAsia="Times New Roman" w:cs="Linux Libertine"/>
          <w:color w:val="000000"/>
          <w:szCs w:val="18"/>
          <w:lang w:val="en-IE" w:eastAsia="en-IE"/>
        </w:rPr>
        <w:footnoteReference w:id="9"/>
      </w:r>
      <w:r w:rsidR="004902EA">
        <w:rPr>
          <w:rFonts w:eastAsia="Times New Roman" w:cs="Linux Libertine"/>
          <w:color w:val="000000"/>
          <w:szCs w:val="18"/>
          <w:lang w:val="en-IE" w:eastAsia="en-IE"/>
        </w:rPr>
        <w:t xml:space="preserve"> to refine </w:t>
      </w:r>
      <w:r w:rsidR="00C0523B">
        <w:rPr>
          <w:rFonts w:eastAsia="Times New Roman" w:cs="Linux Libertine"/>
          <w:color w:val="000000"/>
          <w:szCs w:val="18"/>
          <w:lang w:val="en-IE" w:eastAsia="en-IE"/>
        </w:rPr>
        <w:t>the mapping</w:t>
      </w:r>
      <w:r w:rsidR="004902EA">
        <w:rPr>
          <w:rFonts w:eastAsia="Times New Roman" w:cs="Linux Libertine"/>
          <w:color w:val="000000"/>
          <w:szCs w:val="18"/>
          <w:lang w:val="en-IE" w:eastAsia="en-IE"/>
        </w:rPr>
        <w:t>s</w:t>
      </w:r>
      <w:r w:rsidR="00C0523B">
        <w:rPr>
          <w:rFonts w:eastAsia="Times New Roman" w:cs="Linux Libertine"/>
          <w:color w:val="000000"/>
          <w:szCs w:val="18"/>
          <w:lang w:val="en-IE" w:eastAsia="en-IE"/>
        </w:rPr>
        <w:t>.</w:t>
      </w:r>
      <w:r w:rsidR="00AE401E">
        <w:rPr>
          <w:rFonts w:eastAsia="Times New Roman" w:cs="Linux Libertine"/>
          <w:color w:val="000000"/>
          <w:szCs w:val="18"/>
          <w:lang w:val="en-IE" w:eastAsia="en-IE"/>
        </w:rPr>
        <w:t xml:space="preserve"> </w:t>
      </w:r>
      <w:r w:rsidR="00990D26">
        <w:rPr>
          <w:rFonts w:eastAsia="Times New Roman" w:cs="Linux Libertine"/>
          <w:color w:val="000000"/>
          <w:szCs w:val="18"/>
          <w:lang w:val="en-IE" w:eastAsia="en-IE"/>
        </w:rPr>
        <w:t>SPARQL allow</w:t>
      </w:r>
      <w:r w:rsidR="00DF5F6B">
        <w:rPr>
          <w:rFonts w:eastAsia="Times New Roman" w:cs="Linux Libertine"/>
          <w:color w:val="000000"/>
          <w:szCs w:val="18"/>
          <w:lang w:val="en-IE" w:eastAsia="en-IE"/>
        </w:rPr>
        <w:t>s</w:t>
      </w:r>
      <w:r w:rsidR="00990D26">
        <w:rPr>
          <w:rFonts w:eastAsia="Times New Roman" w:cs="Linux Libertine"/>
          <w:color w:val="000000"/>
          <w:szCs w:val="18"/>
          <w:lang w:val="en-IE" w:eastAsia="en-IE"/>
        </w:rPr>
        <w:t xml:space="preserve"> us to</w:t>
      </w:r>
      <w:r w:rsidR="00DC6BA5">
        <w:rPr>
          <w:rFonts w:eastAsia="Times New Roman" w:cs="Linux Libertine"/>
          <w:color w:val="000000"/>
          <w:szCs w:val="18"/>
          <w:lang w:val="en-IE" w:eastAsia="en-IE"/>
        </w:rPr>
        <w:t xml:space="preserve"> </w:t>
      </w:r>
      <w:r w:rsidR="00990D26">
        <w:rPr>
          <w:rFonts w:eastAsia="Times New Roman" w:cs="Linux Libertine"/>
          <w:color w:val="000000"/>
          <w:szCs w:val="18"/>
          <w:lang w:val="en-IE" w:eastAsia="en-IE"/>
        </w:rPr>
        <w:t xml:space="preserve">retrieve and manipulate </w:t>
      </w:r>
      <w:r w:rsidR="005C4819">
        <w:rPr>
          <w:rFonts w:eastAsia="Times New Roman" w:cs="Linux Libertine"/>
          <w:color w:val="000000"/>
          <w:szCs w:val="18"/>
          <w:lang w:val="en-IE" w:eastAsia="en-IE"/>
        </w:rPr>
        <w:t>information</w:t>
      </w:r>
      <w:r w:rsidR="006C2F14">
        <w:rPr>
          <w:rFonts w:eastAsia="Times New Roman" w:cs="Linux Libertine"/>
          <w:color w:val="000000"/>
          <w:szCs w:val="18"/>
          <w:lang w:val="en-IE" w:eastAsia="en-IE"/>
        </w:rPr>
        <w:t xml:space="preserve"> </w:t>
      </w:r>
      <w:r w:rsidR="005C4819">
        <w:rPr>
          <w:rFonts w:eastAsia="Times New Roman" w:cs="Linux Libertine"/>
          <w:color w:val="000000"/>
          <w:szCs w:val="18"/>
          <w:lang w:val="en-IE" w:eastAsia="en-IE"/>
        </w:rPr>
        <w:t xml:space="preserve">from vocabularies and </w:t>
      </w:r>
      <w:r w:rsidR="00990D26">
        <w:rPr>
          <w:rFonts w:eastAsia="Times New Roman" w:cs="Linux Libertine"/>
          <w:color w:val="000000"/>
          <w:szCs w:val="18"/>
          <w:lang w:val="en-IE" w:eastAsia="en-IE"/>
        </w:rPr>
        <w:t>mapping</w:t>
      </w:r>
      <w:r w:rsidR="005C4819">
        <w:rPr>
          <w:rFonts w:eastAsia="Times New Roman" w:cs="Linux Libertine"/>
          <w:color w:val="000000"/>
          <w:szCs w:val="18"/>
          <w:lang w:val="en-IE" w:eastAsia="en-IE"/>
        </w:rPr>
        <w:t>s</w:t>
      </w:r>
      <w:r w:rsidR="00990D26">
        <w:rPr>
          <w:rFonts w:eastAsia="Times New Roman" w:cs="Linux Libertine"/>
          <w:color w:val="000000"/>
          <w:szCs w:val="18"/>
          <w:lang w:val="en-IE" w:eastAsia="en-IE"/>
        </w:rPr>
        <w:t>.</w:t>
      </w:r>
      <w:r w:rsidR="00C0523B">
        <w:rPr>
          <w:rFonts w:eastAsia="Times New Roman" w:cs="Linux Libertine"/>
          <w:color w:val="000000"/>
          <w:szCs w:val="18"/>
          <w:lang w:val="en-IE" w:eastAsia="en-IE"/>
        </w:rPr>
        <w:t xml:space="preserve"> </w:t>
      </w:r>
    </w:p>
    <w:p w14:paraId="1E5A7466" w14:textId="77777777" w:rsidR="00914AD7" w:rsidRDefault="00914AD7">
      <w:pPr>
        <w:spacing w:line="240" w:lineRule="auto"/>
        <w:rPr>
          <w:rFonts w:eastAsia="Times New Roman" w:cs="Linux Libertine"/>
          <w:b/>
          <w:bCs/>
          <w:color w:val="000000"/>
          <w:szCs w:val="18"/>
          <w:lang w:val="en-IE" w:eastAsia="en-IE"/>
        </w:rPr>
      </w:pPr>
    </w:p>
    <w:p w14:paraId="053DF889" w14:textId="215AB990" w:rsidR="004E0A69" w:rsidDel="00BD7D53" w:rsidRDefault="00861DE6" w:rsidP="00B12678">
      <w:pPr>
        <w:spacing w:line="240" w:lineRule="auto"/>
        <w:rPr>
          <w:moveFrom w:id="300" w:author="Ademar Crotti" w:date="2020-07-27T15:17:00Z"/>
          <w:rFonts w:eastAsia="Times New Roman" w:cs="Linux Libertine"/>
          <w:b/>
          <w:bCs/>
          <w:color w:val="000000"/>
          <w:szCs w:val="18"/>
          <w:lang w:val="en-IE" w:eastAsia="en-IE"/>
        </w:rPr>
      </w:pPr>
      <w:moveFromRangeStart w:id="301" w:author="Ademar Crotti" w:date="2020-07-27T15:17:00Z" w:name="move46755448"/>
      <w:moveFrom w:id="302" w:author="Ademar Crotti" w:date="2020-07-27T15:17:00Z">
        <w:r w:rsidDel="00BD7D53">
          <w:rPr>
            <w:rFonts w:eastAsia="Times New Roman" w:cs="Linux Libertine"/>
            <w:b/>
            <w:bCs/>
            <w:color w:val="000000"/>
            <w:szCs w:val="18"/>
            <w:lang w:val="en-IE" w:eastAsia="en-IE"/>
          </w:rPr>
          <w:t xml:space="preserve">SHACL </w:t>
        </w:r>
        <w:r w:rsidR="00533263" w:rsidRPr="00533263" w:rsidDel="00BD7D53">
          <w:rPr>
            <w:rFonts w:eastAsia="Times New Roman" w:cs="Linux Libertine"/>
            <w:b/>
            <w:bCs/>
            <w:color w:val="000000"/>
            <w:szCs w:val="18"/>
            <w:lang w:val="en-IE" w:eastAsia="en-IE"/>
          </w:rPr>
          <w:t xml:space="preserve">Validation Report. </w:t>
        </w:r>
        <w:r w:rsidR="00533263" w:rsidRPr="00533263" w:rsidDel="00BD7D53">
          <w:rPr>
            <w:rFonts w:eastAsia="Times New Roman" w:cs="Linux Libertine"/>
            <w:color w:val="000000"/>
            <w:szCs w:val="18"/>
            <w:lang w:val="en-IE" w:eastAsia="en-IE"/>
          </w:rPr>
          <w:t xml:space="preserve">The validation report is </w:t>
        </w:r>
        <w:r w:rsidDel="00BD7D53">
          <w:rPr>
            <w:rFonts w:eastAsia="Times New Roman" w:cs="Linux Libertine"/>
            <w:color w:val="000000"/>
            <w:szCs w:val="18"/>
            <w:lang w:val="en-IE" w:eastAsia="en-IE"/>
          </w:rPr>
          <w:t xml:space="preserve">a machine-readable </w:t>
        </w:r>
        <w:r w:rsidR="000466FA" w:rsidDel="00BD7D53">
          <w:rPr>
            <w:rFonts w:eastAsia="Times New Roman" w:cs="Linux Libertine"/>
            <w:color w:val="000000"/>
            <w:szCs w:val="18"/>
            <w:lang w:val="en-IE" w:eastAsia="en-IE"/>
          </w:rPr>
          <w:t>g</w:t>
        </w:r>
        <w:r w:rsidR="00533263" w:rsidRPr="00533263" w:rsidDel="00BD7D53">
          <w:rPr>
            <w:rFonts w:eastAsia="Times New Roman" w:cs="Linux Libertine"/>
            <w:color w:val="000000"/>
            <w:szCs w:val="18"/>
            <w:lang w:val="en-IE" w:eastAsia="en-IE"/>
          </w:rPr>
          <w:t>enerated using the SHACL Validation Report Vocabulary</w:t>
        </w:r>
        <w:r w:rsidR="00E863BD" w:rsidDel="00BD7D53">
          <w:rPr>
            <w:rStyle w:val="FootnoteReference"/>
            <w:rFonts w:eastAsia="Times New Roman" w:cs="Linux Libertine"/>
            <w:color w:val="000000"/>
            <w:szCs w:val="18"/>
            <w:lang w:val="en-IE" w:eastAsia="en-IE"/>
          </w:rPr>
          <w:footnoteReference w:id="10"/>
        </w:r>
        <w:r w:rsidDel="00BD7D53">
          <w:rPr>
            <w:rFonts w:eastAsia="Times New Roman" w:cs="Linux Libertine"/>
            <w:color w:val="000000"/>
            <w:szCs w:val="18"/>
            <w:lang w:val="en-IE" w:eastAsia="en-IE"/>
          </w:rPr>
          <w:t>.</w:t>
        </w:r>
      </w:moveFrom>
    </w:p>
    <w:p w14:paraId="71824CBE" w14:textId="308D803C" w:rsidR="00861DE6" w:rsidDel="00BD7D53" w:rsidRDefault="00861DE6" w:rsidP="00B12678">
      <w:pPr>
        <w:spacing w:line="240" w:lineRule="auto"/>
        <w:rPr>
          <w:moveFrom w:id="305" w:author="Ademar Crotti" w:date="2020-07-27T15:17:00Z"/>
          <w:rFonts w:eastAsia="Times New Roman" w:cs="Linux Libertine"/>
          <w:b/>
          <w:bCs/>
          <w:color w:val="000000"/>
          <w:szCs w:val="18"/>
          <w:lang w:val="en-IE" w:eastAsia="en-IE"/>
        </w:rPr>
      </w:pPr>
    </w:p>
    <w:p w14:paraId="57BEFFF9" w14:textId="49B4DF14" w:rsidR="00901191" w:rsidDel="00BD7D53" w:rsidRDefault="00A424A1" w:rsidP="00F021CA">
      <w:pPr>
        <w:spacing w:line="240" w:lineRule="auto"/>
        <w:rPr>
          <w:moveFrom w:id="306" w:author="Ademar Crotti" w:date="2020-07-27T15:17:00Z"/>
          <w:rFonts w:eastAsia="Times New Roman" w:cs="Linux Libertine"/>
          <w:color w:val="000000"/>
          <w:szCs w:val="18"/>
          <w:lang w:val="en-IE" w:eastAsia="en-IE"/>
        </w:rPr>
      </w:pPr>
      <w:moveFrom w:id="307" w:author="Ademar Crotti" w:date="2020-07-27T15:17:00Z">
        <w:r w:rsidRPr="00A424A1" w:rsidDel="00BD7D53">
          <w:rPr>
            <w:rFonts w:eastAsia="Times New Roman" w:cs="Linux Libertine"/>
            <w:b/>
            <w:bCs/>
            <w:color w:val="000000"/>
            <w:szCs w:val="18"/>
            <w:lang w:val="en-IE" w:eastAsia="en-IE"/>
          </w:rPr>
          <w:t>Refined mapping.</w:t>
        </w:r>
        <w:r w:rsidR="00861DE6" w:rsidDel="00BD7D53">
          <w:rPr>
            <w:rFonts w:eastAsia="Times New Roman" w:cs="Linux Libertine"/>
            <w:b/>
            <w:bCs/>
            <w:color w:val="000000"/>
            <w:szCs w:val="18"/>
            <w:lang w:val="en-IE" w:eastAsia="en-IE"/>
          </w:rPr>
          <w:t xml:space="preserve"> </w:t>
        </w:r>
        <w:r w:rsidR="00861DE6" w:rsidDel="00BD7D53">
          <w:rPr>
            <w:rFonts w:eastAsia="Times New Roman" w:cs="Linux Libertine"/>
            <w:color w:val="000000"/>
            <w:szCs w:val="18"/>
            <w:lang w:val="en-IE" w:eastAsia="en-IE"/>
          </w:rPr>
          <w:t xml:space="preserve">The mapping which has been refined by our framework, will be </w:t>
        </w:r>
        <w:r w:rsidR="004902EA" w:rsidDel="00BD7D53">
          <w:rPr>
            <w:rFonts w:eastAsia="Times New Roman" w:cs="Linux Libertine"/>
            <w:color w:val="000000"/>
            <w:szCs w:val="18"/>
            <w:lang w:val="en-IE" w:eastAsia="en-IE"/>
          </w:rPr>
          <w:t xml:space="preserve">output </w:t>
        </w:r>
        <w:r w:rsidR="00861DE6" w:rsidDel="00BD7D53">
          <w:rPr>
            <w:rFonts w:eastAsia="Times New Roman" w:cs="Linux Libertine"/>
            <w:color w:val="000000"/>
            <w:szCs w:val="18"/>
            <w:lang w:val="en-IE" w:eastAsia="en-IE"/>
          </w:rPr>
          <w:t xml:space="preserve">at the end of the process. </w:t>
        </w:r>
      </w:moveFrom>
    </w:p>
    <w:moveFromRangeEnd w:id="301"/>
    <w:p w14:paraId="773C1E44" w14:textId="3ADED271" w:rsidR="000466FA" w:rsidDel="00BD7D53" w:rsidRDefault="000466FA" w:rsidP="00F021CA">
      <w:pPr>
        <w:spacing w:line="240" w:lineRule="auto"/>
        <w:rPr>
          <w:del w:id="308" w:author="Ademar Crotti" w:date="2020-07-27T15:17:00Z"/>
          <w:rFonts w:eastAsia="Times New Roman" w:cs="Linux Libertine"/>
          <w:color w:val="000000"/>
          <w:szCs w:val="18"/>
          <w:lang w:val="en-IE" w:eastAsia="en-IE"/>
        </w:rPr>
      </w:pPr>
    </w:p>
    <w:p w14:paraId="5CC1AC28" w14:textId="65EF895A" w:rsidR="003D0738" w:rsidDel="00507035" w:rsidRDefault="000466FA" w:rsidP="00BD7D53">
      <w:pPr>
        <w:spacing w:line="240" w:lineRule="auto"/>
        <w:rPr>
          <w:moveFrom w:id="309" w:author="Ademar Crotti" w:date="2020-07-27T15:16:00Z"/>
          <w:szCs w:val="18"/>
          <w:lang w:eastAsia="it-IT"/>
        </w:rPr>
        <w:pPrChange w:id="310" w:author="Ademar Crotti" w:date="2020-07-27T15:17:00Z">
          <w:pPr>
            <w:spacing w:line="240" w:lineRule="auto"/>
          </w:pPr>
        </w:pPrChange>
      </w:pPr>
      <w:moveFromRangeStart w:id="311" w:author="Ademar Crotti" w:date="2020-07-27T15:16:00Z" w:name="move46755379"/>
      <w:moveFrom w:id="312" w:author="Ademar Crotti" w:date="2020-07-27T15:16:00Z">
        <w:r w:rsidRPr="000466FA" w:rsidDel="00507035">
          <w:rPr>
            <w:rFonts w:eastAsia="Times New Roman" w:cs="Linux Libertine"/>
            <w:color w:val="000000"/>
            <w:szCs w:val="18"/>
            <w:lang w:val="en-IE" w:eastAsia="en-IE"/>
          </w:rPr>
          <w:t>The process ends when there are no inconsistencies found in the mapping file or when users decide to finalize it. At this point, the framework generates the final refined mapping and a mapping validation report.</w:t>
        </w:r>
      </w:moveFrom>
    </w:p>
    <w:moveFromRangeEnd w:id="311"/>
    <w:p w14:paraId="60F89337" w14:textId="5DB30427" w:rsidR="003D0738" w:rsidRDefault="00523DC1" w:rsidP="00FA64DF">
      <w:pPr>
        <w:keepNext/>
        <w:spacing w:line="240" w:lineRule="auto"/>
        <w:jc w:val="center"/>
        <w:rPr>
          <w:szCs w:val="18"/>
          <w:lang w:eastAsia="it-IT"/>
        </w:rPr>
      </w:pPr>
      <w:ins w:id="313" w:author="Alex Randles" w:date="2020-07-24T14:27:00Z">
        <w:r>
          <w:rPr>
            <w:noProof/>
          </w:rPr>
          <w:drawing>
            <wp:inline distT="0" distB="0" distL="0" distR="0" wp14:anchorId="540951E0" wp14:editId="00C044B1">
              <wp:extent cx="2550717" cy="471637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2284" cy="4737766"/>
                      </a:xfrm>
                      <a:prstGeom prst="rect">
                        <a:avLst/>
                      </a:prstGeom>
                      <a:noFill/>
                      <a:ln>
                        <a:noFill/>
                      </a:ln>
                    </pic:spPr>
                  </pic:pic>
                </a:graphicData>
              </a:graphic>
            </wp:inline>
          </w:drawing>
        </w:r>
      </w:ins>
      <w:del w:id="314" w:author="Alex Randles" w:date="2020-07-24T14:27:00Z">
        <w:r w:rsidR="003D0738" w:rsidDel="005D6D12">
          <w:rPr>
            <w:noProof/>
            <w:szCs w:val="18"/>
            <w:lang w:eastAsia="it-IT"/>
          </w:rPr>
          <w:drawing>
            <wp:inline distT="0" distB="0" distL="0" distR="0" wp14:anchorId="6CD197D5" wp14:editId="2FEF863D">
              <wp:extent cx="2660015" cy="4391025"/>
              <wp:effectExtent l="0" t="0" r="698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9077" cy="4422492"/>
                      </a:xfrm>
                      <a:prstGeom prst="rect">
                        <a:avLst/>
                      </a:prstGeom>
                      <a:noFill/>
                    </pic:spPr>
                  </pic:pic>
                </a:graphicData>
              </a:graphic>
            </wp:inline>
          </w:drawing>
        </w:r>
      </w:del>
    </w:p>
    <w:p w14:paraId="36731F39" w14:textId="37872CB3" w:rsidR="003D0738" w:rsidRDefault="003D0738" w:rsidP="00FA64DF">
      <w:pPr>
        <w:pStyle w:val="Caption"/>
        <w:spacing w:line="240" w:lineRule="auto"/>
        <w:rPr>
          <w:rFonts w:eastAsia="Times New Roman" w:cs="Linux Libertine"/>
          <w:color w:val="000000"/>
          <w:lang w:val="en-IE" w:eastAsia="en-IE"/>
        </w:rPr>
      </w:pPr>
      <w:bookmarkStart w:id="315" w:name="_Ref36744790"/>
      <w:r>
        <w:t xml:space="preserve">Figure </w:t>
      </w:r>
      <w:r>
        <w:fldChar w:fldCharType="begin"/>
      </w:r>
      <w:r>
        <w:instrText xml:space="preserve"> SEQ Figure \* ARABIC </w:instrText>
      </w:r>
      <w:r>
        <w:fldChar w:fldCharType="separate"/>
      </w:r>
      <w:r w:rsidR="00E96BE6">
        <w:rPr>
          <w:noProof/>
        </w:rPr>
        <w:t>2</w:t>
      </w:r>
      <w:r>
        <w:fldChar w:fldCharType="end"/>
      </w:r>
      <w:bookmarkEnd w:id="315"/>
      <w:r>
        <w:t xml:space="preserve">: </w:t>
      </w:r>
      <w:r w:rsidRPr="00FA64DF">
        <w:rPr>
          <w:b w:val="0"/>
          <w:bCs w:val="0"/>
        </w:rPr>
        <w:t>Framework implementation diagram.</w:t>
      </w:r>
    </w:p>
    <w:p w14:paraId="5062F387" w14:textId="113BFA2B" w:rsidR="00507035" w:rsidRDefault="00507035" w:rsidP="00507035">
      <w:pPr>
        <w:spacing w:line="240" w:lineRule="auto"/>
        <w:rPr>
          <w:ins w:id="316" w:author="Ademar Crotti" w:date="2020-07-27T15:17:00Z"/>
          <w:rFonts w:eastAsia="Times New Roman" w:cs="Linux Libertine"/>
          <w:color w:val="000000"/>
          <w:szCs w:val="18"/>
          <w:lang w:val="en-IE" w:eastAsia="en-IE"/>
        </w:rPr>
      </w:pPr>
    </w:p>
    <w:p w14:paraId="0123D713" w14:textId="77777777" w:rsidR="00BD7D53" w:rsidRDefault="00BD7D53" w:rsidP="00BD7D53">
      <w:pPr>
        <w:spacing w:line="240" w:lineRule="auto"/>
        <w:rPr>
          <w:moveTo w:id="317" w:author="Ademar Crotti" w:date="2020-07-27T15:17:00Z"/>
          <w:rFonts w:eastAsia="Times New Roman" w:cs="Linux Libertine"/>
          <w:b/>
          <w:bCs/>
          <w:color w:val="000000"/>
          <w:szCs w:val="18"/>
          <w:lang w:val="en-IE" w:eastAsia="en-IE"/>
        </w:rPr>
      </w:pPr>
      <w:moveToRangeStart w:id="318" w:author="Ademar Crotti" w:date="2020-07-27T15:17:00Z" w:name="move46755448"/>
      <w:moveTo w:id="319" w:author="Ademar Crotti" w:date="2020-07-27T15:17:00Z">
        <w:r>
          <w:rPr>
            <w:rFonts w:eastAsia="Times New Roman" w:cs="Linux Libertine"/>
            <w:b/>
            <w:bCs/>
            <w:color w:val="000000"/>
            <w:szCs w:val="18"/>
            <w:lang w:val="en-IE" w:eastAsia="en-IE"/>
          </w:rPr>
          <w:t xml:space="preserve">SHACL </w:t>
        </w:r>
        <w:r w:rsidRPr="00533263">
          <w:rPr>
            <w:rFonts w:eastAsia="Times New Roman" w:cs="Linux Libertine"/>
            <w:b/>
            <w:bCs/>
            <w:color w:val="000000"/>
            <w:szCs w:val="18"/>
            <w:lang w:val="en-IE" w:eastAsia="en-IE"/>
          </w:rPr>
          <w:t xml:space="preserve">Validation Report. </w:t>
        </w:r>
        <w:r w:rsidRPr="00533263">
          <w:rPr>
            <w:rFonts w:eastAsia="Times New Roman" w:cs="Linux Libertine"/>
            <w:color w:val="000000"/>
            <w:szCs w:val="18"/>
            <w:lang w:val="en-IE" w:eastAsia="en-IE"/>
          </w:rPr>
          <w:t xml:space="preserve">The validation report is </w:t>
        </w:r>
        <w:r>
          <w:rPr>
            <w:rFonts w:eastAsia="Times New Roman" w:cs="Linux Libertine"/>
            <w:color w:val="000000"/>
            <w:szCs w:val="18"/>
            <w:lang w:val="en-IE" w:eastAsia="en-IE"/>
          </w:rPr>
          <w:t>a machine-readable g</w:t>
        </w:r>
        <w:r w:rsidRPr="00533263">
          <w:rPr>
            <w:rFonts w:eastAsia="Times New Roman" w:cs="Linux Libertine"/>
            <w:color w:val="000000"/>
            <w:szCs w:val="18"/>
            <w:lang w:val="en-IE" w:eastAsia="en-IE"/>
          </w:rPr>
          <w:t>enerated using the SHACL Validation Report Vocabulary</w:t>
        </w:r>
        <w:r>
          <w:rPr>
            <w:rStyle w:val="FootnoteReference"/>
            <w:rFonts w:eastAsia="Times New Roman" w:cs="Linux Libertine"/>
            <w:color w:val="000000"/>
            <w:szCs w:val="18"/>
            <w:lang w:val="en-IE" w:eastAsia="en-IE"/>
          </w:rPr>
          <w:footnoteReference w:id="11"/>
        </w:r>
        <w:r>
          <w:rPr>
            <w:rFonts w:eastAsia="Times New Roman" w:cs="Linux Libertine"/>
            <w:color w:val="000000"/>
            <w:szCs w:val="18"/>
            <w:lang w:val="en-IE" w:eastAsia="en-IE"/>
          </w:rPr>
          <w:t>.</w:t>
        </w:r>
      </w:moveTo>
    </w:p>
    <w:p w14:paraId="56FEA2F5" w14:textId="77777777" w:rsidR="00BD7D53" w:rsidRDefault="00BD7D53" w:rsidP="00BD7D53">
      <w:pPr>
        <w:spacing w:line="240" w:lineRule="auto"/>
        <w:rPr>
          <w:moveTo w:id="322" w:author="Ademar Crotti" w:date="2020-07-27T15:17:00Z"/>
          <w:rFonts w:eastAsia="Times New Roman" w:cs="Linux Libertine"/>
          <w:b/>
          <w:bCs/>
          <w:color w:val="000000"/>
          <w:szCs w:val="18"/>
          <w:lang w:val="en-IE" w:eastAsia="en-IE"/>
        </w:rPr>
      </w:pPr>
    </w:p>
    <w:p w14:paraId="01BE6D8C" w14:textId="77777777" w:rsidR="00BD7D53" w:rsidRDefault="00BD7D53" w:rsidP="00BD7D53">
      <w:pPr>
        <w:spacing w:line="240" w:lineRule="auto"/>
        <w:rPr>
          <w:moveTo w:id="323" w:author="Ademar Crotti" w:date="2020-07-27T15:17:00Z"/>
          <w:rFonts w:eastAsia="Times New Roman" w:cs="Linux Libertine"/>
          <w:color w:val="000000"/>
          <w:szCs w:val="18"/>
          <w:lang w:val="en-IE" w:eastAsia="en-IE"/>
        </w:rPr>
      </w:pPr>
      <w:moveTo w:id="324" w:author="Ademar Crotti" w:date="2020-07-27T15:17:00Z">
        <w:r w:rsidRPr="00A424A1">
          <w:rPr>
            <w:rFonts w:eastAsia="Times New Roman" w:cs="Linux Libertine"/>
            <w:b/>
            <w:bCs/>
            <w:color w:val="000000"/>
            <w:szCs w:val="18"/>
            <w:lang w:val="en-IE" w:eastAsia="en-IE"/>
          </w:rPr>
          <w:t>Refined mapping.</w:t>
        </w:r>
        <w:r>
          <w:rPr>
            <w:rFonts w:eastAsia="Times New Roman" w:cs="Linux Libertine"/>
            <w:b/>
            <w:bCs/>
            <w:color w:val="000000"/>
            <w:szCs w:val="18"/>
            <w:lang w:val="en-IE" w:eastAsia="en-IE"/>
          </w:rPr>
          <w:t xml:space="preserve"> </w:t>
        </w:r>
        <w:r>
          <w:rPr>
            <w:rFonts w:eastAsia="Times New Roman" w:cs="Linux Libertine"/>
            <w:color w:val="000000"/>
            <w:szCs w:val="18"/>
            <w:lang w:val="en-IE" w:eastAsia="en-IE"/>
          </w:rPr>
          <w:t xml:space="preserve">The mapping which has been refined by our framework, will be output at the end of the process. </w:t>
        </w:r>
      </w:moveTo>
    </w:p>
    <w:moveToRangeEnd w:id="318"/>
    <w:p w14:paraId="44F8F12D" w14:textId="77777777" w:rsidR="00BD7D53" w:rsidRDefault="00BD7D53" w:rsidP="00507035">
      <w:pPr>
        <w:spacing w:line="240" w:lineRule="auto"/>
        <w:rPr>
          <w:ins w:id="325" w:author="Ademar Crotti" w:date="2020-07-27T15:16:00Z"/>
          <w:rFonts w:eastAsia="Times New Roman" w:cs="Linux Libertine"/>
          <w:color w:val="000000"/>
          <w:szCs w:val="18"/>
          <w:lang w:val="en-IE" w:eastAsia="en-IE"/>
        </w:rPr>
      </w:pPr>
    </w:p>
    <w:p w14:paraId="75E77A58" w14:textId="4C4D6686" w:rsidR="00507035" w:rsidRDefault="00507035" w:rsidP="00507035">
      <w:pPr>
        <w:spacing w:line="240" w:lineRule="auto"/>
        <w:rPr>
          <w:moveTo w:id="326" w:author="Ademar Crotti" w:date="2020-07-27T15:16:00Z"/>
          <w:szCs w:val="18"/>
          <w:lang w:eastAsia="it-IT"/>
        </w:rPr>
      </w:pPr>
      <w:moveToRangeStart w:id="327" w:author="Ademar Crotti" w:date="2020-07-27T15:16:00Z" w:name="move46755379"/>
      <w:moveTo w:id="328" w:author="Ademar Crotti" w:date="2020-07-27T15:16:00Z">
        <w:r w:rsidRPr="000466FA">
          <w:rPr>
            <w:rFonts w:eastAsia="Times New Roman" w:cs="Linux Libertine"/>
            <w:color w:val="000000"/>
            <w:szCs w:val="18"/>
            <w:lang w:val="en-IE" w:eastAsia="en-IE"/>
          </w:rPr>
          <w:t>The process ends when there are no inconsistencies found in the mapping file or when users decide to finalize it. At this point, the framework generates the final refined mapping and a mapping validation report.</w:t>
        </w:r>
      </w:moveTo>
    </w:p>
    <w:moveToRangeEnd w:id="327"/>
    <w:p w14:paraId="4B283C31" w14:textId="77777777" w:rsidR="003D0738" w:rsidDel="007F0817" w:rsidRDefault="003D0738" w:rsidP="00F021CA">
      <w:pPr>
        <w:spacing w:line="240" w:lineRule="auto"/>
        <w:rPr>
          <w:del w:id="329" w:author="Alex Randles" w:date="2020-07-24T13:05:00Z"/>
          <w:szCs w:val="18"/>
          <w:lang w:eastAsia="it-IT"/>
        </w:rPr>
      </w:pPr>
    </w:p>
    <w:p w14:paraId="06D57286" w14:textId="77777777" w:rsidR="00ED7061" w:rsidRDefault="00ED7061" w:rsidP="00B12678">
      <w:pPr>
        <w:spacing w:line="240" w:lineRule="auto"/>
        <w:rPr>
          <w:rFonts w:eastAsia="Times New Roman" w:cs="Linux Libertine"/>
          <w:color w:val="000000"/>
          <w:szCs w:val="18"/>
          <w:lang w:val="en-IE" w:eastAsia="en-IE"/>
        </w:rPr>
      </w:pPr>
    </w:p>
    <w:p w14:paraId="5DB1D442" w14:textId="7E8442F0" w:rsidR="00E87C65" w:rsidRDefault="004902EA" w:rsidP="00850DFE">
      <w:pPr>
        <w:pStyle w:val="Heading20"/>
        <w:rPr>
          <w:lang w:val="en-IE" w:eastAsia="en-IE"/>
        </w:rPr>
      </w:pPr>
      <w:r>
        <w:rPr>
          <w:lang w:val="en-IE" w:eastAsia="en-IE"/>
        </w:rPr>
        <w:t>DEMONSTRATION WALK THROUGH</w:t>
      </w:r>
    </w:p>
    <w:p w14:paraId="5681C8CC" w14:textId="0754DA10" w:rsidR="00221E29" w:rsidRPr="00A90F6F" w:rsidRDefault="00D75242" w:rsidP="00F870F4">
      <w:pPr>
        <w:spacing w:line="240" w:lineRule="auto"/>
        <w:rPr>
          <w:rFonts w:eastAsia="Times New Roman" w:cs="Linux Libertine"/>
          <w:color w:val="000000"/>
          <w:szCs w:val="18"/>
          <w:lang w:val="en-IE" w:eastAsia="en-IE"/>
        </w:rPr>
      </w:pPr>
      <w:r w:rsidRPr="00A90F6F">
        <w:rPr>
          <w:rFonts w:eastAsia="Times New Roman" w:cs="Linux Libertine"/>
          <w:color w:val="000000"/>
          <w:szCs w:val="18"/>
          <w:lang w:val="en-IE" w:eastAsia="en-IE"/>
        </w:rPr>
        <w:t>To demonstrate our</w:t>
      </w:r>
      <w:r w:rsidR="007123B4">
        <w:rPr>
          <w:rFonts w:eastAsia="Times New Roman" w:cs="Linux Libertine"/>
          <w:color w:val="000000"/>
          <w:szCs w:val="18"/>
          <w:lang w:val="en-IE" w:eastAsia="en-IE"/>
        </w:rPr>
        <w:t xml:space="preserve"> framework and</w:t>
      </w:r>
      <w:r w:rsidRPr="00A90F6F">
        <w:rPr>
          <w:rFonts w:eastAsia="Times New Roman" w:cs="Linux Libertine"/>
          <w:color w:val="000000"/>
          <w:szCs w:val="18"/>
          <w:lang w:val="en-IE" w:eastAsia="en-IE"/>
        </w:rPr>
        <w:t xml:space="preserve"> implementation, we have a created a sample mapping, which is shown in</w:t>
      </w:r>
      <w:r w:rsidRPr="00BA2930">
        <w:rPr>
          <w:rFonts w:eastAsia="Times New Roman" w:cs="Linux Libertine"/>
          <w:b/>
          <w:bCs/>
          <w:color w:val="000000"/>
          <w:szCs w:val="18"/>
          <w:lang w:val="en-IE" w:eastAsia="en-IE"/>
        </w:rPr>
        <w:t xml:space="preserve"> </w:t>
      </w:r>
      <w:r w:rsidRPr="00BA2930">
        <w:rPr>
          <w:rFonts w:eastAsia="Times New Roman" w:cs="Linux Libertine"/>
          <w:b/>
          <w:bCs/>
          <w:color w:val="000000"/>
          <w:szCs w:val="18"/>
          <w:lang w:val="en-IE" w:eastAsia="en-IE"/>
        </w:rPr>
        <w:fldChar w:fldCharType="begin"/>
      </w:r>
      <w:r w:rsidRPr="00BA2930">
        <w:rPr>
          <w:rFonts w:eastAsia="Times New Roman" w:cs="Linux Libertine"/>
          <w:b/>
          <w:bCs/>
          <w:color w:val="000000"/>
          <w:szCs w:val="18"/>
          <w:lang w:val="en-IE" w:eastAsia="en-IE"/>
        </w:rPr>
        <w:instrText xml:space="preserve"> REF _Ref36408107 \h </w:instrText>
      </w:r>
      <w:r>
        <w:rPr>
          <w:rFonts w:eastAsia="Times New Roman" w:cs="Linux Libertine"/>
          <w:b/>
          <w:bCs/>
          <w:color w:val="000000"/>
          <w:szCs w:val="18"/>
          <w:lang w:val="en-IE" w:eastAsia="en-IE"/>
        </w:rPr>
        <w:instrText xml:space="preserve"> \* MERGEFORMAT </w:instrText>
      </w:r>
      <w:r w:rsidRPr="00BA2930">
        <w:rPr>
          <w:rFonts w:eastAsia="Times New Roman" w:cs="Linux Libertine"/>
          <w:b/>
          <w:bCs/>
          <w:color w:val="000000"/>
          <w:szCs w:val="18"/>
          <w:lang w:val="en-IE" w:eastAsia="en-IE"/>
        </w:rPr>
      </w:r>
      <w:r w:rsidRPr="00BA2930">
        <w:rPr>
          <w:rFonts w:eastAsia="Times New Roman" w:cs="Linux Libertine"/>
          <w:b/>
          <w:bCs/>
          <w:color w:val="000000"/>
          <w:szCs w:val="18"/>
          <w:lang w:val="en-IE" w:eastAsia="en-IE"/>
        </w:rPr>
        <w:fldChar w:fldCharType="separate"/>
      </w:r>
      <w:r w:rsidR="00E96BE6" w:rsidRPr="00E96BE6">
        <w:rPr>
          <w:b/>
          <w:bCs/>
          <w:noProof/>
        </w:rPr>
        <w:t>Listing</w:t>
      </w:r>
      <w:r w:rsidR="00E96BE6" w:rsidRPr="00E96BE6">
        <w:rPr>
          <w:b/>
          <w:bCs/>
        </w:rPr>
        <w:t xml:space="preserve"> 1</w:t>
      </w:r>
      <w:r w:rsidRPr="00BA2930">
        <w:rPr>
          <w:rFonts w:eastAsia="Times New Roman" w:cs="Linux Libertine"/>
          <w:b/>
          <w:bCs/>
          <w:color w:val="000000"/>
          <w:szCs w:val="18"/>
          <w:lang w:val="en-IE" w:eastAsia="en-IE"/>
        </w:rPr>
        <w:fldChar w:fldCharType="end"/>
      </w:r>
      <w:r w:rsidRPr="00A90F6F">
        <w:rPr>
          <w:rFonts w:eastAsia="Times New Roman" w:cs="Linux Libertine"/>
          <w:color w:val="000000"/>
          <w:szCs w:val="18"/>
          <w:lang w:val="en-IE" w:eastAsia="en-IE"/>
        </w:rPr>
        <w:t xml:space="preserve">. This will be used </w:t>
      </w:r>
      <w:r w:rsidR="006913AD">
        <w:rPr>
          <w:rFonts w:eastAsia="Times New Roman" w:cs="Linux Libertine"/>
          <w:color w:val="000000"/>
          <w:szCs w:val="18"/>
          <w:lang w:val="en-IE" w:eastAsia="en-IE"/>
        </w:rPr>
        <w:t xml:space="preserve">as our running example during our demonstration of our framework in the following sections. </w:t>
      </w:r>
      <w:r w:rsidR="004902EA">
        <w:rPr>
          <w:rFonts w:eastAsia="Times New Roman" w:cs="Linux Libertine"/>
          <w:color w:val="000000"/>
          <w:szCs w:val="18"/>
          <w:lang w:val="en-IE" w:eastAsia="en-IE"/>
        </w:rPr>
        <w:t>This simple illustrative example is deliberately designed to show different metrics and features of the assessment framework in action.</w:t>
      </w:r>
      <w:r w:rsidR="00936C71">
        <w:rPr>
          <w:rFonts w:eastAsia="Times New Roman" w:cs="Linux Libertine"/>
          <w:color w:val="000000"/>
          <w:szCs w:val="18"/>
          <w:lang w:val="en-IE" w:eastAsia="en-IE"/>
        </w:rPr>
        <w:t xml:space="preserve"> </w:t>
      </w:r>
      <w:r w:rsidR="00B94301">
        <w:rPr>
          <w:rFonts w:eastAsia="Times New Roman" w:cs="Linux Libertine"/>
          <w:color w:val="000000"/>
          <w:szCs w:val="18"/>
          <w:lang w:val="en-IE" w:eastAsia="en-IE"/>
        </w:rPr>
        <w:t xml:space="preserve">The mapping we have created is based around a scenario, where </w:t>
      </w:r>
      <w:r w:rsidR="00BA204B">
        <w:rPr>
          <w:rFonts w:eastAsia="Times New Roman" w:cs="Linux Libertine"/>
          <w:color w:val="000000"/>
          <w:szCs w:val="18"/>
          <w:lang w:val="en-IE" w:eastAsia="en-IE"/>
        </w:rPr>
        <w:t xml:space="preserve">we take </w:t>
      </w:r>
      <w:r w:rsidR="00D50DC0">
        <w:rPr>
          <w:rFonts w:eastAsia="Times New Roman" w:cs="Linux Libertine"/>
          <w:color w:val="000000"/>
          <w:szCs w:val="18"/>
          <w:lang w:val="en-IE" w:eastAsia="en-IE"/>
        </w:rPr>
        <w:t>data</w:t>
      </w:r>
      <w:r w:rsidR="00BA204B">
        <w:rPr>
          <w:rFonts w:eastAsia="Times New Roman" w:cs="Linux Libertine"/>
          <w:color w:val="000000"/>
          <w:szCs w:val="18"/>
          <w:lang w:val="en-IE" w:eastAsia="en-IE"/>
        </w:rPr>
        <w:t xml:space="preserve"> about people, which is contained within</w:t>
      </w:r>
      <w:r w:rsidR="009E6773">
        <w:rPr>
          <w:rFonts w:eastAsia="Times New Roman" w:cs="Linux Libertine"/>
          <w:color w:val="000000"/>
          <w:szCs w:val="18"/>
          <w:lang w:val="en-IE" w:eastAsia="en-IE"/>
        </w:rPr>
        <w:t xml:space="preserve"> a</w:t>
      </w:r>
      <w:r w:rsidR="00BA204B">
        <w:rPr>
          <w:rFonts w:eastAsia="Times New Roman" w:cs="Linux Libertine"/>
          <w:color w:val="000000"/>
          <w:szCs w:val="18"/>
          <w:lang w:val="en-IE" w:eastAsia="en-IE"/>
        </w:rPr>
        <w:t xml:space="preserve"> </w:t>
      </w:r>
      <w:r w:rsidR="009E6773">
        <w:rPr>
          <w:rFonts w:eastAsia="Times New Roman" w:cs="Linux Libertine"/>
          <w:color w:val="000000"/>
          <w:szCs w:val="18"/>
          <w:lang w:val="en-IE" w:eastAsia="en-IE"/>
        </w:rPr>
        <w:t>personnel</w:t>
      </w:r>
      <w:r w:rsidR="00BA204B">
        <w:rPr>
          <w:rFonts w:eastAsia="Times New Roman" w:cs="Linux Libertine"/>
          <w:color w:val="000000"/>
          <w:szCs w:val="18"/>
          <w:lang w:val="en-IE" w:eastAsia="en-IE"/>
        </w:rPr>
        <w:t xml:space="preserve"> </w:t>
      </w:r>
      <w:r w:rsidR="00073B25">
        <w:rPr>
          <w:rFonts w:eastAsia="Times New Roman" w:cs="Linux Libertine"/>
          <w:color w:val="000000"/>
          <w:szCs w:val="18"/>
          <w:lang w:val="en-IE" w:eastAsia="en-IE"/>
        </w:rPr>
        <w:t xml:space="preserve">database </w:t>
      </w:r>
      <w:r w:rsidR="00BA204B">
        <w:rPr>
          <w:rFonts w:eastAsia="Times New Roman" w:cs="Linux Libertine"/>
          <w:color w:val="000000"/>
          <w:szCs w:val="18"/>
          <w:lang w:val="en-IE" w:eastAsia="en-IE"/>
        </w:rPr>
        <w:t xml:space="preserve">and uplift </w:t>
      </w:r>
      <w:r w:rsidR="00F1409A">
        <w:rPr>
          <w:rFonts w:eastAsia="Times New Roman" w:cs="Linux Libertine"/>
          <w:color w:val="000000"/>
          <w:szCs w:val="18"/>
          <w:lang w:val="en-IE" w:eastAsia="en-IE"/>
        </w:rPr>
        <w:t xml:space="preserve">this </w:t>
      </w:r>
      <w:r w:rsidR="00D50DC0">
        <w:rPr>
          <w:rFonts w:eastAsia="Times New Roman" w:cs="Linux Libertine"/>
          <w:color w:val="000000"/>
          <w:szCs w:val="18"/>
          <w:lang w:val="en-IE" w:eastAsia="en-IE"/>
        </w:rPr>
        <w:t>data</w:t>
      </w:r>
      <w:r w:rsidR="00F1409A">
        <w:rPr>
          <w:rFonts w:eastAsia="Times New Roman" w:cs="Linux Libertine"/>
          <w:color w:val="000000"/>
          <w:szCs w:val="18"/>
          <w:lang w:val="en-IE" w:eastAsia="en-IE"/>
        </w:rPr>
        <w:t xml:space="preserve"> to</w:t>
      </w:r>
      <w:r w:rsidR="00221E29">
        <w:rPr>
          <w:rFonts w:eastAsia="Times New Roman" w:cs="Linux Libertine"/>
          <w:color w:val="000000"/>
          <w:szCs w:val="18"/>
          <w:lang w:val="en-IE" w:eastAsia="en-IE"/>
        </w:rPr>
        <w:t xml:space="preserve"> </w:t>
      </w:r>
      <w:r w:rsidR="00F1409A">
        <w:rPr>
          <w:rFonts w:eastAsia="Times New Roman" w:cs="Linux Libertine"/>
          <w:color w:val="000000"/>
          <w:szCs w:val="18"/>
          <w:lang w:val="en-IE" w:eastAsia="en-IE"/>
        </w:rPr>
        <w:t>RDF</w:t>
      </w:r>
      <w:r w:rsidR="00D50DC0">
        <w:rPr>
          <w:rFonts w:eastAsia="Times New Roman" w:cs="Linux Libertine"/>
          <w:color w:val="000000"/>
          <w:szCs w:val="18"/>
          <w:lang w:val="en-IE" w:eastAsia="en-IE"/>
        </w:rPr>
        <w:t xml:space="preserve"> using R2RML</w:t>
      </w:r>
      <w:r w:rsidR="00F1409A">
        <w:rPr>
          <w:rFonts w:eastAsia="Times New Roman" w:cs="Linux Libertine"/>
          <w:color w:val="000000"/>
          <w:szCs w:val="18"/>
          <w:lang w:val="en-IE" w:eastAsia="en-IE"/>
        </w:rPr>
        <w:t xml:space="preserve">. </w:t>
      </w:r>
      <w:r w:rsidR="00646272">
        <w:rPr>
          <w:rFonts w:eastAsia="Times New Roman" w:cs="Linux Libertine"/>
          <w:color w:val="000000"/>
          <w:szCs w:val="18"/>
          <w:lang w:val="en-IE" w:eastAsia="en-IE"/>
        </w:rPr>
        <w:t>Th</w:t>
      </w:r>
      <w:r w:rsidR="007D2FA0">
        <w:rPr>
          <w:rFonts w:eastAsia="Times New Roman" w:cs="Linux Libertine"/>
          <w:color w:val="000000"/>
          <w:szCs w:val="18"/>
          <w:lang w:val="en-IE" w:eastAsia="en-IE"/>
        </w:rPr>
        <w:t xml:space="preserve">e mapping used during this process will be assessed and refined in the following sections. This will ensure </w:t>
      </w:r>
      <w:r w:rsidR="00CF6F15">
        <w:rPr>
          <w:rFonts w:eastAsia="Times New Roman" w:cs="Linux Libertine"/>
          <w:color w:val="000000"/>
          <w:szCs w:val="18"/>
          <w:lang w:val="en-IE" w:eastAsia="en-IE"/>
        </w:rPr>
        <w:t xml:space="preserve">violations are </w:t>
      </w:r>
      <w:r w:rsidR="004902EA">
        <w:rPr>
          <w:rFonts w:eastAsia="Times New Roman" w:cs="Linux Libertine"/>
          <w:color w:val="000000"/>
          <w:szCs w:val="18"/>
          <w:lang w:val="en-IE" w:eastAsia="en-IE"/>
        </w:rPr>
        <w:t xml:space="preserve">identified and addressed </w:t>
      </w:r>
      <w:r w:rsidR="00CF6F15">
        <w:rPr>
          <w:rFonts w:eastAsia="Times New Roman" w:cs="Linux Libertine"/>
          <w:color w:val="000000"/>
          <w:szCs w:val="18"/>
          <w:lang w:val="en-IE" w:eastAsia="en-IE"/>
        </w:rPr>
        <w:t>prior to generating the RDF datas</w:t>
      </w:r>
      <w:r w:rsidR="00221E29">
        <w:rPr>
          <w:rFonts w:eastAsia="Times New Roman" w:cs="Linux Libertine"/>
          <w:color w:val="000000"/>
          <w:szCs w:val="18"/>
          <w:lang w:val="en-IE" w:eastAsia="en-IE"/>
        </w:rPr>
        <w:t>et</w:t>
      </w:r>
      <w:r w:rsidR="000F2FD1">
        <w:rPr>
          <w:rFonts w:eastAsia="Times New Roman" w:cs="Linux Libertine"/>
          <w:color w:val="000000"/>
          <w:szCs w:val="18"/>
          <w:lang w:val="en-IE" w:eastAsia="en-IE"/>
        </w:rPr>
        <w:t xml:space="preserve">. </w:t>
      </w:r>
    </w:p>
    <w:p w14:paraId="3E18C3CC" w14:textId="571C4FD6" w:rsidR="00A424A1" w:rsidRDefault="00A424A1" w:rsidP="00836CA6">
      <w:pPr>
        <w:spacing w:line="240" w:lineRule="auto"/>
        <w:jc w:val="left"/>
        <w:rPr>
          <w:rFonts w:eastAsia="Times New Roman" w:cs="Linux Libertine"/>
          <w:color w:val="000000"/>
          <w:szCs w:val="18"/>
          <w:lang w:val="en-IE" w:eastAsia="en-IE"/>
        </w:rPr>
      </w:pPr>
    </w:p>
    <w:p w14:paraId="02B6411B" w14:textId="37E608F1" w:rsidR="00C97A21" w:rsidRDefault="00D75242" w:rsidP="009F496A">
      <w:pPr>
        <w:pStyle w:val="Heading20"/>
        <w:rPr>
          <w:lang w:val="en-IE" w:eastAsia="en-IE"/>
        </w:rPr>
      </w:pPr>
      <w:bookmarkStart w:id="330" w:name="_Hlk36039246"/>
      <w:r>
        <w:rPr>
          <w:lang w:val="en-IE" w:eastAsia="en-IE"/>
        </w:rPr>
        <w:t xml:space="preserve">R2RML </w:t>
      </w:r>
      <w:r w:rsidR="0076061E" w:rsidRPr="0090099F">
        <w:rPr>
          <w:lang w:val="en-IE" w:eastAsia="en-IE"/>
        </w:rPr>
        <w:t>MAPPING</w:t>
      </w:r>
    </w:p>
    <w:bookmarkEnd w:id="330"/>
    <w:p w14:paraId="6658C3EB" w14:textId="733882B9" w:rsidR="0090099F" w:rsidRDefault="00627B38" w:rsidP="00DF31F9">
      <w:pPr>
        <w:spacing w:line="240" w:lineRule="auto"/>
      </w:pPr>
      <w:r w:rsidRPr="00627B38">
        <w:rPr>
          <w:rFonts w:cs="Linux Libertine"/>
          <w:color w:val="000000"/>
        </w:rPr>
        <w:t>In the R2RML mapping shown in</w:t>
      </w:r>
      <w:r w:rsidR="00A02753">
        <w:rPr>
          <w:rFonts w:cs="Linux Libertine"/>
          <w:color w:val="000000"/>
        </w:rPr>
        <w:t xml:space="preserve"> </w:t>
      </w:r>
      <w:r w:rsidR="00A02753" w:rsidRPr="00BA2930">
        <w:rPr>
          <w:rFonts w:cs="Linux Libertine"/>
          <w:b/>
          <w:bCs/>
          <w:color w:val="000000"/>
        </w:rPr>
        <w:fldChar w:fldCharType="begin"/>
      </w:r>
      <w:r w:rsidR="00A02753" w:rsidRPr="00BA2930">
        <w:rPr>
          <w:rFonts w:cs="Linux Libertine"/>
          <w:b/>
          <w:bCs/>
          <w:color w:val="000000"/>
        </w:rPr>
        <w:instrText xml:space="preserve"> REF _Ref36408107 \h </w:instrText>
      </w:r>
      <w:r w:rsidR="00BA2930">
        <w:rPr>
          <w:rFonts w:cs="Linux Libertine"/>
          <w:b/>
          <w:bCs/>
          <w:color w:val="000000"/>
        </w:rPr>
        <w:instrText xml:space="preserve"> \* MERGEFORMAT </w:instrText>
      </w:r>
      <w:r w:rsidR="00A02753" w:rsidRPr="00BA2930">
        <w:rPr>
          <w:rFonts w:cs="Linux Libertine"/>
          <w:b/>
          <w:bCs/>
          <w:color w:val="000000"/>
        </w:rPr>
      </w:r>
      <w:r w:rsidR="00A02753" w:rsidRPr="00BA2930">
        <w:rPr>
          <w:rFonts w:cs="Linux Libertine"/>
          <w:b/>
          <w:bCs/>
          <w:color w:val="000000"/>
        </w:rPr>
        <w:fldChar w:fldCharType="separate"/>
      </w:r>
      <w:r w:rsidR="00E96BE6" w:rsidRPr="00E96BE6">
        <w:rPr>
          <w:b/>
          <w:bCs/>
        </w:rPr>
        <w:t xml:space="preserve">Listing </w:t>
      </w:r>
      <w:r w:rsidR="00E96BE6" w:rsidRPr="00E96BE6">
        <w:rPr>
          <w:b/>
          <w:bCs/>
          <w:noProof/>
        </w:rPr>
        <w:t>1</w:t>
      </w:r>
      <w:r w:rsidR="00A02753" w:rsidRPr="00BA2930">
        <w:rPr>
          <w:rFonts w:cs="Linux Libertine"/>
          <w:b/>
          <w:bCs/>
          <w:color w:val="000000"/>
        </w:rPr>
        <w:fldChar w:fldCharType="end"/>
      </w:r>
      <w:del w:id="331" w:author="Alex Randles" w:date="2020-07-26T14:09:00Z">
        <w:r w:rsidR="00DF31F9" w:rsidDel="00C0727A">
          <w:rPr>
            <w:rFonts w:cs="Linux Libertine"/>
            <w:color w:val="000000"/>
          </w:rPr>
          <w:delText>,</w:delText>
        </w:r>
        <w:r w:rsidR="00B20618" w:rsidDel="00C0727A">
          <w:rPr>
            <w:rFonts w:cs="Linux Libertine"/>
            <w:color w:val="000000"/>
          </w:rPr>
          <w:delText xml:space="preserve"> the logical table is left empty</w:delText>
        </w:r>
      </w:del>
      <w:ins w:id="332" w:author="Alex Randles" w:date="2020-07-26T14:11:00Z">
        <w:r w:rsidR="00C0727A">
          <w:rPr>
            <w:rFonts w:cs="Linux Libertine"/>
            <w:color w:val="000000"/>
          </w:rPr>
          <w:t xml:space="preserve">, which defines </w:t>
        </w:r>
      </w:ins>
      <w:ins w:id="333" w:author="Alex Randles" w:date="2020-07-26T14:12:00Z">
        <w:r w:rsidR="00C0727A">
          <w:rPr>
            <w:rFonts w:cs="Linux Libertine"/>
            <w:color w:val="000000"/>
          </w:rPr>
          <w:t xml:space="preserve">the source table as </w:t>
        </w:r>
        <w:r w:rsidR="00C0727A" w:rsidRPr="00C0727A">
          <w:rPr>
            <w:rFonts w:cs="Linux Libertine"/>
            <w:b/>
            <w:bCs/>
            <w:i/>
            <w:iCs/>
            <w:color w:val="000000"/>
            <w:rPrChange w:id="334" w:author="Alex Randles" w:date="2020-07-26T14:12:00Z">
              <w:rPr>
                <w:rFonts w:cs="Linux Libertine"/>
                <w:color w:val="000000"/>
              </w:rPr>
            </w:rPrChange>
          </w:rPr>
          <w:t>“people</w:t>
        </w:r>
        <w:r w:rsidR="00C0727A" w:rsidRPr="00C0727A">
          <w:rPr>
            <w:rFonts w:cs="Linux Libertine"/>
            <w:b/>
            <w:bCs/>
            <w:i/>
            <w:iCs/>
            <w:color w:val="000000"/>
            <w:rPrChange w:id="335" w:author="Alex Randles" w:date="2020-07-26T14:13:00Z">
              <w:rPr>
                <w:rFonts w:cs="Linux Libertine"/>
                <w:color w:val="000000"/>
              </w:rPr>
            </w:rPrChange>
          </w:rPr>
          <w:t>”</w:t>
        </w:r>
        <w:r w:rsidR="00C0727A" w:rsidRPr="00C0727A">
          <w:rPr>
            <w:rFonts w:cs="Linux Libertine"/>
            <w:i/>
            <w:iCs/>
            <w:color w:val="000000"/>
            <w:rPrChange w:id="336" w:author="Alex Randles" w:date="2020-07-26T14:12:00Z">
              <w:rPr>
                <w:rFonts w:cs="Linux Libertine"/>
                <w:color w:val="000000"/>
              </w:rPr>
            </w:rPrChange>
          </w:rPr>
          <w:t>.</w:t>
        </w:r>
        <w:r w:rsidR="00C0727A">
          <w:rPr>
            <w:rFonts w:cs="Linux Libertine"/>
            <w:color w:val="000000"/>
          </w:rPr>
          <w:t xml:space="preserve"> </w:t>
        </w:r>
      </w:ins>
      <w:del w:id="337" w:author="Alex Randles" w:date="2020-07-26T14:09:00Z">
        <w:r w:rsidR="00B20618" w:rsidDel="00C0727A">
          <w:rPr>
            <w:rFonts w:cs="Linux Libertine"/>
            <w:color w:val="000000"/>
          </w:rPr>
          <w:delText xml:space="preserve">. </w:delText>
        </w:r>
        <w:r w:rsidR="00DF31F9" w:rsidDel="00C0727A">
          <w:rPr>
            <w:rFonts w:cs="Linux Libertine"/>
            <w:color w:val="000000"/>
          </w:rPr>
          <w:delText xml:space="preserve"> </w:delText>
        </w:r>
      </w:del>
      <w:r w:rsidR="00B20618">
        <w:rPr>
          <w:rFonts w:cs="Linux Libertine"/>
          <w:color w:val="000000"/>
        </w:rPr>
        <w:t xml:space="preserve">The mapping also defines the </w:t>
      </w:r>
      <w:r w:rsidR="0090099F" w:rsidRPr="00210813">
        <w:rPr>
          <w:rFonts w:cs="Linux Libertine"/>
          <w:color w:val="000000"/>
        </w:rPr>
        <w:t>subjects of the triples</w:t>
      </w:r>
      <w:r w:rsidR="00B20618">
        <w:rPr>
          <w:rFonts w:cs="Linux Libertine"/>
          <w:color w:val="000000"/>
        </w:rPr>
        <w:t xml:space="preserve"> </w:t>
      </w:r>
      <w:r w:rsidR="0090099F" w:rsidRPr="00210813">
        <w:rPr>
          <w:rFonts w:cs="Linux Libertine"/>
          <w:color w:val="000000"/>
        </w:rPr>
        <w:t xml:space="preserve">to be instances of the class </w:t>
      </w:r>
      <w:r w:rsidR="006920FE" w:rsidRPr="00BF3C1C">
        <w:rPr>
          <w:rFonts w:ascii="Courier New" w:hAnsi="Courier New" w:cs="Courier New"/>
          <w:color w:val="000000"/>
        </w:rPr>
        <w:t>dbo</w:t>
      </w:r>
      <w:r w:rsidR="0090099F" w:rsidRPr="00BF3C1C">
        <w:rPr>
          <w:rFonts w:ascii="Courier New" w:hAnsi="Courier New" w:cs="Courier New"/>
          <w:color w:val="000000"/>
        </w:rPr>
        <w:t>:</w:t>
      </w:r>
      <w:r w:rsidR="00D31851" w:rsidRPr="00BF3C1C">
        <w:rPr>
          <w:rFonts w:ascii="Courier New" w:hAnsi="Courier New" w:cs="Courier New"/>
          <w:color w:val="000000"/>
        </w:rPr>
        <w:t>Agent</w:t>
      </w:r>
      <w:r w:rsidR="00DF31F9">
        <w:rPr>
          <w:rFonts w:cs="Linux Libertine"/>
          <w:color w:val="000000"/>
        </w:rPr>
        <w:t>.</w:t>
      </w:r>
      <w:r w:rsidR="0090099F" w:rsidRPr="00210813">
        <w:rPr>
          <w:rFonts w:cs="Linux Libertine"/>
          <w:color w:val="000000"/>
        </w:rPr>
        <w:t xml:space="preserve"> </w:t>
      </w:r>
      <w:r w:rsidR="00DF31F9">
        <w:rPr>
          <w:rFonts w:cs="Linux Libertine"/>
          <w:color w:val="000000"/>
        </w:rPr>
        <w:t>T</w:t>
      </w:r>
      <w:r w:rsidR="002F64C9" w:rsidRPr="002F64C9">
        <w:rPr>
          <w:rFonts w:cs="Linux Libertine"/>
          <w:color w:val="000000"/>
        </w:rPr>
        <w:t xml:space="preserve">he predicate </w:t>
      </w:r>
      <w:r w:rsidR="002F64C9" w:rsidRPr="00BF3C1C">
        <w:rPr>
          <w:rFonts w:ascii="Courier New" w:hAnsi="Courier New" w:cs="Courier New"/>
          <w:color w:val="000000"/>
        </w:rPr>
        <w:t>dbo:</w:t>
      </w:r>
      <w:r w:rsidR="006920FE" w:rsidRPr="00BF3C1C">
        <w:rPr>
          <w:rFonts w:ascii="Courier New" w:hAnsi="Courier New" w:cs="Courier New"/>
          <w:color w:val="000000"/>
        </w:rPr>
        <w:t>age</w:t>
      </w:r>
      <w:r w:rsidR="002F64C9" w:rsidRPr="00660F40">
        <w:rPr>
          <w:rFonts w:cs="Linux Libertine"/>
          <w:b/>
          <w:bCs/>
          <w:i/>
          <w:iCs/>
          <w:color w:val="000000"/>
        </w:rPr>
        <w:t xml:space="preserve"> </w:t>
      </w:r>
      <w:r w:rsidR="00DF31F9">
        <w:rPr>
          <w:rFonts w:cs="Linux Libertine"/>
          <w:color w:val="000000"/>
        </w:rPr>
        <w:t>is related to</w:t>
      </w:r>
      <w:r w:rsidR="00F02E11">
        <w:rPr>
          <w:rFonts w:cs="Linux Libertine"/>
          <w:color w:val="000000"/>
        </w:rPr>
        <w:t xml:space="preserve"> values from the </w:t>
      </w:r>
      <w:r w:rsidR="002F64C9" w:rsidRPr="002F64C9">
        <w:rPr>
          <w:rFonts w:cs="Linux Libertine"/>
          <w:color w:val="000000"/>
        </w:rPr>
        <w:t xml:space="preserve">column </w:t>
      </w:r>
      <w:r w:rsidR="002F64C9" w:rsidRPr="00660F40">
        <w:rPr>
          <w:rFonts w:cs="Linux Libertine"/>
          <w:b/>
          <w:bCs/>
          <w:i/>
          <w:iCs/>
          <w:color w:val="000000"/>
        </w:rPr>
        <w:t>“</w:t>
      </w:r>
      <w:r w:rsidR="006920FE">
        <w:rPr>
          <w:rFonts w:cs="Linux Libertine"/>
          <w:b/>
          <w:bCs/>
          <w:i/>
          <w:iCs/>
          <w:color w:val="000000"/>
        </w:rPr>
        <w:t>age</w:t>
      </w:r>
      <w:r w:rsidR="002F64C9" w:rsidRPr="00660F40">
        <w:rPr>
          <w:rFonts w:cs="Linux Libertine"/>
          <w:b/>
          <w:bCs/>
          <w:i/>
          <w:iCs/>
          <w:color w:val="000000"/>
        </w:rPr>
        <w:t>”</w:t>
      </w:r>
      <w:r w:rsidR="002F64C9">
        <w:rPr>
          <w:rFonts w:cs="Linux Libertine"/>
          <w:color w:val="000000"/>
        </w:rPr>
        <w:t xml:space="preserve"> and have</w:t>
      </w:r>
      <w:r w:rsidR="00DF31F9">
        <w:rPr>
          <w:rFonts w:cs="Linux Libertine"/>
          <w:color w:val="000000"/>
        </w:rPr>
        <w:t xml:space="preserve"> the</w:t>
      </w:r>
      <w:r w:rsidR="002F64C9">
        <w:rPr>
          <w:rFonts w:cs="Linux Libertine"/>
          <w:color w:val="000000"/>
        </w:rPr>
        <w:t xml:space="preserve"> data</w:t>
      </w:r>
      <w:r w:rsidR="00660F40">
        <w:rPr>
          <w:rFonts w:cs="Linux Libertine"/>
          <w:color w:val="000000"/>
        </w:rPr>
        <w:t xml:space="preserve">type </w:t>
      </w:r>
      <w:r w:rsidR="00660F40" w:rsidRPr="00BF3C1C">
        <w:rPr>
          <w:rFonts w:ascii="Courier New" w:hAnsi="Courier New" w:cs="Courier New"/>
          <w:color w:val="000000"/>
        </w:rPr>
        <w:t>xsd:</w:t>
      </w:r>
      <w:r w:rsidR="00DF31F9">
        <w:rPr>
          <w:rFonts w:ascii="Courier New" w:hAnsi="Courier New" w:cs="Courier New"/>
          <w:color w:val="000000"/>
        </w:rPr>
        <w:t>date</w:t>
      </w:r>
      <w:r w:rsidR="00660F40">
        <w:rPr>
          <w:rFonts w:cs="Linux Libertine"/>
          <w:color w:val="000000"/>
        </w:rPr>
        <w:t>.</w:t>
      </w:r>
      <w:r w:rsidR="00660F40" w:rsidRPr="00336E5B">
        <w:t xml:space="preserve"> </w:t>
      </w:r>
      <w:r w:rsidR="00F02E11">
        <w:rPr>
          <w:rFonts w:cs="Linux Libertine"/>
          <w:color w:val="000000"/>
        </w:rPr>
        <w:t xml:space="preserve">A second </w:t>
      </w:r>
      <w:r w:rsidR="00B2051F" w:rsidRPr="002F64C9">
        <w:rPr>
          <w:rFonts w:cs="Linux Libertine"/>
          <w:color w:val="000000"/>
        </w:rPr>
        <w:t>predicate</w:t>
      </w:r>
      <w:r w:rsidR="00F02E11">
        <w:rPr>
          <w:rFonts w:cs="Linux Libertine"/>
          <w:color w:val="000000"/>
        </w:rPr>
        <w:t>,</w:t>
      </w:r>
      <w:r w:rsidR="00B2051F" w:rsidRPr="002F64C9">
        <w:rPr>
          <w:rFonts w:cs="Linux Libertine"/>
          <w:color w:val="000000"/>
        </w:rPr>
        <w:t xml:space="preserve"> </w:t>
      </w:r>
      <w:r w:rsidR="00B2051F" w:rsidRPr="00BF3C1C">
        <w:rPr>
          <w:rFonts w:ascii="Courier New" w:hAnsi="Courier New" w:cs="Courier New"/>
          <w:color w:val="000000"/>
        </w:rPr>
        <w:t>ex:name</w:t>
      </w:r>
      <w:r w:rsidR="00F02E11">
        <w:rPr>
          <w:rFonts w:cs="Linux Libertine"/>
          <w:color w:val="000000"/>
        </w:rPr>
        <w:t>,</w:t>
      </w:r>
      <w:ins w:id="338" w:author="Alex Randles" w:date="2020-07-26T14:09:00Z">
        <w:r w:rsidR="00C0727A">
          <w:rPr>
            <w:rFonts w:cs="Linux Libertine"/>
            <w:color w:val="000000"/>
          </w:rPr>
          <w:t xml:space="preserve"> has a</w:t>
        </w:r>
      </w:ins>
      <w:ins w:id="339" w:author="Alex Randles" w:date="2020-07-26T14:14:00Z">
        <w:r w:rsidR="00C0727A">
          <w:rPr>
            <w:rFonts w:cs="Linux Libertine"/>
            <w:color w:val="000000"/>
          </w:rPr>
          <w:t>n</w:t>
        </w:r>
      </w:ins>
      <w:ins w:id="340" w:author="Alex Randles" w:date="2020-07-26T14:09:00Z">
        <w:r w:rsidR="00C0727A">
          <w:rPr>
            <w:rFonts w:cs="Linux Libertine"/>
            <w:color w:val="000000"/>
          </w:rPr>
          <w:t xml:space="preserve"> </w:t>
        </w:r>
      </w:ins>
      <w:ins w:id="341" w:author="Alex Randles" w:date="2020-07-26T14:10:00Z">
        <w:r w:rsidR="00C0727A">
          <w:rPr>
            <w:rFonts w:cs="Linux Libertine"/>
            <w:color w:val="000000"/>
          </w:rPr>
          <w:t>IRI term type (</w:t>
        </w:r>
        <w:r w:rsidR="00C0727A" w:rsidRPr="00C0727A">
          <w:rPr>
            <w:rFonts w:ascii="Courier New" w:hAnsi="Courier New" w:cs="Courier New"/>
            <w:color w:val="000000"/>
            <w:rPrChange w:id="342" w:author="Alex Randles" w:date="2020-07-26T14:10:00Z">
              <w:rPr>
                <w:rFonts w:cs="Linux Libertine"/>
                <w:color w:val="000000"/>
              </w:rPr>
            </w:rPrChange>
          </w:rPr>
          <w:t>rr:IRI</w:t>
        </w:r>
        <w:r w:rsidR="00C0727A">
          <w:rPr>
            <w:rFonts w:cs="Linux Libertine"/>
            <w:color w:val="000000"/>
          </w:rPr>
          <w:t>)</w:t>
        </w:r>
      </w:ins>
      <w:r w:rsidR="00F02E11">
        <w:rPr>
          <w:rFonts w:cs="Linux Libertine"/>
          <w:color w:val="000000"/>
        </w:rPr>
        <w:t xml:space="preserve"> is related to values </w:t>
      </w:r>
      <w:r w:rsidR="00B2051F" w:rsidRPr="002F64C9">
        <w:rPr>
          <w:rFonts w:cs="Linux Libertine"/>
          <w:color w:val="000000"/>
        </w:rPr>
        <w:t xml:space="preserve">coming from the attribute column </w:t>
      </w:r>
      <w:r w:rsidR="00B2051F" w:rsidRPr="00660F40">
        <w:rPr>
          <w:rFonts w:cs="Linux Libertine"/>
          <w:b/>
          <w:bCs/>
          <w:i/>
          <w:iCs/>
          <w:color w:val="000000"/>
        </w:rPr>
        <w:t>“</w:t>
      </w:r>
      <w:r w:rsidR="00B2051F">
        <w:rPr>
          <w:rFonts w:cs="Linux Libertine"/>
          <w:b/>
          <w:bCs/>
          <w:i/>
          <w:iCs/>
          <w:color w:val="000000"/>
        </w:rPr>
        <w:t>name</w:t>
      </w:r>
      <w:ins w:id="343" w:author="Alex Randles" w:date="2020-07-26T14:09:00Z">
        <w:r w:rsidR="00C0727A">
          <w:rPr>
            <w:rFonts w:cs="Linux Libertine"/>
            <w:b/>
            <w:bCs/>
            <w:i/>
            <w:iCs/>
            <w:color w:val="000000"/>
          </w:rPr>
          <w:t xml:space="preserve">”. </w:t>
        </w:r>
      </w:ins>
      <w:del w:id="344" w:author="Alex Randles" w:date="2020-07-26T14:09:00Z">
        <w:r w:rsidR="00B2051F" w:rsidRPr="00660F40" w:rsidDel="00C0727A">
          <w:rPr>
            <w:rFonts w:cs="Linux Libertine"/>
            <w:b/>
            <w:bCs/>
            <w:i/>
            <w:iCs/>
            <w:color w:val="000000"/>
          </w:rPr>
          <w:delText>”</w:delText>
        </w:r>
        <w:r w:rsidR="00B2051F" w:rsidDel="00C0727A">
          <w:rPr>
            <w:rFonts w:cs="Linux Libertine"/>
            <w:b/>
            <w:bCs/>
            <w:i/>
            <w:iCs/>
            <w:color w:val="000000"/>
          </w:rPr>
          <w:delText>.</w:delText>
        </w:r>
      </w:del>
    </w:p>
    <w:p w14:paraId="7E25F87B" w14:textId="7035077C" w:rsidR="00A77E57" w:rsidRDefault="00A77E57" w:rsidP="00836CA6">
      <w:pPr>
        <w:spacing w:line="240" w:lineRule="auto"/>
        <w:jc w:val="left"/>
        <w:rPr>
          <w:rFonts w:eastAsia="Times New Roman" w:cs="Linux Libertine"/>
          <w:color w:val="000000"/>
          <w:szCs w:val="18"/>
          <w:lang w:val="en-IE" w:eastAsia="en-IE"/>
        </w:rPr>
      </w:pPr>
    </w:p>
    <w:tbl>
      <w:tblPr>
        <w:tblStyle w:val="TableGrid"/>
        <w:tblW w:w="0" w:type="auto"/>
        <w:tblLook w:val="04A0" w:firstRow="1" w:lastRow="0" w:firstColumn="1" w:lastColumn="0" w:noHBand="0" w:noVBand="1"/>
        <w:tblPrChange w:id="345" w:author="Alex Randles" w:date="2020-07-24T14:23:00Z">
          <w:tblPr>
            <w:tblStyle w:val="TableGrid"/>
            <w:tblW w:w="0" w:type="auto"/>
            <w:tblLook w:val="04A0" w:firstRow="1" w:lastRow="0" w:firstColumn="1" w:lastColumn="0" w:noHBand="0" w:noVBand="1"/>
          </w:tblPr>
        </w:tblPrChange>
      </w:tblPr>
      <w:tblGrid>
        <w:gridCol w:w="4729"/>
        <w:tblGridChange w:id="346">
          <w:tblGrid>
            <w:gridCol w:w="4729"/>
          </w:tblGrid>
        </w:tblGridChange>
      </w:tblGrid>
      <w:tr w:rsidR="00A94E78" w14:paraId="3D0B2419" w14:textId="77777777" w:rsidTr="00BC458E">
        <w:trPr>
          <w:trHeight w:val="3313"/>
        </w:trPr>
        <w:tc>
          <w:tcPr>
            <w:tcW w:w="0" w:type="auto"/>
            <w:tcPrChange w:id="347" w:author="Alex Randles" w:date="2020-07-24T14:23:00Z">
              <w:tcPr>
                <w:tcW w:w="0" w:type="auto"/>
              </w:tcPr>
            </w:tcPrChange>
          </w:tcPr>
          <w:p w14:paraId="4E8EF3CC" w14:textId="77777777" w:rsidR="00A94E78" w:rsidRPr="00F3703A" w:rsidRDefault="00A94E78" w:rsidP="00155999">
            <w:pPr>
              <w:rPr>
                <w:rFonts w:ascii="Courier New" w:hAnsi="Courier New" w:cs="Courier New"/>
                <w:sz w:val="16"/>
                <w:szCs w:val="16"/>
              </w:rPr>
            </w:pPr>
            <w:r w:rsidRPr="00F3703A">
              <w:rPr>
                <w:rFonts w:ascii="Courier New" w:hAnsi="Courier New" w:cs="Courier New"/>
                <w:sz w:val="16"/>
                <w:szCs w:val="16"/>
              </w:rPr>
              <w:t>&lt;</w:t>
            </w:r>
            <w:r w:rsidRPr="00F3703A">
              <w:rPr>
                <w:rFonts w:ascii="Courier New" w:hAnsi="Courier New" w:cs="Courier New"/>
                <w:color w:val="00B050"/>
                <w:sz w:val="16"/>
                <w:szCs w:val="16"/>
              </w:rPr>
              <w:t>#TripleMap1</w:t>
            </w:r>
            <w:r w:rsidRPr="00F3703A">
              <w:rPr>
                <w:rFonts w:ascii="Courier New" w:hAnsi="Courier New" w:cs="Courier New"/>
                <w:sz w:val="16"/>
                <w:szCs w:val="16"/>
              </w:rPr>
              <w:t>&gt;</w:t>
            </w:r>
          </w:p>
          <w:p w14:paraId="5D2BAB14" w14:textId="0745E381" w:rsidR="00A94E78" w:rsidRPr="00F3703A" w:rsidDel="00C6040B" w:rsidRDefault="00A94E78" w:rsidP="00155999">
            <w:pPr>
              <w:rPr>
                <w:del w:id="348" w:author="Ademar Crotti" w:date="2020-07-27T14:22:00Z"/>
                <w:rFonts w:ascii="Courier New" w:hAnsi="Courier New" w:cs="Courier New"/>
                <w:sz w:val="16"/>
                <w:szCs w:val="16"/>
              </w:rPr>
            </w:pPr>
            <w:r w:rsidRPr="00F3703A">
              <w:rPr>
                <w:rFonts w:ascii="Courier New" w:hAnsi="Courier New" w:cs="Courier New"/>
                <w:sz w:val="16"/>
                <w:szCs w:val="16"/>
              </w:rPr>
              <w:t>rr:logicalTable [</w:t>
            </w:r>
            <w:ins w:id="349" w:author="Alex Randles" w:date="2020-07-26T14:11:00Z">
              <w:r w:rsidR="00C0727A">
                <w:rPr>
                  <w:rFonts w:ascii="Courier New" w:hAnsi="Courier New" w:cs="Courier New"/>
                  <w:sz w:val="16"/>
                  <w:szCs w:val="16"/>
                </w:rPr>
                <w:t xml:space="preserve"> rr:tableName “</w:t>
              </w:r>
              <w:r w:rsidR="00C0727A" w:rsidRPr="00C0727A">
                <w:rPr>
                  <w:rFonts w:ascii="Courier New" w:hAnsi="Courier New" w:cs="Courier New"/>
                  <w:color w:val="4F81BD" w:themeColor="accent1"/>
                  <w:sz w:val="16"/>
                  <w:szCs w:val="16"/>
                  <w:rPrChange w:id="350" w:author="Alex Randles" w:date="2020-07-26T14:11:00Z">
                    <w:rPr>
                      <w:rFonts w:ascii="Courier New" w:hAnsi="Courier New" w:cs="Courier New"/>
                      <w:sz w:val="16"/>
                      <w:szCs w:val="16"/>
                    </w:rPr>
                  </w:rPrChange>
                </w:rPr>
                <w:t>people</w:t>
              </w:r>
              <w:r w:rsidR="00C0727A">
                <w:rPr>
                  <w:rFonts w:ascii="Courier New" w:hAnsi="Courier New" w:cs="Courier New"/>
                  <w:sz w:val="16"/>
                  <w:szCs w:val="16"/>
                </w:rPr>
                <w:t>”</w:t>
              </w:r>
            </w:ins>
            <w:del w:id="351" w:author="Alex Randles" w:date="2020-07-26T14:11:00Z">
              <w:r w:rsidRPr="00F3703A" w:rsidDel="00C0727A">
                <w:rPr>
                  <w:rFonts w:ascii="Courier New" w:hAnsi="Courier New" w:cs="Courier New"/>
                  <w:sz w:val="16"/>
                  <w:szCs w:val="16"/>
                </w:rPr>
                <w:delText xml:space="preserve"> </w:delText>
              </w:r>
            </w:del>
            <w:r w:rsidRPr="00F3703A">
              <w:rPr>
                <w:rFonts w:ascii="Courier New" w:hAnsi="Courier New" w:cs="Courier New"/>
                <w:sz w:val="16"/>
                <w:szCs w:val="16"/>
              </w:rPr>
              <w:t>];</w:t>
            </w:r>
          </w:p>
          <w:p w14:paraId="757B766C" w14:textId="77777777" w:rsidR="00706511" w:rsidRPr="00F3703A" w:rsidRDefault="00706511" w:rsidP="00155999">
            <w:pPr>
              <w:rPr>
                <w:rFonts w:ascii="Courier New" w:hAnsi="Courier New" w:cs="Courier New"/>
                <w:sz w:val="16"/>
                <w:szCs w:val="16"/>
              </w:rPr>
            </w:pPr>
          </w:p>
          <w:p w14:paraId="6F4F1387" w14:textId="77777777" w:rsidR="00A94E78" w:rsidRPr="00F3703A" w:rsidRDefault="00A94E78" w:rsidP="00155999">
            <w:pPr>
              <w:rPr>
                <w:rFonts w:ascii="Courier New" w:hAnsi="Courier New" w:cs="Courier New"/>
                <w:sz w:val="16"/>
                <w:szCs w:val="16"/>
              </w:rPr>
            </w:pPr>
            <w:r w:rsidRPr="00F3703A">
              <w:rPr>
                <w:rFonts w:ascii="Courier New" w:hAnsi="Courier New" w:cs="Courier New"/>
                <w:sz w:val="16"/>
                <w:szCs w:val="16"/>
              </w:rPr>
              <w:t>rr:subjectMap [</w:t>
            </w:r>
          </w:p>
          <w:p w14:paraId="47AD0626" w14:textId="3E65512A" w:rsidR="00A94E78" w:rsidRPr="00F3703A" w:rsidRDefault="00A94E78" w:rsidP="00155999">
            <w:pPr>
              <w:rPr>
                <w:rFonts w:ascii="Courier New" w:hAnsi="Courier New" w:cs="Courier New"/>
                <w:sz w:val="16"/>
                <w:szCs w:val="16"/>
              </w:rPr>
            </w:pPr>
            <w:r w:rsidRPr="00F3703A">
              <w:rPr>
                <w:rFonts w:ascii="Courier New" w:hAnsi="Courier New" w:cs="Courier New"/>
                <w:sz w:val="16"/>
                <w:szCs w:val="16"/>
              </w:rPr>
              <w:t xml:space="preserve">  rr:template</w:t>
            </w:r>
            <w:r w:rsidR="00F13668" w:rsidRPr="00F3703A">
              <w:rPr>
                <w:rFonts w:ascii="Courier New" w:hAnsi="Courier New" w:cs="Courier New"/>
                <w:sz w:val="16"/>
                <w:szCs w:val="16"/>
              </w:rPr>
              <w:t xml:space="preserve"> </w:t>
            </w:r>
            <w:r w:rsidRPr="00F3703A">
              <w:rPr>
                <w:rFonts w:ascii="Courier New" w:hAnsi="Courier New" w:cs="Courier New"/>
                <w:sz w:val="16"/>
                <w:szCs w:val="16"/>
              </w:rPr>
              <w:t>"</w:t>
            </w:r>
            <w:r w:rsidRPr="00F3703A">
              <w:rPr>
                <w:rFonts w:ascii="Courier New" w:hAnsi="Courier New" w:cs="Courier New"/>
                <w:color w:val="4F81BD" w:themeColor="accent1"/>
                <w:sz w:val="16"/>
                <w:szCs w:val="16"/>
              </w:rPr>
              <w:t>http://example.org/person/{id}";</w:t>
            </w:r>
          </w:p>
          <w:p w14:paraId="53D1AD0E" w14:textId="4FE77CAB" w:rsidR="00A94E78" w:rsidRPr="00F3703A" w:rsidRDefault="00A94E78" w:rsidP="00155999">
            <w:pPr>
              <w:rPr>
                <w:rFonts w:ascii="Courier New" w:hAnsi="Courier New" w:cs="Courier New"/>
                <w:sz w:val="16"/>
                <w:szCs w:val="16"/>
              </w:rPr>
            </w:pPr>
            <w:r w:rsidRPr="00F3703A">
              <w:rPr>
                <w:rFonts w:ascii="Courier New" w:hAnsi="Courier New" w:cs="Courier New"/>
                <w:sz w:val="16"/>
                <w:szCs w:val="16"/>
              </w:rPr>
              <w:t xml:space="preserve">  rr:class </w:t>
            </w:r>
            <w:r w:rsidRPr="00F3703A">
              <w:rPr>
                <w:rFonts w:ascii="Courier New" w:hAnsi="Courier New" w:cs="Courier New"/>
                <w:color w:val="4F81BD" w:themeColor="accent1"/>
                <w:sz w:val="16"/>
                <w:szCs w:val="16"/>
              </w:rPr>
              <w:t>dbo:Agent</w:t>
            </w:r>
            <w:r w:rsidRPr="00F3703A">
              <w:rPr>
                <w:rFonts w:ascii="Courier New" w:hAnsi="Courier New" w:cs="Courier New"/>
                <w:sz w:val="16"/>
                <w:szCs w:val="16"/>
              </w:rPr>
              <w:t>;</w:t>
            </w:r>
          </w:p>
          <w:p w14:paraId="2DE8D657" w14:textId="47378EBF" w:rsidR="00A94E78" w:rsidRPr="00F3703A" w:rsidDel="00C6040B" w:rsidRDefault="00A94E78" w:rsidP="00155999">
            <w:pPr>
              <w:rPr>
                <w:del w:id="352" w:author="Ademar Crotti" w:date="2020-07-27T14:22:00Z"/>
                <w:rFonts w:ascii="Courier New" w:hAnsi="Courier New" w:cs="Courier New"/>
                <w:sz w:val="16"/>
                <w:szCs w:val="16"/>
              </w:rPr>
            </w:pPr>
            <w:r w:rsidRPr="00F3703A">
              <w:rPr>
                <w:rFonts w:ascii="Courier New" w:hAnsi="Courier New" w:cs="Courier New"/>
                <w:sz w:val="16"/>
                <w:szCs w:val="16"/>
              </w:rPr>
              <w:t>];</w:t>
            </w:r>
          </w:p>
          <w:p w14:paraId="396C1FC9" w14:textId="77777777" w:rsidR="00706511" w:rsidRPr="00F3703A" w:rsidRDefault="00706511" w:rsidP="00155999">
            <w:pPr>
              <w:rPr>
                <w:rFonts w:ascii="Courier New" w:hAnsi="Courier New" w:cs="Courier New"/>
                <w:sz w:val="16"/>
                <w:szCs w:val="16"/>
              </w:rPr>
            </w:pPr>
          </w:p>
          <w:p w14:paraId="5873A2CB" w14:textId="77777777" w:rsidR="00A94E78" w:rsidRPr="00F3703A" w:rsidRDefault="00A94E78" w:rsidP="00155999">
            <w:pPr>
              <w:rPr>
                <w:rFonts w:ascii="Courier New" w:hAnsi="Courier New" w:cs="Courier New"/>
                <w:sz w:val="16"/>
                <w:szCs w:val="16"/>
              </w:rPr>
            </w:pPr>
            <w:r w:rsidRPr="00F3703A">
              <w:rPr>
                <w:rFonts w:ascii="Courier New" w:hAnsi="Courier New" w:cs="Courier New"/>
                <w:sz w:val="16"/>
                <w:szCs w:val="16"/>
              </w:rPr>
              <w:t>rr:predicateObjectMap [</w:t>
            </w:r>
          </w:p>
          <w:p w14:paraId="673921C2" w14:textId="547F6AC6" w:rsidR="00A94E78" w:rsidRPr="00F3703A" w:rsidRDefault="00A94E78" w:rsidP="00155999">
            <w:pPr>
              <w:rPr>
                <w:rFonts w:ascii="Courier New" w:hAnsi="Courier New" w:cs="Courier New"/>
                <w:sz w:val="16"/>
                <w:szCs w:val="16"/>
              </w:rPr>
            </w:pPr>
            <w:r w:rsidRPr="00F3703A">
              <w:rPr>
                <w:rFonts w:ascii="Courier New" w:hAnsi="Courier New" w:cs="Courier New"/>
                <w:sz w:val="16"/>
                <w:szCs w:val="16"/>
              </w:rPr>
              <w:t xml:space="preserve">  rr:predicate </w:t>
            </w:r>
            <w:r w:rsidRPr="00F3703A">
              <w:rPr>
                <w:rFonts w:ascii="Courier New" w:hAnsi="Courier New" w:cs="Courier New"/>
                <w:color w:val="4F81BD" w:themeColor="accent1"/>
                <w:sz w:val="16"/>
                <w:szCs w:val="16"/>
              </w:rPr>
              <w:t>dbo:age</w:t>
            </w:r>
            <w:r w:rsidRPr="00F3703A">
              <w:rPr>
                <w:rFonts w:ascii="Courier New" w:hAnsi="Courier New" w:cs="Courier New"/>
                <w:sz w:val="16"/>
                <w:szCs w:val="16"/>
              </w:rPr>
              <w:t>;</w:t>
            </w:r>
          </w:p>
          <w:p w14:paraId="15D0EB6B" w14:textId="3730042C" w:rsidR="00A94E78" w:rsidRPr="00F3703A" w:rsidRDefault="00A94E78" w:rsidP="00155999">
            <w:pPr>
              <w:rPr>
                <w:rFonts w:ascii="Courier New" w:hAnsi="Courier New" w:cs="Courier New"/>
                <w:sz w:val="16"/>
                <w:szCs w:val="16"/>
              </w:rPr>
            </w:pPr>
            <w:r w:rsidRPr="00F3703A">
              <w:rPr>
                <w:rFonts w:ascii="Courier New" w:hAnsi="Courier New" w:cs="Courier New"/>
                <w:sz w:val="16"/>
                <w:szCs w:val="16"/>
              </w:rPr>
              <w:t xml:space="preserve">  rr:objectMap</w:t>
            </w:r>
            <w:r w:rsidR="00837608" w:rsidRPr="00F3703A">
              <w:rPr>
                <w:rFonts w:ascii="Courier New" w:hAnsi="Courier New" w:cs="Courier New"/>
                <w:sz w:val="16"/>
                <w:szCs w:val="16"/>
              </w:rPr>
              <w:t xml:space="preserve"> </w:t>
            </w:r>
            <w:r w:rsidRPr="00F3703A">
              <w:rPr>
                <w:rFonts w:ascii="Courier New" w:hAnsi="Courier New" w:cs="Courier New"/>
                <w:sz w:val="16"/>
                <w:szCs w:val="16"/>
              </w:rPr>
              <w:t>[</w:t>
            </w:r>
          </w:p>
          <w:p w14:paraId="0AE4167B" w14:textId="180E3CCD" w:rsidR="00A94E78" w:rsidRPr="00F3703A" w:rsidRDefault="00A94E78" w:rsidP="00155999">
            <w:pPr>
              <w:rPr>
                <w:rFonts w:ascii="Courier New" w:hAnsi="Courier New" w:cs="Courier New"/>
                <w:sz w:val="16"/>
                <w:szCs w:val="16"/>
              </w:rPr>
            </w:pPr>
            <w:r w:rsidRPr="00F3703A">
              <w:rPr>
                <w:rFonts w:ascii="Courier New" w:hAnsi="Courier New" w:cs="Courier New"/>
                <w:sz w:val="16"/>
                <w:szCs w:val="16"/>
              </w:rPr>
              <w:t xml:space="preserve">    rr:column"</w:t>
            </w:r>
            <w:r w:rsidRPr="00F3703A">
              <w:rPr>
                <w:rFonts w:ascii="Courier New" w:hAnsi="Courier New" w:cs="Courier New"/>
                <w:color w:val="4F81BD" w:themeColor="accent1"/>
                <w:sz w:val="16"/>
                <w:szCs w:val="16"/>
              </w:rPr>
              <w:t>age</w:t>
            </w:r>
            <w:r w:rsidRPr="00F3703A">
              <w:rPr>
                <w:rFonts w:ascii="Courier New" w:hAnsi="Courier New" w:cs="Courier New"/>
                <w:sz w:val="16"/>
                <w:szCs w:val="16"/>
              </w:rPr>
              <w:t xml:space="preserve">";                                                                   </w:t>
            </w:r>
          </w:p>
          <w:p w14:paraId="6FA4D7DB" w14:textId="78D0F41F" w:rsidR="00A94E78" w:rsidRPr="00F3703A" w:rsidRDefault="00A94E78" w:rsidP="00155999">
            <w:pPr>
              <w:rPr>
                <w:rFonts w:ascii="Courier New" w:hAnsi="Courier New" w:cs="Courier New"/>
                <w:sz w:val="16"/>
                <w:szCs w:val="16"/>
              </w:rPr>
            </w:pPr>
            <w:r w:rsidRPr="00F3703A">
              <w:rPr>
                <w:rFonts w:ascii="Courier New" w:hAnsi="Courier New" w:cs="Courier New"/>
                <w:sz w:val="16"/>
                <w:szCs w:val="16"/>
              </w:rPr>
              <w:t xml:space="preserve">    rr:datatype </w:t>
            </w:r>
            <w:r w:rsidRPr="00F3703A">
              <w:rPr>
                <w:rFonts w:ascii="Courier New" w:hAnsi="Courier New" w:cs="Courier New"/>
                <w:color w:val="4F81BD" w:themeColor="accent1"/>
                <w:sz w:val="16"/>
                <w:szCs w:val="16"/>
              </w:rPr>
              <w:t>xsd:</w:t>
            </w:r>
            <w:r w:rsidR="00DF31F9" w:rsidRPr="00F3703A">
              <w:rPr>
                <w:rFonts w:ascii="Courier New" w:hAnsi="Courier New" w:cs="Courier New"/>
                <w:color w:val="4F81BD" w:themeColor="accent1"/>
                <w:sz w:val="16"/>
                <w:szCs w:val="16"/>
              </w:rPr>
              <w:t>date</w:t>
            </w:r>
            <w:r w:rsidRPr="00F3703A">
              <w:rPr>
                <w:rFonts w:ascii="Courier New" w:hAnsi="Courier New" w:cs="Courier New"/>
                <w:sz w:val="16"/>
                <w:szCs w:val="16"/>
              </w:rPr>
              <w:t>;</w:t>
            </w:r>
            <w:r w:rsidR="00837608" w:rsidRPr="00F3703A">
              <w:rPr>
                <w:rFonts w:ascii="Courier New" w:hAnsi="Courier New" w:cs="Courier New"/>
                <w:sz w:val="16"/>
                <w:szCs w:val="16"/>
              </w:rPr>
              <w:t xml:space="preserve"> </w:t>
            </w:r>
            <w:r w:rsidRPr="00F3703A">
              <w:rPr>
                <w:rFonts w:ascii="Courier New" w:hAnsi="Courier New" w:cs="Courier New"/>
                <w:sz w:val="16"/>
                <w:szCs w:val="16"/>
              </w:rPr>
              <w:t>];</w:t>
            </w:r>
          </w:p>
          <w:p w14:paraId="21F9EF29" w14:textId="01EC029A" w:rsidR="00A94E78" w:rsidRPr="00F3703A" w:rsidDel="00C6040B" w:rsidRDefault="00A94E78" w:rsidP="00155999">
            <w:pPr>
              <w:rPr>
                <w:del w:id="353" w:author="Ademar Crotti" w:date="2020-07-27T14:22:00Z"/>
                <w:rFonts w:ascii="Courier New" w:hAnsi="Courier New" w:cs="Courier New"/>
                <w:sz w:val="16"/>
                <w:szCs w:val="16"/>
              </w:rPr>
            </w:pPr>
            <w:r w:rsidRPr="00F3703A">
              <w:rPr>
                <w:rFonts w:ascii="Courier New" w:hAnsi="Courier New" w:cs="Courier New"/>
                <w:sz w:val="16"/>
                <w:szCs w:val="16"/>
              </w:rPr>
              <w:t>];</w:t>
            </w:r>
          </w:p>
          <w:p w14:paraId="562C6F36" w14:textId="77777777" w:rsidR="00706511" w:rsidRPr="00F3703A" w:rsidRDefault="00706511" w:rsidP="00155999">
            <w:pPr>
              <w:rPr>
                <w:rFonts w:ascii="Courier New" w:hAnsi="Courier New" w:cs="Courier New"/>
                <w:sz w:val="16"/>
                <w:szCs w:val="16"/>
              </w:rPr>
            </w:pPr>
          </w:p>
          <w:p w14:paraId="0C58C274" w14:textId="77777777" w:rsidR="00A94E78" w:rsidRPr="00F3703A" w:rsidRDefault="00A94E78" w:rsidP="00155999">
            <w:pPr>
              <w:rPr>
                <w:rFonts w:ascii="Courier New" w:hAnsi="Courier New" w:cs="Courier New"/>
                <w:sz w:val="16"/>
                <w:szCs w:val="16"/>
              </w:rPr>
            </w:pPr>
            <w:r w:rsidRPr="00F3703A">
              <w:rPr>
                <w:rFonts w:ascii="Courier New" w:hAnsi="Courier New" w:cs="Courier New"/>
                <w:sz w:val="16"/>
                <w:szCs w:val="16"/>
              </w:rPr>
              <w:t>rr:predicateObjectMap [</w:t>
            </w:r>
          </w:p>
          <w:p w14:paraId="4428855A" w14:textId="4F67B625" w:rsidR="00A94E78" w:rsidRPr="00F3703A" w:rsidRDefault="00A94E78" w:rsidP="00155999">
            <w:pPr>
              <w:rPr>
                <w:ins w:id="354" w:author="Alex Randles" w:date="2020-07-23T18:41:00Z"/>
                <w:rFonts w:ascii="Courier New" w:hAnsi="Courier New" w:cs="Courier New"/>
                <w:sz w:val="16"/>
                <w:szCs w:val="16"/>
              </w:rPr>
            </w:pPr>
            <w:r w:rsidRPr="00F3703A">
              <w:rPr>
                <w:rFonts w:ascii="Courier New" w:hAnsi="Courier New" w:cs="Courier New"/>
                <w:sz w:val="16"/>
                <w:szCs w:val="16"/>
              </w:rPr>
              <w:t xml:space="preserve">  rr:predicate </w:t>
            </w:r>
            <w:r w:rsidRPr="00F3703A">
              <w:rPr>
                <w:rFonts w:ascii="Courier New" w:hAnsi="Courier New" w:cs="Courier New"/>
                <w:color w:val="4F81BD" w:themeColor="accent1"/>
                <w:sz w:val="16"/>
                <w:szCs w:val="16"/>
              </w:rPr>
              <w:t>ex:name</w:t>
            </w:r>
            <w:r w:rsidRPr="00F3703A">
              <w:rPr>
                <w:rFonts w:ascii="Courier New" w:hAnsi="Courier New" w:cs="Courier New"/>
                <w:sz w:val="16"/>
                <w:szCs w:val="16"/>
              </w:rPr>
              <w:t>;</w:t>
            </w:r>
          </w:p>
          <w:p w14:paraId="58C381A1" w14:textId="4AD18CE7" w:rsidR="005468F2" w:rsidRPr="00F3703A" w:rsidRDefault="005468F2" w:rsidP="00155999">
            <w:pPr>
              <w:rPr>
                <w:rFonts w:ascii="Courier New" w:hAnsi="Courier New" w:cs="Courier New"/>
                <w:sz w:val="16"/>
                <w:szCs w:val="16"/>
              </w:rPr>
            </w:pPr>
            <w:ins w:id="355" w:author="Alex Randles" w:date="2020-07-23T18:41:00Z">
              <w:r w:rsidRPr="00F3703A">
                <w:rPr>
                  <w:rFonts w:ascii="Courier New" w:hAnsi="Courier New" w:cs="Courier New"/>
                  <w:sz w:val="16"/>
                  <w:szCs w:val="16"/>
                </w:rPr>
                <w:t xml:space="preserve">  </w:t>
              </w:r>
              <w:r w:rsidR="00644FBD" w:rsidRPr="00F3703A">
                <w:rPr>
                  <w:rFonts w:ascii="Courier New" w:hAnsi="Courier New" w:cs="Courier New"/>
                  <w:sz w:val="16"/>
                  <w:szCs w:val="16"/>
                </w:rPr>
                <w:t>rr:</w:t>
              </w:r>
              <w:r w:rsidR="00137547" w:rsidRPr="00F3703A">
                <w:rPr>
                  <w:rFonts w:ascii="Courier New" w:hAnsi="Courier New" w:cs="Courier New"/>
                  <w:sz w:val="16"/>
                  <w:szCs w:val="16"/>
                </w:rPr>
                <w:t xml:space="preserve">termType  </w:t>
              </w:r>
            </w:ins>
            <w:ins w:id="356" w:author="Alex Randles" w:date="2020-07-23T18:42:00Z">
              <w:r w:rsidR="00137547" w:rsidRPr="00F3703A">
                <w:rPr>
                  <w:rFonts w:ascii="Courier New" w:hAnsi="Courier New" w:cs="Courier New"/>
                  <w:color w:val="4F81BD" w:themeColor="accent1"/>
                  <w:sz w:val="16"/>
                  <w:szCs w:val="16"/>
                  <w:rPrChange w:id="357" w:author="Alex Randles" w:date="2020-07-24T14:28:00Z">
                    <w:rPr>
                      <w:rFonts w:ascii="Courier New" w:hAnsi="Courier New" w:cs="Courier New"/>
                      <w:sz w:val="16"/>
                      <w:szCs w:val="16"/>
                    </w:rPr>
                  </w:rPrChange>
                </w:rPr>
                <w:t>rr:Literal</w:t>
              </w:r>
              <w:r w:rsidR="00137547" w:rsidRPr="00F3703A">
                <w:rPr>
                  <w:rFonts w:ascii="Courier New" w:hAnsi="Courier New" w:cs="Courier New"/>
                  <w:sz w:val="16"/>
                  <w:szCs w:val="16"/>
                </w:rPr>
                <w:t>;</w:t>
              </w:r>
            </w:ins>
          </w:p>
          <w:p w14:paraId="5E8E8DE8" w14:textId="504182A9" w:rsidR="00A94E78" w:rsidRPr="00F3703A" w:rsidRDefault="00A94E78" w:rsidP="005D1DAC">
            <w:pPr>
              <w:rPr>
                <w:rFonts w:ascii="Courier New" w:hAnsi="Courier New" w:cs="Courier New"/>
                <w:sz w:val="16"/>
                <w:szCs w:val="16"/>
              </w:rPr>
            </w:pPr>
            <w:r w:rsidRPr="00F3703A">
              <w:rPr>
                <w:rFonts w:ascii="Courier New" w:hAnsi="Courier New" w:cs="Courier New"/>
                <w:sz w:val="16"/>
                <w:szCs w:val="16"/>
              </w:rPr>
              <w:t xml:space="preserve">  rr:objectMap [ rr:column "</w:t>
            </w:r>
            <w:r w:rsidRPr="00F3703A">
              <w:rPr>
                <w:rFonts w:ascii="Courier New" w:hAnsi="Courier New" w:cs="Courier New"/>
                <w:color w:val="4F81BD" w:themeColor="accent1"/>
                <w:sz w:val="16"/>
                <w:szCs w:val="16"/>
              </w:rPr>
              <w:t>name</w:t>
            </w:r>
            <w:r w:rsidRPr="00F3703A">
              <w:rPr>
                <w:rFonts w:ascii="Courier New" w:hAnsi="Courier New" w:cs="Courier New"/>
                <w:sz w:val="16"/>
                <w:szCs w:val="16"/>
              </w:rPr>
              <w:t>";</w:t>
            </w:r>
            <w:r w:rsidR="00837608" w:rsidRPr="00F3703A">
              <w:rPr>
                <w:rFonts w:ascii="Courier New" w:hAnsi="Courier New" w:cs="Courier New"/>
                <w:sz w:val="16"/>
                <w:szCs w:val="16"/>
              </w:rPr>
              <w:t xml:space="preserve"> </w:t>
            </w:r>
            <w:r w:rsidRPr="00F3703A">
              <w:rPr>
                <w:rFonts w:ascii="Courier New" w:hAnsi="Courier New" w:cs="Courier New"/>
                <w:sz w:val="16"/>
                <w:szCs w:val="16"/>
              </w:rPr>
              <w:t xml:space="preserve">];                                                       </w:t>
            </w:r>
          </w:p>
          <w:p w14:paraId="1DE6DF24" w14:textId="7C3E705F" w:rsidR="00A94E78" w:rsidRDefault="00A94E78" w:rsidP="00045C79">
            <w:pPr>
              <w:keepNext/>
            </w:pPr>
            <w:r w:rsidRPr="00F3703A">
              <w:rPr>
                <w:rFonts w:ascii="Courier New" w:hAnsi="Courier New" w:cs="Courier New"/>
                <w:sz w:val="16"/>
                <w:szCs w:val="16"/>
              </w:rPr>
              <w:t>];.</w:t>
            </w:r>
          </w:p>
        </w:tc>
      </w:tr>
    </w:tbl>
    <w:p w14:paraId="341EDFF3" w14:textId="404470F3" w:rsidR="006D6604" w:rsidRDefault="006D6604">
      <w:pPr>
        <w:pStyle w:val="Caption"/>
      </w:pPr>
      <w:bookmarkStart w:id="358" w:name="_Ref36408107"/>
      <w:bookmarkStart w:id="359" w:name="_Ref36412974"/>
      <w:bookmarkStart w:id="360" w:name="_Ref36408099"/>
      <w:r>
        <w:t xml:space="preserve">Listing </w:t>
      </w:r>
      <w:r>
        <w:fldChar w:fldCharType="begin"/>
      </w:r>
      <w:r>
        <w:instrText xml:space="preserve"> SEQ Listing \* ARABIC </w:instrText>
      </w:r>
      <w:r>
        <w:fldChar w:fldCharType="separate"/>
      </w:r>
      <w:r w:rsidR="00E96BE6">
        <w:rPr>
          <w:noProof/>
        </w:rPr>
        <w:t>1</w:t>
      </w:r>
      <w:r>
        <w:fldChar w:fldCharType="end"/>
      </w:r>
      <w:bookmarkEnd w:id="358"/>
      <w:bookmarkEnd w:id="359"/>
      <w:r>
        <w:t xml:space="preserve">: </w:t>
      </w:r>
      <w:r w:rsidRPr="00FA64DF">
        <w:rPr>
          <w:b w:val="0"/>
          <w:bCs w:val="0"/>
        </w:rPr>
        <w:t>R2RML mapping definition.</w:t>
      </w:r>
      <w:bookmarkEnd w:id="360"/>
    </w:p>
    <w:p w14:paraId="016146E6" w14:textId="77777777" w:rsidR="005C7A88" w:rsidRDefault="005C7A88" w:rsidP="005C7A88"/>
    <w:p w14:paraId="6057AAAD" w14:textId="5FA0098D" w:rsidR="005C7A88" w:rsidRPr="005C7A88" w:rsidRDefault="00954D78" w:rsidP="009F496A">
      <w:pPr>
        <w:pStyle w:val="Heading20"/>
      </w:pPr>
      <w:bookmarkStart w:id="361" w:name="_Ref36602499"/>
      <w:r>
        <w:lastRenderedPageBreak/>
        <w:t xml:space="preserve">MAPPING QUALITY </w:t>
      </w:r>
      <w:r w:rsidR="00660F40">
        <w:t>ASSESSMENT</w:t>
      </w:r>
      <w:bookmarkEnd w:id="361"/>
    </w:p>
    <w:p w14:paraId="3E7E394C" w14:textId="0A487596" w:rsidR="006A2AD6" w:rsidRDefault="001F78B3">
      <w:r>
        <w:t>T</w:t>
      </w:r>
      <w:r w:rsidR="005C7A88">
        <w:t xml:space="preserve">he framework </w:t>
      </w:r>
      <w:r>
        <w:t xml:space="preserve">starts by assessing </w:t>
      </w:r>
      <w:r w:rsidR="005C7A88">
        <w:t xml:space="preserve">the mapping using the </w:t>
      </w:r>
      <w:r>
        <w:t xml:space="preserve">quality </w:t>
      </w:r>
      <w:r w:rsidR="005C7A88">
        <w:t xml:space="preserve">metrics outlined in </w:t>
      </w:r>
      <w:r w:rsidR="005C7A88" w:rsidRPr="00464516">
        <w:rPr>
          <w:b/>
          <w:bCs/>
        </w:rPr>
        <w:t>Section</w:t>
      </w:r>
      <w:r w:rsidR="00AE27C8">
        <w:rPr>
          <w:b/>
          <w:bCs/>
        </w:rPr>
        <w:t xml:space="preserve"> </w:t>
      </w:r>
      <w:r w:rsidR="00D3745C">
        <w:rPr>
          <w:b/>
          <w:bCs/>
        </w:rPr>
        <w:fldChar w:fldCharType="begin"/>
      </w:r>
      <w:r w:rsidR="00D3745C">
        <w:rPr>
          <w:b/>
          <w:bCs/>
        </w:rPr>
        <w:instrText xml:space="preserve"> REF _Ref37176720 \r \h </w:instrText>
      </w:r>
      <w:r w:rsidR="00D3745C">
        <w:rPr>
          <w:b/>
          <w:bCs/>
        </w:rPr>
      </w:r>
      <w:r w:rsidR="00D3745C">
        <w:rPr>
          <w:b/>
          <w:bCs/>
        </w:rPr>
        <w:fldChar w:fldCharType="separate"/>
      </w:r>
      <w:ins w:id="362" w:author="Alex Randles" w:date="2020-07-27T14:16:00Z">
        <w:r w:rsidR="00700413">
          <w:rPr>
            <w:b/>
            <w:bCs/>
          </w:rPr>
          <w:t>4</w:t>
        </w:r>
      </w:ins>
      <w:del w:id="363" w:author="Alex Randles" w:date="2020-07-27T14:16:00Z">
        <w:r w:rsidR="00E96BE6" w:rsidDel="00700413">
          <w:rPr>
            <w:b/>
            <w:bCs/>
          </w:rPr>
          <w:delText>3</w:delText>
        </w:r>
      </w:del>
      <w:r w:rsidR="00D3745C">
        <w:rPr>
          <w:b/>
          <w:bCs/>
        </w:rPr>
        <w:fldChar w:fldCharType="end"/>
      </w:r>
      <w:r w:rsidR="005C7A88">
        <w:t xml:space="preserve">. </w:t>
      </w:r>
      <w:r w:rsidR="00A57DA7">
        <w:t>After assessing the mapping</w:t>
      </w:r>
      <w:r w:rsidR="00184F98">
        <w:t>,</w:t>
      </w:r>
      <w:r w:rsidR="005C7A88">
        <w:t xml:space="preserve"> the framework generates a </w:t>
      </w:r>
      <w:r w:rsidR="00F43E36">
        <w:t>machine-readable</w:t>
      </w:r>
      <w:r w:rsidR="005C7A88">
        <w:t xml:space="preserve"> </w:t>
      </w:r>
      <w:r w:rsidR="00F756DA">
        <w:t>validation report</w:t>
      </w:r>
      <w:r>
        <w:t xml:space="preserve"> containing the identified quality violations.</w:t>
      </w:r>
      <w:r w:rsidR="005C7A88">
        <w:t xml:space="preserve"> </w:t>
      </w:r>
      <w:r w:rsidR="00861E3F">
        <w:t>We will discuss the three following violations detected by our framework</w:t>
      </w:r>
      <w:r w:rsidR="00156B98">
        <w:t xml:space="preserve"> </w:t>
      </w:r>
      <w:r w:rsidR="00680679">
        <w:t xml:space="preserve">when </w:t>
      </w:r>
      <w:del w:id="364" w:author="Ademar Crotti" w:date="2020-07-26T10:50:00Z">
        <w:r w:rsidR="00680679" w:rsidDel="00493310">
          <w:delText xml:space="preserve">assessing </w:delText>
        </w:r>
        <w:r w:rsidR="00156B98" w:rsidDel="00493310">
          <w:delText xml:space="preserve"> </w:delText>
        </w:r>
        <w:r w:rsidR="00F27CF1" w:rsidDel="00493310">
          <w:delText>the</w:delText>
        </w:r>
      </w:del>
      <w:ins w:id="365" w:author="Ademar Crotti" w:date="2020-07-26T10:50:00Z">
        <w:r w:rsidR="00493310">
          <w:t>assessing the</w:t>
        </w:r>
      </w:ins>
      <w:r w:rsidR="00F27CF1">
        <w:t xml:space="preserve"> </w:t>
      </w:r>
      <w:r w:rsidR="00CC498B">
        <w:t>mapping</w:t>
      </w:r>
      <w:r w:rsidR="00F27CF1">
        <w:t xml:space="preserve"> shown in</w:t>
      </w:r>
      <w:r w:rsidR="00F27CF1" w:rsidRPr="00F870F4">
        <w:rPr>
          <w:b/>
          <w:bCs/>
        </w:rPr>
        <w:t xml:space="preserve"> </w:t>
      </w:r>
      <w:r w:rsidR="00CC498B" w:rsidRPr="00F870F4">
        <w:rPr>
          <w:b/>
          <w:bCs/>
        </w:rPr>
        <w:fldChar w:fldCharType="begin"/>
      </w:r>
      <w:r w:rsidR="00CC498B" w:rsidRPr="00F870F4">
        <w:rPr>
          <w:b/>
          <w:bCs/>
        </w:rPr>
        <w:instrText xml:space="preserve"> REF _Ref36412974 \h </w:instrText>
      </w:r>
      <w:r w:rsidR="00CC498B">
        <w:rPr>
          <w:b/>
          <w:bCs/>
        </w:rPr>
        <w:instrText xml:space="preserve"> \* MERGEFORMAT </w:instrText>
      </w:r>
      <w:r w:rsidR="00CC498B" w:rsidRPr="00F870F4">
        <w:rPr>
          <w:b/>
          <w:bCs/>
        </w:rPr>
      </w:r>
      <w:r w:rsidR="00CC498B" w:rsidRPr="00F870F4">
        <w:rPr>
          <w:b/>
          <w:bCs/>
        </w:rPr>
        <w:fldChar w:fldCharType="separate"/>
      </w:r>
      <w:r w:rsidR="00E96BE6" w:rsidRPr="00E96BE6">
        <w:rPr>
          <w:b/>
          <w:bCs/>
        </w:rPr>
        <w:t xml:space="preserve">Listing </w:t>
      </w:r>
      <w:r w:rsidR="00E96BE6" w:rsidRPr="00E96BE6">
        <w:rPr>
          <w:b/>
          <w:bCs/>
          <w:noProof/>
        </w:rPr>
        <w:t>1</w:t>
      </w:r>
      <w:r w:rsidR="00CC498B" w:rsidRPr="00F870F4">
        <w:rPr>
          <w:b/>
          <w:bCs/>
        </w:rPr>
        <w:fldChar w:fldCharType="end"/>
      </w:r>
      <w:r w:rsidR="00CC498B">
        <w:t>.</w:t>
      </w:r>
      <w:r w:rsidR="00861E3F">
        <w:t xml:space="preserve"> </w:t>
      </w:r>
    </w:p>
    <w:p w14:paraId="0B99D0EF" w14:textId="623DB4B4" w:rsidR="0045257A" w:rsidRPr="00B86B36" w:rsidRDefault="00D34514" w:rsidP="000D4EB8">
      <w:pPr>
        <w:pStyle w:val="ListParagraph"/>
      </w:pPr>
      <w:del w:id="366" w:author="Alex Randles" w:date="2020-07-23T18:43:00Z">
        <w:r w:rsidRPr="00F870F4" w:rsidDel="00137547">
          <w:rPr>
            <w:b/>
            <w:bCs/>
          </w:rPr>
          <w:delText>Logical table definition</w:delText>
        </w:r>
      </w:del>
      <w:bookmarkStart w:id="367" w:name="_Hlk46422368"/>
      <w:ins w:id="368" w:author="Alex Randles" w:date="2020-07-23T18:43:00Z">
        <w:r w:rsidR="00137547">
          <w:rPr>
            <w:b/>
            <w:bCs/>
          </w:rPr>
          <w:t>Incorrect term typ</w:t>
        </w:r>
      </w:ins>
      <w:ins w:id="369" w:author="Alex Randles" w:date="2020-07-23T18:45:00Z">
        <w:r w:rsidR="001E43B8">
          <w:rPr>
            <w:b/>
            <w:bCs/>
          </w:rPr>
          <w:t>e</w:t>
        </w:r>
      </w:ins>
      <w:bookmarkEnd w:id="367"/>
      <w:r w:rsidRPr="00F870F4">
        <w:rPr>
          <w:b/>
          <w:bCs/>
        </w:rPr>
        <w:t>.</w:t>
      </w:r>
      <w:r w:rsidR="00B552B9">
        <w:t xml:space="preserve"> </w:t>
      </w:r>
      <w:del w:id="370" w:author="Alex Randles" w:date="2020-07-23T18:43:00Z">
        <w:r w:rsidRPr="00BB6587" w:rsidDel="00137547">
          <w:delText>The logical table must reference either a table (or view) or a</w:delText>
        </w:r>
        <w:r w:rsidR="00FC4748" w:rsidRPr="00BB6587" w:rsidDel="00137547">
          <w:delText>n</w:delText>
        </w:r>
        <w:r w:rsidRPr="00BB6587" w:rsidDel="00137547">
          <w:delText xml:space="preserve"> SQL query</w:delText>
        </w:r>
        <w:r w:rsidR="00D20C0C" w:rsidRPr="00BB6587" w:rsidDel="00137547">
          <w:delText xml:space="preserve">, however, the logical table definition in </w:delText>
        </w:r>
        <w:r w:rsidR="00801C34" w:rsidRPr="00BB6587" w:rsidDel="00137547">
          <w:delText>th</w:delText>
        </w:r>
        <w:r w:rsidR="00CA0C4D" w:rsidRPr="00BB6587" w:rsidDel="00137547">
          <w:delText>is</w:delText>
        </w:r>
        <w:r w:rsidR="00D20C0C" w:rsidRPr="00BB6587" w:rsidDel="00137547">
          <w:delText xml:space="preserve"> mapping is empty.</w:delText>
        </w:r>
      </w:del>
      <w:ins w:id="371" w:author="Alex Randles" w:date="2020-07-23T18:43:00Z">
        <w:r w:rsidR="00137547">
          <w:t xml:space="preserve">The term type for a predicate </w:t>
        </w:r>
      </w:ins>
      <w:ins w:id="372" w:author="Alex Randles" w:date="2020-07-23T18:44:00Z">
        <w:r w:rsidR="00494D0B">
          <w:t>object map should be an IRI (</w:t>
        </w:r>
        <w:r w:rsidR="00494D0B" w:rsidRPr="00494D0B">
          <w:rPr>
            <w:rFonts w:ascii="Courier New" w:hAnsi="Courier New" w:cs="Courier New"/>
            <w:rPrChange w:id="373" w:author="Alex Randles" w:date="2020-07-23T18:44:00Z">
              <w:rPr/>
            </w:rPrChange>
          </w:rPr>
          <w:t>rr:IRI</w:t>
        </w:r>
        <w:r w:rsidR="00494D0B">
          <w:t>), however, it has been defined as a literal (</w:t>
        </w:r>
        <w:r w:rsidR="00494D0B" w:rsidRPr="00494D0B">
          <w:rPr>
            <w:rFonts w:ascii="Courier New" w:hAnsi="Courier New" w:cs="Courier New"/>
            <w:rPrChange w:id="374" w:author="Alex Randles" w:date="2020-07-23T18:44:00Z">
              <w:rPr/>
            </w:rPrChange>
          </w:rPr>
          <w:t>rr:Literal</w:t>
        </w:r>
        <w:r w:rsidR="00494D0B">
          <w:t xml:space="preserve">). </w:t>
        </w:r>
      </w:ins>
    </w:p>
    <w:p w14:paraId="0EF7E5E1" w14:textId="37ECDBE4" w:rsidR="00A57DA7" w:rsidRDefault="00D844FB" w:rsidP="00D23CDC">
      <w:pPr>
        <w:pStyle w:val="ListParagraph"/>
      </w:pPr>
      <w:r w:rsidRPr="00F870F4">
        <w:rPr>
          <w:b/>
          <w:bCs/>
        </w:rPr>
        <w:t>Dereferencability of the URI.</w:t>
      </w:r>
      <w:r>
        <w:t xml:space="preserve"> </w:t>
      </w:r>
      <w:r w:rsidRPr="00BB6587">
        <w:t xml:space="preserve">The resource </w:t>
      </w:r>
      <w:r w:rsidRPr="00BB6587">
        <w:rPr>
          <w:rFonts w:ascii="Courier New" w:hAnsi="Courier New" w:cs="Courier New"/>
        </w:rPr>
        <w:t>ex:name</w:t>
      </w:r>
      <w:r w:rsidRPr="00BB6587">
        <w:rPr>
          <w:i/>
          <w:iCs/>
        </w:rPr>
        <w:t xml:space="preserve"> </w:t>
      </w:r>
      <w:r w:rsidR="00F43E36" w:rsidRPr="00BB6587">
        <w:t>cannot</w:t>
      </w:r>
      <w:r w:rsidRPr="00BB6587">
        <w:t xml:space="preserve"> be retrieved. </w:t>
      </w:r>
    </w:p>
    <w:p w14:paraId="14BC8237" w14:textId="06FBBA08" w:rsidR="00CC2388" w:rsidRPr="00BB6587" w:rsidRDefault="00CC2388" w:rsidP="002F668B">
      <w:pPr>
        <w:pStyle w:val="ListParagraph"/>
      </w:pPr>
      <w:r w:rsidRPr="00F870F4">
        <w:rPr>
          <w:b/>
          <w:bCs/>
        </w:rPr>
        <w:t>Incorrect datatype.</w:t>
      </w:r>
      <w:r>
        <w:t xml:space="preserve"> </w:t>
      </w:r>
      <w:r w:rsidRPr="00BB6587">
        <w:t xml:space="preserve">The datatype for the object of a triple with predicate </w:t>
      </w:r>
      <w:r w:rsidRPr="00BB6587">
        <w:rPr>
          <w:rFonts w:ascii="Courier New" w:hAnsi="Courier New" w:cs="Courier New"/>
        </w:rPr>
        <w:t>dbo:age</w:t>
      </w:r>
      <w:r w:rsidRPr="00BB6587">
        <w:rPr>
          <w:i/>
          <w:iCs/>
        </w:rPr>
        <w:t xml:space="preserve"> </w:t>
      </w:r>
      <w:r w:rsidRPr="00BB6587">
        <w:t xml:space="preserve">is </w:t>
      </w:r>
      <w:r w:rsidRPr="00BB6587">
        <w:rPr>
          <w:rFonts w:ascii="Courier New" w:hAnsi="Courier New" w:cs="Courier New"/>
        </w:rPr>
        <w:t>xsd:integer</w:t>
      </w:r>
      <w:r w:rsidRPr="00BB6587">
        <w:t>, instead of the datatype defined in the mapping (</w:t>
      </w:r>
      <w:r w:rsidRPr="00BB6587">
        <w:rPr>
          <w:rFonts w:ascii="Courier New" w:hAnsi="Courier New" w:cs="Courier New"/>
        </w:rPr>
        <w:t>xsd:date)</w:t>
      </w:r>
      <w:r w:rsidRPr="00BB6587">
        <w:t>.</w:t>
      </w:r>
      <w:r w:rsidRPr="00960A04">
        <w:t xml:space="preserve"> </w:t>
      </w:r>
    </w:p>
    <w:p w14:paraId="4BBE46DE" w14:textId="67AD90E4" w:rsidR="00A57DA7" w:rsidRDefault="00A57DA7" w:rsidP="00F870F4"/>
    <w:p w14:paraId="2CC06A8A" w14:textId="1EC3326B" w:rsidR="00A57DA7" w:rsidRDefault="00A57DA7" w:rsidP="00A57DA7">
      <w:r>
        <w:t>An excerpt of the validation report generated from our framework by assessing the mapping shown in</w:t>
      </w:r>
      <w:r w:rsidRPr="00464516">
        <w:rPr>
          <w:b/>
          <w:bCs/>
        </w:rPr>
        <w:t xml:space="preserve"> </w:t>
      </w:r>
      <w:r w:rsidRPr="00464516">
        <w:rPr>
          <w:b/>
          <w:bCs/>
          <w:highlight w:val="yellow"/>
        </w:rPr>
        <w:fldChar w:fldCharType="begin"/>
      </w:r>
      <w:r w:rsidRPr="00464516">
        <w:rPr>
          <w:b/>
          <w:bCs/>
        </w:rPr>
        <w:instrText xml:space="preserve"> REF _Ref36408107 \h </w:instrText>
      </w:r>
      <w:r>
        <w:rPr>
          <w:b/>
          <w:bCs/>
          <w:highlight w:val="yellow"/>
        </w:rPr>
        <w:instrText xml:space="preserve"> \* MERGEFORMAT </w:instrText>
      </w:r>
      <w:r w:rsidRPr="00464516">
        <w:rPr>
          <w:b/>
          <w:bCs/>
          <w:highlight w:val="yellow"/>
        </w:rPr>
      </w:r>
      <w:r w:rsidRPr="00464516">
        <w:rPr>
          <w:b/>
          <w:bCs/>
          <w:highlight w:val="yellow"/>
        </w:rPr>
        <w:fldChar w:fldCharType="separate"/>
      </w:r>
      <w:r w:rsidR="00E96BE6" w:rsidRPr="00E96BE6">
        <w:rPr>
          <w:b/>
          <w:bCs/>
          <w:noProof/>
        </w:rPr>
        <w:t>Listing</w:t>
      </w:r>
      <w:r w:rsidR="00E96BE6">
        <w:rPr>
          <w:noProof/>
        </w:rPr>
        <w:t xml:space="preserve"> </w:t>
      </w:r>
      <w:r w:rsidR="00E96BE6" w:rsidRPr="00E96BE6">
        <w:rPr>
          <w:b/>
          <w:bCs/>
        </w:rPr>
        <w:t>1</w:t>
      </w:r>
      <w:r w:rsidRPr="00464516">
        <w:rPr>
          <w:b/>
          <w:bCs/>
          <w:highlight w:val="yellow"/>
        </w:rPr>
        <w:fldChar w:fldCharType="end"/>
      </w:r>
      <w:r>
        <w:t xml:space="preserve"> is shown in</w:t>
      </w:r>
      <w:r>
        <w:rPr>
          <w:b/>
          <w:bCs/>
        </w:rPr>
        <w:t xml:space="preserve"> </w:t>
      </w:r>
      <w:r>
        <w:rPr>
          <w:b/>
          <w:bCs/>
        </w:rPr>
        <w:fldChar w:fldCharType="begin"/>
      </w:r>
      <w:r>
        <w:rPr>
          <w:b/>
          <w:bCs/>
        </w:rPr>
        <w:instrText xml:space="preserve"> REF _Ref36652562 \h </w:instrText>
      </w:r>
      <w:r>
        <w:rPr>
          <w:b/>
          <w:bCs/>
        </w:rPr>
      </w:r>
      <w:r>
        <w:rPr>
          <w:b/>
          <w:bCs/>
        </w:rPr>
        <w:fldChar w:fldCharType="separate"/>
      </w:r>
      <w:r w:rsidR="00E96BE6" w:rsidRPr="00300E43">
        <w:rPr>
          <w:b/>
          <w:bCs/>
        </w:rPr>
        <w:t xml:space="preserve">Listing </w:t>
      </w:r>
      <w:r w:rsidR="00E96BE6">
        <w:rPr>
          <w:b/>
          <w:bCs/>
          <w:noProof/>
        </w:rPr>
        <w:t>2</w:t>
      </w:r>
      <w:r>
        <w:rPr>
          <w:b/>
          <w:bCs/>
        </w:rPr>
        <w:fldChar w:fldCharType="end"/>
      </w:r>
      <w:r>
        <w:rPr>
          <w:b/>
          <w:bCs/>
        </w:rPr>
        <w:t>.</w:t>
      </w:r>
    </w:p>
    <w:p w14:paraId="089C6023" w14:textId="77777777" w:rsidR="00A57DA7" w:rsidRDefault="00A57DA7" w:rsidP="00F870F4">
      <w:pPr>
        <w:ind w:left="360"/>
      </w:pPr>
    </w:p>
    <w:tbl>
      <w:tblPr>
        <w:tblStyle w:val="TableGrid"/>
        <w:tblW w:w="0" w:type="auto"/>
        <w:tblLook w:val="04A0" w:firstRow="1" w:lastRow="0" w:firstColumn="1" w:lastColumn="0" w:noHBand="0" w:noVBand="1"/>
      </w:tblPr>
      <w:tblGrid>
        <w:gridCol w:w="4790"/>
      </w:tblGrid>
      <w:tr w:rsidR="00180012" w:rsidRPr="00537CC5" w14:paraId="4559826E" w14:textId="77777777" w:rsidTr="00BF7E00">
        <w:trPr>
          <w:trHeight w:val="384"/>
        </w:trPr>
        <w:tc>
          <w:tcPr>
            <w:tcW w:w="4790" w:type="dxa"/>
          </w:tcPr>
          <w:p w14:paraId="2863AD1A" w14:textId="77777777" w:rsidR="00C0385C" w:rsidDel="00C6040B" w:rsidRDefault="00180012" w:rsidP="00BF7E00">
            <w:pPr>
              <w:rPr>
                <w:del w:id="375" w:author="Ademar Crotti" w:date="2020-07-27T14:22:00Z"/>
                <w:rFonts w:ascii="Courier New" w:hAnsi="Courier New" w:cs="Courier New"/>
                <w:sz w:val="16"/>
                <w:szCs w:val="16"/>
              </w:rPr>
            </w:pPr>
            <w:r w:rsidRPr="00331505">
              <w:rPr>
                <w:rFonts w:ascii="Courier New" w:hAnsi="Courier New" w:cs="Courier New"/>
                <w:sz w:val="16"/>
                <w:szCs w:val="16"/>
              </w:rPr>
              <w:t xml:space="preserve">[ </w:t>
            </w:r>
          </w:p>
          <w:p w14:paraId="39D81839" w14:textId="660D5430" w:rsidR="00180012" w:rsidRDefault="00180012" w:rsidP="00BF7E00">
            <w:pPr>
              <w:rPr>
                <w:rFonts w:ascii="Courier New" w:hAnsi="Courier New" w:cs="Courier New"/>
                <w:sz w:val="16"/>
                <w:szCs w:val="16"/>
              </w:rPr>
            </w:pPr>
            <w:r w:rsidRPr="00331505">
              <w:rPr>
                <w:rFonts w:ascii="Courier New" w:hAnsi="Courier New" w:cs="Courier New"/>
                <w:sz w:val="16"/>
                <w:szCs w:val="16"/>
              </w:rPr>
              <w:t>sh:result</w:t>
            </w:r>
            <w:r>
              <w:rPr>
                <w:rFonts w:ascii="Courier New" w:hAnsi="Courier New" w:cs="Courier New"/>
                <w:sz w:val="16"/>
                <w:szCs w:val="16"/>
              </w:rPr>
              <w:t xml:space="preserve"> </w:t>
            </w:r>
            <w:r w:rsidRPr="00331505">
              <w:rPr>
                <w:rFonts w:ascii="Courier New" w:hAnsi="Courier New" w:cs="Courier New"/>
                <w:sz w:val="16"/>
                <w:szCs w:val="16"/>
              </w:rPr>
              <w:t xml:space="preserve">[ </w:t>
            </w:r>
          </w:p>
          <w:p w14:paraId="32260C36" w14:textId="05E6DA41" w:rsidR="00180012" w:rsidRPr="00331505" w:rsidRDefault="00180012" w:rsidP="00BF7E00">
            <w:pPr>
              <w:rPr>
                <w:rFonts w:ascii="Courier New" w:hAnsi="Courier New" w:cs="Courier New"/>
                <w:sz w:val="16"/>
                <w:szCs w:val="16"/>
              </w:rPr>
            </w:pPr>
            <w:r>
              <w:rPr>
                <w:rFonts w:ascii="Courier New" w:hAnsi="Courier New" w:cs="Courier New"/>
                <w:sz w:val="16"/>
                <w:szCs w:val="16"/>
              </w:rPr>
              <w:t xml:space="preserve">  </w:t>
            </w:r>
            <w:r w:rsidRPr="00331505">
              <w:rPr>
                <w:rFonts w:ascii="Courier New" w:hAnsi="Courier New" w:cs="Courier New"/>
                <w:sz w:val="16"/>
                <w:szCs w:val="16"/>
              </w:rPr>
              <w:t>a sh:ValidationResult ;</w:t>
            </w:r>
          </w:p>
          <w:p w14:paraId="78AF54B9" w14:textId="044FA2F1" w:rsidR="00180012" w:rsidRPr="00331505" w:rsidRDefault="00180012" w:rsidP="00BF7E00">
            <w:pPr>
              <w:rPr>
                <w:rFonts w:ascii="Courier New" w:hAnsi="Courier New" w:cs="Courier New"/>
                <w:sz w:val="16"/>
                <w:szCs w:val="16"/>
              </w:rPr>
            </w:pPr>
            <w:r w:rsidRPr="00331505">
              <w:rPr>
                <w:rFonts w:ascii="Courier New" w:hAnsi="Courier New" w:cs="Courier New"/>
                <w:sz w:val="16"/>
                <w:szCs w:val="16"/>
              </w:rPr>
              <w:t xml:space="preserve"> </w:t>
            </w:r>
            <w:r>
              <w:rPr>
                <w:rFonts w:ascii="Courier New" w:hAnsi="Courier New" w:cs="Courier New"/>
                <w:sz w:val="16"/>
                <w:szCs w:val="16"/>
              </w:rPr>
              <w:t xml:space="preserve"> </w:t>
            </w:r>
            <w:r w:rsidRPr="00331505">
              <w:rPr>
                <w:rFonts w:ascii="Courier New" w:hAnsi="Courier New" w:cs="Courier New"/>
                <w:sz w:val="16"/>
                <w:szCs w:val="16"/>
              </w:rPr>
              <w:t>sh:focusNode _:b0 ;</w:t>
            </w:r>
          </w:p>
          <w:p w14:paraId="795226A1" w14:textId="485FC127" w:rsidR="00180012" w:rsidRPr="00331505" w:rsidRDefault="00C0385C" w:rsidP="00BF7E00">
            <w:pPr>
              <w:rPr>
                <w:rFonts w:ascii="Courier New" w:hAnsi="Courier New" w:cs="Courier New"/>
                <w:sz w:val="16"/>
                <w:szCs w:val="16"/>
              </w:rPr>
            </w:pPr>
            <w:r>
              <w:rPr>
                <w:rFonts w:ascii="Courier New" w:hAnsi="Courier New" w:cs="Courier New"/>
                <w:sz w:val="16"/>
                <w:szCs w:val="16"/>
              </w:rPr>
              <w:t xml:space="preserve">  </w:t>
            </w:r>
            <w:r w:rsidR="00180012" w:rsidRPr="00331505">
              <w:rPr>
                <w:rFonts w:ascii="Courier New" w:hAnsi="Courier New" w:cs="Courier New"/>
                <w:sz w:val="16"/>
                <w:szCs w:val="16"/>
              </w:rPr>
              <w:t>sh:resultMessage</w:t>
            </w:r>
            <w:r w:rsidR="00180012">
              <w:rPr>
                <w:rFonts w:ascii="Courier New" w:hAnsi="Courier New" w:cs="Courier New"/>
                <w:sz w:val="16"/>
                <w:szCs w:val="16"/>
              </w:rPr>
              <w:t xml:space="preserve"> </w:t>
            </w:r>
            <w:r w:rsidR="00180012" w:rsidRPr="00EF2114">
              <w:rPr>
                <w:rFonts w:ascii="Courier New" w:hAnsi="Courier New" w:cs="Courier New"/>
                <w:color w:val="1F497D" w:themeColor="text2"/>
                <w:sz w:val="16"/>
                <w:szCs w:val="16"/>
              </w:rPr>
              <w:t>"Incorrect</w:t>
            </w:r>
            <w:r w:rsidR="00180012">
              <w:rPr>
                <w:rFonts w:ascii="Courier New" w:hAnsi="Courier New" w:cs="Courier New"/>
                <w:color w:val="1F497D" w:themeColor="text2"/>
                <w:sz w:val="16"/>
                <w:szCs w:val="16"/>
              </w:rPr>
              <w:t xml:space="preserve"> </w:t>
            </w:r>
            <w:r w:rsidR="00180012" w:rsidRPr="00EF2114">
              <w:rPr>
                <w:rFonts w:ascii="Courier New" w:hAnsi="Courier New" w:cs="Courier New"/>
                <w:color w:val="1F497D" w:themeColor="text2"/>
                <w:sz w:val="16"/>
                <w:szCs w:val="16"/>
              </w:rPr>
              <w:t xml:space="preserve">datatype </w:t>
            </w:r>
            <w:r w:rsidR="00DF31F9">
              <w:rPr>
                <w:rFonts w:ascii="Courier New" w:hAnsi="Courier New" w:cs="Courier New"/>
                <w:color w:val="1F497D" w:themeColor="text2"/>
                <w:sz w:val="16"/>
                <w:szCs w:val="16"/>
              </w:rPr>
              <w:t xml:space="preserve">definition </w:t>
            </w:r>
            <w:r w:rsidR="00180012" w:rsidRPr="00EF2114">
              <w:rPr>
                <w:rFonts w:ascii="Courier New" w:hAnsi="Courier New" w:cs="Courier New"/>
                <w:color w:val="1F497D" w:themeColor="text2"/>
                <w:sz w:val="16"/>
                <w:szCs w:val="16"/>
              </w:rPr>
              <w:t xml:space="preserve">detected." </w:t>
            </w:r>
            <w:r w:rsidR="00180012" w:rsidRPr="00331505">
              <w:rPr>
                <w:rFonts w:ascii="Courier New" w:hAnsi="Courier New" w:cs="Courier New"/>
                <w:sz w:val="16"/>
                <w:szCs w:val="16"/>
              </w:rPr>
              <w:t>;</w:t>
            </w:r>
          </w:p>
          <w:p w14:paraId="5FA0DE34" w14:textId="1C81C2B9" w:rsidR="00180012" w:rsidRPr="00331505" w:rsidRDefault="00180012" w:rsidP="00BF7E00">
            <w:pPr>
              <w:rPr>
                <w:rFonts w:ascii="Courier New" w:hAnsi="Courier New" w:cs="Courier New"/>
                <w:sz w:val="16"/>
                <w:szCs w:val="16"/>
              </w:rPr>
            </w:pPr>
            <w:r w:rsidRPr="00331505">
              <w:rPr>
                <w:rFonts w:ascii="Courier New" w:hAnsi="Courier New" w:cs="Courier New"/>
                <w:sz w:val="16"/>
                <w:szCs w:val="16"/>
              </w:rPr>
              <w:t xml:space="preserve"> </w:t>
            </w:r>
            <w:r>
              <w:rPr>
                <w:rFonts w:ascii="Courier New" w:hAnsi="Courier New" w:cs="Courier New"/>
                <w:sz w:val="16"/>
                <w:szCs w:val="16"/>
              </w:rPr>
              <w:t xml:space="preserve"> </w:t>
            </w:r>
            <w:r w:rsidRPr="00331505">
              <w:rPr>
                <w:rFonts w:ascii="Courier New" w:hAnsi="Courier New" w:cs="Courier New"/>
                <w:sz w:val="16"/>
                <w:szCs w:val="16"/>
              </w:rPr>
              <w:t>sh:resultSeverity sh:Violation ;</w:t>
            </w:r>
          </w:p>
          <w:p w14:paraId="39796A80" w14:textId="3917E69C" w:rsidR="00180012" w:rsidRPr="00331505" w:rsidRDefault="00180012" w:rsidP="00BF7E00">
            <w:pPr>
              <w:rPr>
                <w:rFonts w:ascii="Courier New" w:hAnsi="Courier New" w:cs="Courier New"/>
                <w:sz w:val="16"/>
                <w:szCs w:val="16"/>
              </w:rPr>
            </w:pPr>
            <w:r w:rsidRPr="00331505">
              <w:rPr>
                <w:rFonts w:ascii="Courier New" w:hAnsi="Courier New" w:cs="Courier New"/>
                <w:sz w:val="16"/>
                <w:szCs w:val="16"/>
              </w:rPr>
              <w:t xml:space="preserve"> </w:t>
            </w:r>
            <w:r>
              <w:rPr>
                <w:rFonts w:ascii="Courier New" w:hAnsi="Courier New" w:cs="Courier New"/>
                <w:sz w:val="16"/>
                <w:szCs w:val="16"/>
              </w:rPr>
              <w:t xml:space="preserve"> </w:t>
            </w:r>
            <w:r w:rsidRPr="00331505">
              <w:rPr>
                <w:rFonts w:ascii="Courier New" w:hAnsi="Courier New" w:cs="Courier New"/>
                <w:sz w:val="16"/>
                <w:szCs w:val="16"/>
              </w:rPr>
              <w:t>sh:sourceConstraint _:b1 ;</w:t>
            </w:r>
          </w:p>
          <w:p w14:paraId="01F782C6" w14:textId="64F6B960" w:rsidR="00180012" w:rsidRPr="00331505" w:rsidRDefault="00180012" w:rsidP="00BF7E00">
            <w:pPr>
              <w:rPr>
                <w:rFonts w:ascii="Courier New" w:hAnsi="Courier New" w:cs="Courier New"/>
                <w:sz w:val="16"/>
                <w:szCs w:val="16"/>
              </w:rPr>
            </w:pPr>
            <w:r w:rsidRPr="00331505">
              <w:rPr>
                <w:rFonts w:ascii="Courier New" w:hAnsi="Courier New" w:cs="Courier New"/>
                <w:sz w:val="16"/>
                <w:szCs w:val="16"/>
              </w:rPr>
              <w:t xml:space="preserve"> </w:t>
            </w:r>
            <w:r>
              <w:rPr>
                <w:rFonts w:ascii="Courier New" w:hAnsi="Courier New" w:cs="Courier New"/>
                <w:sz w:val="16"/>
                <w:szCs w:val="16"/>
              </w:rPr>
              <w:t xml:space="preserve"> </w:t>
            </w:r>
            <w:r w:rsidRPr="00331505">
              <w:rPr>
                <w:rFonts w:ascii="Courier New" w:hAnsi="Courier New" w:cs="Courier New"/>
                <w:sz w:val="16"/>
                <w:szCs w:val="16"/>
              </w:rPr>
              <w:t>sh:sourceConstraintComponent sh:JSConstraintComponent ;</w:t>
            </w:r>
          </w:p>
          <w:p w14:paraId="0F60AA58" w14:textId="68327562" w:rsidR="00180012" w:rsidRPr="00331505" w:rsidRDefault="00180012" w:rsidP="00BF7E00">
            <w:pPr>
              <w:rPr>
                <w:rFonts w:ascii="Courier New" w:hAnsi="Courier New" w:cs="Courier New"/>
                <w:sz w:val="16"/>
                <w:szCs w:val="16"/>
              </w:rPr>
            </w:pPr>
            <w:r w:rsidRPr="00331505">
              <w:rPr>
                <w:rFonts w:ascii="Courier New" w:hAnsi="Courier New" w:cs="Courier New"/>
                <w:sz w:val="16"/>
                <w:szCs w:val="16"/>
              </w:rPr>
              <w:t xml:space="preserve"> </w:t>
            </w:r>
            <w:r>
              <w:rPr>
                <w:rFonts w:ascii="Courier New" w:hAnsi="Courier New" w:cs="Courier New"/>
                <w:sz w:val="16"/>
                <w:szCs w:val="16"/>
              </w:rPr>
              <w:t xml:space="preserve"> </w:t>
            </w:r>
            <w:r w:rsidRPr="00331505">
              <w:rPr>
                <w:rFonts w:ascii="Courier New" w:hAnsi="Courier New" w:cs="Courier New"/>
                <w:sz w:val="16"/>
                <w:szCs w:val="16"/>
              </w:rPr>
              <w:t xml:space="preserve">sh:sourceShape </w:t>
            </w:r>
            <w:r>
              <w:rPr>
                <w:rFonts w:ascii="Courier New" w:hAnsi="Courier New" w:cs="Courier New"/>
                <w:sz w:val="16"/>
                <w:szCs w:val="16"/>
              </w:rPr>
              <w:t>ex</w:t>
            </w:r>
            <w:r w:rsidRPr="00331505">
              <w:rPr>
                <w:rFonts w:ascii="Courier New" w:hAnsi="Courier New" w:cs="Courier New"/>
                <w:sz w:val="16"/>
                <w:szCs w:val="16"/>
              </w:rPr>
              <w:t>:ValidDatatypeShape ;</w:t>
            </w:r>
          </w:p>
          <w:p w14:paraId="0A739F3B" w14:textId="72CE24D0" w:rsidR="00180012" w:rsidDel="00C6040B" w:rsidRDefault="00180012" w:rsidP="00BF7E00">
            <w:pPr>
              <w:rPr>
                <w:del w:id="376" w:author="Ademar Crotti" w:date="2020-07-27T14:22:00Z"/>
                <w:rFonts w:ascii="Courier New" w:hAnsi="Courier New" w:cs="Courier New"/>
                <w:sz w:val="16"/>
                <w:szCs w:val="16"/>
              </w:rPr>
            </w:pPr>
            <w:r w:rsidRPr="00331505">
              <w:rPr>
                <w:rFonts w:ascii="Courier New" w:hAnsi="Courier New" w:cs="Courier New"/>
                <w:sz w:val="16"/>
                <w:szCs w:val="16"/>
              </w:rPr>
              <w:t xml:space="preserve"> </w:t>
            </w:r>
            <w:r>
              <w:rPr>
                <w:rFonts w:ascii="Courier New" w:hAnsi="Courier New" w:cs="Courier New"/>
                <w:sz w:val="16"/>
                <w:szCs w:val="16"/>
              </w:rPr>
              <w:t xml:space="preserve"> </w:t>
            </w:r>
            <w:r w:rsidRPr="00331505">
              <w:rPr>
                <w:rFonts w:ascii="Courier New" w:hAnsi="Courier New" w:cs="Courier New"/>
                <w:sz w:val="16"/>
                <w:szCs w:val="16"/>
              </w:rPr>
              <w:t xml:space="preserve">sh:value </w:t>
            </w:r>
            <w:r w:rsidRPr="00EF2114">
              <w:rPr>
                <w:rFonts w:ascii="Courier New" w:hAnsi="Courier New" w:cs="Courier New"/>
                <w:color w:val="1F497D" w:themeColor="text2"/>
                <w:sz w:val="16"/>
                <w:szCs w:val="16"/>
              </w:rPr>
              <w:t xml:space="preserve">dbo:age </w:t>
            </w:r>
          </w:p>
          <w:p w14:paraId="5872C0C1" w14:textId="2E35B536" w:rsidR="00180012" w:rsidRPr="00512CC9" w:rsidRDefault="00180012" w:rsidP="00BF7E00">
            <w:pPr>
              <w:rPr>
                <w:rFonts w:ascii="Courier New" w:hAnsi="Courier New" w:cs="Courier New"/>
                <w:sz w:val="16"/>
                <w:szCs w:val="16"/>
              </w:rPr>
            </w:pPr>
            <w:r w:rsidRPr="00331505">
              <w:rPr>
                <w:rFonts w:ascii="Courier New" w:hAnsi="Courier New" w:cs="Courier New"/>
                <w:sz w:val="16"/>
                <w:szCs w:val="16"/>
              </w:rPr>
              <w:t>] ] .</w:t>
            </w:r>
          </w:p>
        </w:tc>
      </w:tr>
    </w:tbl>
    <w:p w14:paraId="1C5A184B" w14:textId="64C3540F" w:rsidR="00180012" w:rsidRPr="00300E43" w:rsidRDefault="00180012" w:rsidP="00F870F4">
      <w:pPr>
        <w:jc w:val="center"/>
        <w:rPr>
          <w:b/>
          <w:bCs/>
        </w:rPr>
      </w:pPr>
      <w:bookmarkStart w:id="377" w:name="_Ref36652562"/>
      <w:bookmarkStart w:id="378" w:name="_Ref36652557"/>
      <w:r w:rsidRPr="00300E43">
        <w:rPr>
          <w:b/>
          <w:bCs/>
        </w:rPr>
        <w:t xml:space="preserve">Listing </w:t>
      </w:r>
      <w:r w:rsidRPr="00C26FD9">
        <w:rPr>
          <w:b/>
          <w:bCs/>
        </w:rPr>
        <w:fldChar w:fldCharType="begin"/>
      </w:r>
      <w:r w:rsidRPr="00300E43">
        <w:rPr>
          <w:b/>
          <w:bCs/>
        </w:rPr>
        <w:instrText xml:space="preserve"> SEQ Listing \* ARABIC </w:instrText>
      </w:r>
      <w:r w:rsidRPr="00C26FD9">
        <w:rPr>
          <w:b/>
          <w:bCs/>
        </w:rPr>
        <w:fldChar w:fldCharType="separate"/>
      </w:r>
      <w:r w:rsidR="00E96BE6">
        <w:rPr>
          <w:b/>
          <w:bCs/>
          <w:noProof/>
        </w:rPr>
        <w:t>2</w:t>
      </w:r>
      <w:r w:rsidRPr="00C26FD9">
        <w:rPr>
          <w:b/>
          <w:bCs/>
        </w:rPr>
        <w:fldChar w:fldCharType="end"/>
      </w:r>
      <w:bookmarkEnd w:id="377"/>
      <w:r w:rsidRPr="00300E43">
        <w:rPr>
          <w:b/>
          <w:bCs/>
        </w:rPr>
        <w:t xml:space="preserve">: </w:t>
      </w:r>
      <w:r w:rsidRPr="00FA64DF">
        <w:t xml:space="preserve">Excerpt of </w:t>
      </w:r>
      <w:r w:rsidR="0062228B" w:rsidRPr="00FA64DF">
        <w:t xml:space="preserve">the generated </w:t>
      </w:r>
      <w:r w:rsidRPr="00FA64DF">
        <w:t>validation report.</w:t>
      </w:r>
      <w:bookmarkEnd w:id="378"/>
    </w:p>
    <w:p w14:paraId="79BF8627" w14:textId="77777777" w:rsidR="00A90F6F" w:rsidRDefault="00A90F6F" w:rsidP="006246F7">
      <w:pPr>
        <w:rPr>
          <w:b/>
          <w:bCs/>
          <w:sz w:val="22"/>
        </w:rPr>
      </w:pPr>
    </w:p>
    <w:p w14:paraId="148D1E75" w14:textId="36015A7C" w:rsidR="006246F7" w:rsidRDefault="006246F7" w:rsidP="009F496A">
      <w:pPr>
        <w:pStyle w:val="Heading20"/>
      </w:pPr>
      <w:r w:rsidRPr="006246F7">
        <w:t xml:space="preserve">METRIC </w:t>
      </w:r>
      <w:r w:rsidR="00AE1A3A">
        <w:t>IMPLEMENTATION</w:t>
      </w:r>
    </w:p>
    <w:p w14:paraId="14C2A56C" w14:textId="3A74BBDC" w:rsidR="00C70D55" w:rsidRDefault="00436E24" w:rsidP="006246F7">
      <w:pPr>
        <w:rPr>
          <w:szCs w:val="18"/>
        </w:rPr>
      </w:pPr>
      <w:r w:rsidRPr="008D21C5">
        <w:rPr>
          <w:szCs w:val="18"/>
        </w:rPr>
        <w:t xml:space="preserve">In </w:t>
      </w:r>
      <w:r w:rsidR="00FC1482">
        <w:rPr>
          <w:szCs w:val="18"/>
        </w:rPr>
        <w:t>the following</w:t>
      </w:r>
      <w:r w:rsidR="00FC1482" w:rsidRPr="008D21C5">
        <w:rPr>
          <w:szCs w:val="18"/>
        </w:rPr>
        <w:t xml:space="preserve"> </w:t>
      </w:r>
      <w:r w:rsidR="00A52306">
        <w:rPr>
          <w:szCs w:val="18"/>
        </w:rPr>
        <w:t>sub</w:t>
      </w:r>
      <w:r w:rsidRPr="008D21C5">
        <w:rPr>
          <w:szCs w:val="18"/>
        </w:rPr>
        <w:t>section</w:t>
      </w:r>
      <w:r w:rsidR="00FC1482">
        <w:rPr>
          <w:szCs w:val="18"/>
        </w:rPr>
        <w:t>s</w:t>
      </w:r>
      <w:r w:rsidRPr="008D21C5">
        <w:rPr>
          <w:szCs w:val="18"/>
        </w:rPr>
        <w:t xml:space="preserve"> we will </w:t>
      </w:r>
      <w:r w:rsidR="005025C9" w:rsidRPr="008D21C5">
        <w:rPr>
          <w:szCs w:val="18"/>
        </w:rPr>
        <w:t>discuss</w:t>
      </w:r>
      <w:r w:rsidRPr="008D21C5">
        <w:rPr>
          <w:szCs w:val="18"/>
        </w:rPr>
        <w:t xml:space="preserve"> how </w:t>
      </w:r>
      <w:r w:rsidR="00FC4748">
        <w:rPr>
          <w:szCs w:val="18"/>
        </w:rPr>
        <w:t>our</w:t>
      </w:r>
      <w:r w:rsidR="00281DC4" w:rsidRPr="008D21C5">
        <w:rPr>
          <w:szCs w:val="18"/>
        </w:rPr>
        <w:t xml:space="preserve"> framework implements </w:t>
      </w:r>
      <w:r w:rsidR="00A52306">
        <w:rPr>
          <w:szCs w:val="18"/>
        </w:rPr>
        <w:t xml:space="preserve">the </w:t>
      </w:r>
      <w:r w:rsidR="00D31299" w:rsidRPr="008D21C5">
        <w:rPr>
          <w:szCs w:val="18"/>
        </w:rPr>
        <w:t xml:space="preserve">metrics </w:t>
      </w:r>
      <w:r w:rsidR="00A52306">
        <w:rPr>
          <w:szCs w:val="18"/>
        </w:rPr>
        <w:t>that</w:t>
      </w:r>
      <w:r w:rsidR="00A52306" w:rsidRPr="008D21C5">
        <w:rPr>
          <w:szCs w:val="18"/>
        </w:rPr>
        <w:t xml:space="preserve"> </w:t>
      </w:r>
      <w:r w:rsidR="00D31299" w:rsidRPr="008D21C5">
        <w:rPr>
          <w:szCs w:val="18"/>
        </w:rPr>
        <w:t xml:space="preserve">have </w:t>
      </w:r>
      <w:r w:rsidR="000F06DC">
        <w:rPr>
          <w:szCs w:val="18"/>
        </w:rPr>
        <w:t xml:space="preserve">identified </w:t>
      </w:r>
      <w:r w:rsidR="00A52306">
        <w:rPr>
          <w:szCs w:val="18"/>
        </w:rPr>
        <w:t xml:space="preserve">those </w:t>
      </w:r>
      <w:r w:rsidR="00130B19">
        <w:rPr>
          <w:szCs w:val="18"/>
        </w:rPr>
        <w:t>violations</w:t>
      </w:r>
      <w:r w:rsidR="00B63D6B">
        <w:rPr>
          <w:szCs w:val="18"/>
        </w:rPr>
        <w:t xml:space="preserve"> </w:t>
      </w:r>
      <w:r w:rsidR="00D062E5">
        <w:rPr>
          <w:szCs w:val="18"/>
        </w:rPr>
        <w:t xml:space="preserve">from </w:t>
      </w:r>
      <w:r w:rsidR="000F06DC">
        <w:rPr>
          <w:szCs w:val="18"/>
        </w:rPr>
        <w:t>the mapping presented in</w:t>
      </w:r>
      <w:r w:rsidR="0088252B" w:rsidRPr="00464516">
        <w:rPr>
          <w:b/>
          <w:bCs/>
          <w:szCs w:val="18"/>
        </w:rPr>
        <w:t xml:space="preserve"> </w:t>
      </w:r>
      <w:r w:rsidR="0088252B" w:rsidRPr="00464516">
        <w:rPr>
          <w:b/>
          <w:bCs/>
          <w:szCs w:val="18"/>
          <w:highlight w:val="yellow"/>
        </w:rPr>
        <w:fldChar w:fldCharType="begin"/>
      </w:r>
      <w:r w:rsidR="0088252B" w:rsidRPr="00464516">
        <w:rPr>
          <w:b/>
          <w:bCs/>
          <w:szCs w:val="18"/>
        </w:rPr>
        <w:instrText xml:space="preserve"> REF _Ref36408107 \h </w:instrText>
      </w:r>
      <w:r w:rsidR="00464516">
        <w:rPr>
          <w:b/>
          <w:bCs/>
          <w:szCs w:val="18"/>
          <w:highlight w:val="yellow"/>
        </w:rPr>
        <w:instrText xml:space="preserve"> \* MERGEFORMAT </w:instrText>
      </w:r>
      <w:r w:rsidR="0088252B" w:rsidRPr="00464516">
        <w:rPr>
          <w:b/>
          <w:bCs/>
          <w:szCs w:val="18"/>
          <w:highlight w:val="yellow"/>
        </w:rPr>
      </w:r>
      <w:r w:rsidR="0088252B" w:rsidRPr="00464516">
        <w:rPr>
          <w:b/>
          <w:bCs/>
          <w:szCs w:val="18"/>
          <w:highlight w:val="yellow"/>
        </w:rPr>
        <w:fldChar w:fldCharType="separate"/>
      </w:r>
      <w:r w:rsidR="00E96BE6" w:rsidRPr="00E96BE6">
        <w:rPr>
          <w:b/>
          <w:bCs/>
          <w:noProof/>
        </w:rPr>
        <w:t>Listing 1</w:t>
      </w:r>
      <w:r w:rsidR="0088252B" w:rsidRPr="00464516">
        <w:rPr>
          <w:b/>
          <w:bCs/>
          <w:szCs w:val="18"/>
          <w:highlight w:val="yellow"/>
        </w:rPr>
        <w:fldChar w:fldCharType="end"/>
      </w:r>
      <w:r w:rsidR="00D062E5">
        <w:rPr>
          <w:szCs w:val="18"/>
        </w:rPr>
        <w:t>.</w:t>
      </w:r>
      <w:r w:rsidR="00C70D55">
        <w:rPr>
          <w:szCs w:val="18"/>
        </w:rPr>
        <w:t xml:space="preserve"> </w:t>
      </w:r>
    </w:p>
    <w:p w14:paraId="0E95CBBA" w14:textId="77777777" w:rsidR="00C70D55" w:rsidRDefault="00C70D55" w:rsidP="006246F7">
      <w:pPr>
        <w:rPr>
          <w:szCs w:val="18"/>
        </w:rPr>
      </w:pPr>
    </w:p>
    <w:p w14:paraId="6FB8F2CD" w14:textId="0FB81943" w:rsidR="008F06D1" w:rsidRDefault="001E43B8" w:rsidP="009F496A">
      <w:pPr>
        <w:pStyle w:val="Heading3"/>
      </w:pPr>
      <w:bookmarkStart w:id="379" w:name="_Ref36560189"/>
      <w:ins w:id="380" w:author="Alex Randles" w:date="2020-07-23T18:46:00Z">
        <w:r>
          <w:t>Incorrect term type</w:t>
        </w:r>
      </w:ins>
      <w:del w:id="381" w:author="Alex Randles" w:date="2020-07-23T18:46:00Z">
        <w:r w:rsidR="00F84904" w:rsidDel="001E43B8">
          <w:delText xml:space="preserve">Logical table </w:delText>
        </w:r>
        <w:r w:rsidR="00893C83" w:rsidDel="001E43B8">
          <w:delText>definition</w:delText>
        </w:r>
      </w:del>
      <w:bookmarkEnd w:id="379"/>
    </w:p>
    <w:p w14:paraId="203D84A5" w14:textId="25919372" w:rsidR="00FC4748" w:rsidRDefault="00FC4748" w:rsidP="006246F7">
      <w:r>
        <w:t xml:space="preserve">Verifying the </w:t>
      </w:r>
      <w:del w:id="382" w:author="Alex Randles" w:date="2020-07-23T18:47:00Z">
        <w:r w:rsidDel="00D63620">
          <w:delText xml:space="preserve">logical table definition references </w:delText>
        </w:r>
        <w:r w:rsidRPr="00B86B36" w:rsidDel="00D63620">
          <w:delText>either a table (or view) or a</w:delText>
        </w:r>
        <w:r w:rsidDel="00D63620">
          <w:delText>n</w:delText>
        </w:r>
        <w:r w:rsidRPr="00B86B36" w:rsidDel="00D63620">
          <w:delText xml:space="preserve"> SQL query</w:delText>
        </w:r>
        <w:r w:rsidDel="00D63620">
          <w:delText xml:space="preserve"> can be executed in</w:delText>
        </w:r>
      </w:del>
      <w:ins w:id="383" w:author="Alex Randles" w:date="2020-07-23T18:47:00Z">
        <w:r w:rsidR="00D63620">
          <w:t xml:space="preserve">term type for a predicate </w:t>
        </w:r>
        <w:del w:id="384" w:author="Ademar Crotti" w:date="2020-07-26T10:54:00Z">
          <w:r w:rsidR="00D63620" w:rsidDel="00ED2080">
            <w:delText xml:space="preserve">object </w:delText>
          </w:r>
        </w:del>
        <w:r w:rsidR="00D63620">
          <w:t xml:space="preserve">map </w:t>
        </w:r>
      </w:ins>
      <w:ins w:id="385" w:author="Alex Randles" w:date="2020-07-24T14:30:00Z">
        <w:r w:rsidR="00601C9E">
          <w:t xml:space="preserve">is </w:t>
        </w:r>
      </w:ins>
      <w:ins w:id="386" w:author="Ademar Crotti" w:date="2020-07-26T10:54:00Z">
        <w:r w:rsidR="00ED2080">
          <w:t xml:space="preserve">can </w:t>
        </w:r>
      </w:ins>
      <w:ins w:id="387" w:author="Alex Randles" w:date="2020-07-24T14:30:00Z">
        <w:del w:id="388" w:author="Ademar Crotti" w:date="2020-07-26T10:54:00Z">
          <w:r w:rsidR="00601C9E" w:rsidDel="00ED2080">
            <w:delText>valida</w:delText>
          </w:r>
        </w:del>
      </w:ins>
      <w:ins w:id="389" w:author="Alex Randles" w:date="2020-07-23T18:47:00Z">
        <w:del w:id="390" w:author="Ademar Crotti" w:date="2020-07-26T10:54:00Z">
          <w:r w:rsidR="00D63620" w:rsidDel="00ED2080">
            <w:delText xml:space="preserve">can </w:delText>
          </w:r>
        </w:del>
        <w:r w:rsidR="00D63620">
          <w:t>be executed using</w:t>
        </w:r>
      </w:ins>
      <w:r>
        <w:t xml:space="preserve"> </w:t>
      </w:r>
      <w:r w:rsidR="00F84904">
        <w:t>p</w:t>
      </w:r>
      <w:r>
        <w:t>ure</w:t>
      </w:r>
      <w:r w:rsidR="00897D41">
        <w:t>ly</w:t>
      </w:r>
      <w:r>
        <w:t xml:space="preserve"> SHACL</w:t>
      </w:r>
      <w:r w:rsidR="00897D41">
        <w:t xml:space="preserve"> core constraints</w:t>
      </w:r>
      <w:r>
        <w:t>. An exc</w:t>
      </w:r>
      <w:r w:rsidR="00A87878">
        <w:t xml:space="preserve">erpt of the SHACL code </w:t>
      </w:r>
      <w:r w:rsidR="00F84904">
        <w:t>used</w:t>
      </w:r>
      <w:r w:rsidR="006279DE">
        <w:t xml:space="preserve"> to </w:t>
      </w:r>
      <w:r w:rsidR="006A1ABC">
        <w:t xml:space="preserve">identify </w:t>
      </w:r>
      <w:r w:rsidR="00C646E2">
        <w:t>this</w:t>
      </w:r>
      <w:r w:rsidR="006279DE">
        <w:t xml:space="preserve"> </w:t>
      </w:r>
      <w:r w:rsidR="006A1ABC">
        <w:t xml:space="preserve">inconsistency </w:t>
      </w:r>
      <w:r w:rsidR="006279DE">
        <w:t>is shown in</w:t>
      </w:r>
      <w:r w:rsidR="005677B6" w:rsidRPr="008D25F9">
        <w:rPr>
          <w:b/>
          <w:bCs/>
        </w:rPr>
        <w:t xml:space="preserve"> </w:t>
      </w:r>
      <w:r w:rsidR="005677B6" w:rsidRPr="008D25F9">
        <w:rPr>
          <w:b/>
          <w:bCs/>
          <w:highlight w:val="yellow"/>
        </w:rPr>
        <w:fldChar w:fldCharType="begin"/>
      </w:r>
      <w:r w:rsidR="005677B6" w:rsidRPr="008D25F9">
        <w:rPr>
          <w:b/>
          <w:bCs/>
        </w:rPr>
        <w:instrText xml:space="preserve"> REF _Ref36408318 \h </w:instrText>
      </w:r>
      <w:r w:rsidR="008D25F9">
        <w:rPr>
          <w:b/>
          <w:bCs/>
          <w:highlight w:val="yellow"/>
        </w:rPr>
        <w:instrText xml:space="preserve"> \* MERGEFORMAT </w:instrText>
      </w:r>
      <w:r w:rsidR="005677B6" w:rsidRPr="008D25F9">
        <w:rPr>
          <w:b/>
          <w:bCs/>
          <w:highlight w:val="yellow"/>
        </w:rPr>
      </w:r>
      <w:r w:rsidR="005677B6" w:rsidRPr="008D25F9">
        <w:rPr>
          <w:b/>
          <w:bCs/>
          <w:highlight w:val="yellow"/>
        </w:rPr>
        <w:fldChar w:fldCharType="separate"/>
      </w:r>
      <w:r w:rsidR="00E96BE6" w:rsidRPr="00E96BE6">
        <w:rPr>
          <w:b/>
          <w:bCs/>
        </w:rPr>
        <w:t xml:space="preserve">Listing </w:t>
      </w:r>
      <w:r w:rsidR="00E96BE6" w:rsidRPr="00E96BE6">
        <w:rPr>
          <w:b/>
          <w:bCs/>
          <w:noProof/>
        </w:rPr>
        <w:t>3</w:t>
      </w:r>
      <w:r w:rsidR="005677B6" w:rsidRPr="008D25F9">
        <w:rPr>
          <w:b/>
          <w:bCs/>
          <w:highlight w:val="yellow"/>
        </w:rPr>
        <w:fldChar w:fldCharType="end"/>
      </w:r>
      <w:r w:rsidR="008D25F9">
        <w:t>.</w:t>
      </w:r>
    </w:p>
    <w:p w14:paraId="372EDD2D" w14:textId="3093F0CF" w:rsidR="0054402D" w:rsidRDefault="0054402D" w:rsidP="006246F7"/>
    <w:tbl>
      <w:tblPr>
        <w:tblStyle w:val="TableGrid"/>
        <w:tblW w:w="0" w:type="auto"/>
        <w:tblInd w:w="137" w:type="dxa"/>
        <w:tblLook w:val="04A0" w:firstRow="1" w:lastRow="0" w:firstColumn="1" w:lastColumn="0" w:noHBand="0" w:noVBand="1"/>
        <w:tblPrChange w:id="391" w:author="Alex Randles" w:date="2020-07-23T18:58:00Z">
          <w:tblPr>
            <w:tblStyle w:val="TableGrid"/>
            <w:tblW w:w="0" w:type="auto"/>
            <w:tblInd w:w="780" w:type="dxa"/>
            <w:tblLook w:val="04A0" w:firstRow="1" w:lastRow="0" w:firstColumn="1" w:lastColumn="0" w:noHBand="0" w:noVBand="1"/>
          </w:tblPr>
        </w:tblPrChange>
      </w:tblPr>
      <w:tblGrid>
        <w:gridCol w:w="4536"/>
        <w:tblGridChange w:id="392">
          <w:tblGrid>
            <w:gridCol w:w="4010"/>
          </w:tblGrid>
        </w:tblGridChange>
      </w:tblGrid>
      <w:tr w:rsidR="00CB4403" w:rsidRPr="00EF266D" w14:paraId="3770B788" w14:textId="77777777" w:rsidTr="0035447B">
        <w:tc>
          <w:tcPr>
            <w:tcW w:w="4536" w:type="dxa"/>
            <w:tcPrChange w:id="393" w:author="Alex Randles" w:date="2020-07-23T18:58:00Z">
              <w:tcPr>
                <w:tcW w:w="4077" w:type="dxa"/>
              </w:tcPr>
            </w:tcPrChange>
          </w:tcPr>
          <w:p w14:paraId="159F48FC" w14:textId="44B80BB9" w:rsidR="004C06CF" w:rsidRPr="004C06CF" w:rsidDel="00C6040B" w:rsidRDefault="004C06CF" w:rsidP="004C06CF">
            <w:pPr>
              <w:rPr>
                <w:ins w:id="394" w:author="Alex Randles" w:date="2020-07-23T18:57:00Z"/>
                <w:del w:id="395" w:author="Ademar Crotti" w:date="2020-07-27T14:22:00Z"/>
                <w:rFonts w:ascii="Courier New" w:hAnsi="Courier New" w:cs="Courier New"/>
                <w:sz w:val="16"/>
                <w:szCs w:val="16"/>
              </w:rPr>
            </w:pPr>
            <w:ins w:id="396" w:author="Alex Randles" w:date="2020-07-23T18:57:00Z">
              <w:r w:rsidRPr="004C06CF">
                <w:rPr>
                  <w:rFonts w:ascii="Courier New" w:hAnsi="Courier New" w:cs="Courier New"/>
                  <w:sz w:val="16"/>
                  <w:szCs w:val="16"/>
                </w:rPr>
                <w:t>ex:PredicateShape</w:t>
              </w:r>
            </w:ins>
            <w:ins w:id="397" w:author="Ademar Crotti" w:date="2020-07-27T14:22:00Z">
              <w:r w:rsidR="00C6040B">
                <w:rPr>
                  <w:rFonts w:ascii="Courier New" w:hAnsi="Courier New" w:cs="Courier New"/>
                  <w:sz w:val="16"/>
                  <w:szCs w:val="16"/>
                </w:rPr>
                <w:t xml:space="preserve"> </w:t>
              </w:r>
            </w:ins>
          </w:p>
          <w:p w14:paraId="73ED53FE" w14:textId="5FB7A8E5" w:rsidR="004C06CF" w:rsidRDefault="004C06CF" w:rsidP="004C06CF">
            <w:pPr>
              <w:rPr>
                <w:ins w:id="398" w:author="Alex Randles" w:date="2020-07-23T18:57:00Z"/>
                <w:rFonts w:ascii="Courier New" w:hAnsi="Courier New" w:cs="Courier New"/>
                <w:sz w:val="16"/>
                <w:szCs w:val="16"/>
              </w:rPr>
            </w:pPr>
            <w:ins w:id="399" w:author="Alex Randles" w:date="2020-07-23T18:57:00Z">
              <w:del w:id="400" w:author="Ademar Crotti" w:date="2020-07-27T14:22:00Z">
                <w:r w:rsidRPr="004C06CF" w:rsidDel="00C6040B">
                  <w:rPr>
                    <w:rFonts w:ascii="Courier New" w:hAnsi="Courier New" w:cs="Courier New"/>
                    <w:sz w:val="16"/>
                    <w:szCs w:val="16"/>
                  </w:rPr>
                  <w:delText xml:space="preserve">  </w:delText>
                </w:r>
              </w:del>
              <w:r w:rsidRPr="004C06CF">
                <w:rPr>
                  <w:rFonts w:ascii="Courier New" w:hAnsi="Courier New" w:cs="Courier New"/>
                  <w:sz w:val="16"/>
                  <w:szCs w:val="16"/>
                </w:rPr>
                <w:t>a sh:NodeShape ;</w:t>
              </w:r>
            </w:ins>
          </w:p>
          <w:p w14:paraId="44F6B2D5" w14:textId="5C0B6F89" w:rsidR="004C06CF" w:rsidRPr="004C06CF" w:rsidRDefault="0035447B" w:rsidP="004C06CF">
            <w:pPr>
              <w:rPr>
                <w:ins w:id="401" w:author="Alex Randles" w:date="2020-07-23T18:57:00Z"/>
                <w:rFonts w:ascii="Courier New" w:hAnsi="Courier New" w:cs="Courier New"/>
                <w:sz w:val="16"/>
                <w:szCs w:val="16"/>
              </w:rPr>
            </w:pPr>
            <w:ins w:id="402" w:author="Alex Randles" w:date="2020-07-23T18:58:00Z">
              <w:r>
                <w:rPr>
                  <w:rFonts w:ascii="Courier New" w:hAnsi="Courier New" w:cs="Courier New"/>
                  <w:sz w:val="16"/>
                  <w:szCs w:val="16"/>
                </w:rPr>
                <w:t xml:space="preserve">  </w:t>
              </w:r>
            </w:ins>
            <w:ins w:id="403" w:author="Alex Randles" w:date="2020-07-23T18:57:00Z">
              <w:r w:rsidR="004C06CF" w:rsidRPr="004C06CF">
                <w:rPr>
                  <w:rFonts w:ascii="Courier New" w:hAnsi="Courier New" w:cs="Courier New"/>
                  <w:sz w:val="16"/>
                  <w:szCs w:val="16"/>
                </w:rPr>
                <w:t>sh:targetObjectsOf</w:t>
              </w:r>
              <w:r w:rsidR="004C06CF">
                <w:rPr>
                  <w:rFonts w:ascii="Courier New" w:hAnsi="Courier New" w:cs="Courier New"/>
                  <w:sz w:val="16"/>
                  <w:szCs w:val="16"/>
                </w:rPr>
                <w:t xml:space="preserve"> </w:t>
              </w:r>
            </w:ins>
            <w:ins w:id="404" w:author="Alex Randles" w:date="2020-07-23T18:58:00Z">
              <w:r>
                <w:rPr>
                  <w:rFonts w:ascii="Courier New" w:hAnsi="Courier New" w:cs="Courier New"/>
                  <w:sz w:val="16"/>
                  <w:szCs w:val="16"/>
                </w:rPr>
                <w:t xml:space="preserve"> </w:t>
              </w:r>
            </w:ins>
            <w:ins w:id="405" w:author="Alex Randles" w:date="2020-07-23T18:57:00Z">
              <w:r w:rsidR="004C06CF" w:rsidRPr="004C06CF">
                <w:rPr>
                  <w:rFonts w:ascii="Courier New" w:hAnsi="Courier New" w:cs="Courier New"/>
                  <w:sz w:val="16"/>
                  <w:szCs w:val="16"/>
                </w:rPr>
                <w:t>rr:predicate</w:t>
              </w:r>
              <w:del w:id="406" w:author="Ademar Crotti" w:date="2020-07-26T10:54:00Z">
                <w:r w:rsidR="004C06CF" w:rsidRPr="004C06CF" w:rsidDel="004969B3">
                  <w:rPr>
                    <w:rFonts w:ascii="Courier New" w:hAnsi="Courier New" w:cs="Courier New"/>
                    <w:sz w:val="16"/>
                    <w:szCs w:val="16"/>
                  </w:rPr>
                  <w:delText>Objec</w:delText>
                </w:r>
              </w:del>
            </w:ins>
            <w:ins w:id="407" w:author="Alex Randles" w:date="2020-07-26T14:07:00Z">
              <w:r w:rsidR="004F0E32">
                <w:rPr>
                  <w:rFonts w:ascii="Courier New" w:hAnsi="Courier New" w:cs="Courier New"/>
                  <w:sz w:val="16"/>
                  <w:szCs w:val="16"/>
                </w:rPr>
                <w:t>Ob</w:t>
              </w:r>
            </w:ins>
            <w:ins w:id="408" w:author="Alex Randles" w:date="2020-07-26T14:08:00Z">
              <w:r w:rsidR="004F0E32">
                <w:rPr>
                  <w:rFonts w:ascii="Courier New" w:hAnsi="Courier New" w:cs="Courier New"/>
                  <w:sz w:val="16"/>
                  <w:szCs w:val="16"/>
                </w:rPr>
                <w:t>jectMap</w:t>
              </w:r>
            </w:ins>
            <w:ins w:id="409" w:author="Alex Randles" w:date="2020-07-23T18:57:00Z">
              <w:r w:rsidR="004C06CF" w:rsidRPr="004C06CF">
                <w:rPr>
                  <w:rFonts w:ascii="Courier New" w:hAnsi="Courier New" w:cs="Courier New"/>
                  <w:sz w:val="16"/>
                  <w:szCs w:val="16"/>
                </w:rPr>
                <w:t xml:space="preserve"> ;</w:t>
              </w:r>
            </w:ins>
          </w:p>
          <w:p w14:paraId="47377BCE" w14:textId="131AFC94" w:rsidR="004C06CF" w:rsidRPr="004C06CF" w:rsidRDefault="004C06CF" w:rsidP="004C06CF">
            <w:pPr>
              <w:rPr>
                <w:ins w:id="410" w:author="Alex Randles" w:date="2020-07-23T18:57:00Z"/>
                <w:rFonts w:ascii="Courier New" w:hAnsi="Courier New" w:cs="Courier New"/>
                <w:sz w:val="16"/>
                <w:szCs w:val="16"/>
              </w:rPr>
            </w:pPr>
            <w:ins w:id="411" w:author="Alex Randles" w:date="2020-07-23T18:57:00Z">
              <w:r w:rsidRPr="004C06CF">
                <w:rPr>
                  <w:rFonts w:ascii="Courier New" w:hAnsi="Courier New" w:cs="Courier New"/>
                  <w:sz w:val="16"/>
                  <w:szCs w:val="16"/>
                </w:rPr>
                <w:t xml:space="preserve">  sh:property [</w:t>
              </w:r>
            </w:ins>
          </w:p>
          <w:p w14:paraId="1E74B57A" w14:textId="77777777" w:rsidR="004C06CF" w:rsidRPr="004C06CF" w:rsidRDefault="004C06CF" w:rsidP="004C06CF">
            <w:pPr>
              <w:rPr>
                <w:ins w:id="412" w:author="Alex Randles" w:date="2020-07-23T18:57:00Z"/>
                <w:rFonts w:ascii="Courier New" w:hAnsi="Courier New" w:cs="Courier New"/>
                <w:sz w:val="16"/>
                <w:szCs w:val="16"/>
              </w:rPr>
            </w:pPr>
            <w:ins w:id="413" w:author="Alex Randles" w:date="2020-07-23T18:57:00Z">
              <w:r w:rsidRPr="004C06CF">
                <w:rPr>
                  <w:rFonts w:ascii="Courier New" w:hAnsi="Courier New" w:cs="Courier New"/>
                  <w:sz w:val="16"/>
                  <w:szCs w:val="16"/>
                </w:rPr>
                <w:t xml:space="preserve">     </w:t>
              </w:r>
              <w:del w:id="414" w:author="Ademar Crotti" w:date="2020-07-27T14:21:00Z">
                <w:r w:rsidRPr="004C06CF" w:rsidDel="00C6040B">
                  <w:rPr>
                    <w:rFonts w:ascii="Courier New" w:hAnsi="Courier New" w:cs="Courier New"/>
                    <w:sz w:val="16"/>
                    <w:szCs w:val="16"/>
                  </w:rPr>
                  <w:delText xml:space="preserve">               </w:delText>
                </w:r>
              </w:del>
              <w:r w:rsidRPr="004C06CF">
                <w:rPr>
                  <w:rFonts w:ascii="Courier New" w:hAnsi="Courier New" w:cs="Courier New"/>
                  <w:sz w:val="16"/>
                  <w:szCs w:val="16"/>
                </w:rPr>
                <w:t>sh:path rr:termType ;</w:t>
              </w:r>
            </w:ins>
          </w:p>
          <w:p w14:paraId="7E62C9C1" w14:textId="77777777" w:rsidR="004C06CF" w:rsidRPr="004C06CF" w:rsidRDefault="004C06CF" w:rsidP="004C06CF">
            <w:pPr>
              <w:rPr>
                <w:ins w:id="415" w:author="Alex Randles" w:date="2020-07-23T18:57:00Z"/>
                <w:rFonts w:ascii="Courier New" w:hAnsi="Courier New" w:cs="Courier New"/>
                <w:sz w:val="16"/>
                <w:szCs w:val="16"/>
              </w:rPr>
            </w:pPr>
            <w:ins w:id="416" w:author="Alex Randles" w:date="2020-07-23T18:57:00Z">
              <w:r w:rsidRPr="004C06CF">
                <w:rPr>
                  <w:rFonts w:ascii="Courier New" w:hAnsi="Courier New" w:cs="Courier New"/>
                  <w:sz w:val="16"/>
                  <w:szCs w:val="16"/>
                </w:rPr>
                <w:t xml:space="preserve">    </w:t>
              </w:r>
              <w:del w:id="417" w:author="Ademar Crotti" w:date="2020-07-27T14:21:00Z">
                <w:r w:rsidRPr="004C06CF" w:rsidDel="00C6040B">
                  <w:rPr>
                    <w:rFonts w:ascii="Courier New" w:hAnsi="Courier New" w:cs="Courier New"/>
                    <w:sz w:val="16"/>
                    <w:szCs w:val="16"/>
                  </w:rPr>
                  <w:delText xml:space="preserve">               </w:delText>
                </w:r>
              </w:del>
              <w:r w:rsidRPr="004C06CF">
                <w:rPr>
                  <w:rFonts w:ascii="Courier New" w:hAnsi="Courier New" w:cs="Courier New"/>
                  <w:sz w:val="16"/>
                  <w:szCs w:val="16"/>
                </w:rPr>
                <w:t xml:space="preserve"> sh:in ( rr:IRI ) ;</w:t>
              </w:r>
            </w:ins>
          </w:p>
          <w:p w14:paraId="2EE2F969" w14:textId="77777777" w:rsidR="004C06CF" w:rsidRPr="004C06CF" w:rsidDel="00C6040B" w:rsidRDefault="004C06CF" w:rsidP="004C06CF">
            <w:pPr>
              <w:rPr>
                <w:ins w:id="418" w:author="Alex Randles" w:date="2020-07-23T18:57:00Z"/>
                <w:del w:id="419" w:author="Ademar Crotti" w:date="2020-07-27T14:22:00Z"/>
                <w:rFonts w:ascii="Courier New" w:hAnsi="Courier New" w:cs="Courier New"/>
                <w:sz w:val="16"/>
                <w:szCs w:val="16"/>
              </w:rPr>
            </w:pPr>
            <w:ins w:id="420" w:author="Alex Randles" w:date="2020-07-23T18:57:00Z">
              <w:r w:rsidRPr="004C06CF">
                <w:rPr>
                  <w:rFonts w:ascii="Courier New" w:hAnsi="Courier New" w:cs="Courier New"/>
                  <w:sz w:val="16"/>
                  <w:szCs w:val="16"/>
                </w:rPr>
                <w:t xml:space="preserve">  </w:t>
              </w:r>
              <w:del w:id="421" w:author="Ademar Crotti" w:date="2020-07-27T14:22:00Z">
                <w:r w:rsidRPr="004C06CF" w:rsidDel="00C6040B">
                  <w:rPr>
                    <w:rFonts w:ascii="Courier New" w:hAnsi="Courier New" w:cs="Courier New"/>
                    <w:sz w:val="16"/>
                    <w:szCs w:val="16"/>
                  </w:rPr>
                  <w:delText xml:space="preserve">              </w:delText>
                </w:r>
              </w:del>
              <w:r w:rsidRPr="004C06CF">
                <w:rPr>
                  <w:rFonts w:ascii="Courier New" w:hAnsi="Courier New" w:cs="Courier New"/>
                  <w:sz w:val="16"/>
                  <w:szCs w:val="16"/>
                </w:rPr>
                <w:t>] ;</w:t>
              </w:r>
            </w:ins>
          </w:p>
          <w:p w14:paraId="5D57467C" w14:textId="176BD248" w:rsidR="00BD6482" w:rsidDel="004C06CF" w:rsidRDefault="0035447B" w:rsidP="004C06CF">
            <w:pPr>
              <w:rPr>
                <w:del w:id="422" w:author="Alex Randles" w:date="2020-07-23T18:57:00Z"/>
                <w:rFonts w:ascii="Courier New" w:hAnsi="Courier New" w:cs="Courier New"/>
                <w:sz w:val="16"/>
                <w:szCs w:val="16"/>
              </w:rPr>
            </w:pPr>
            <w:ins w:id="423" w:author="Alex Randles" w:date="2020-07-23T18:58:00Z">
              <w:del w:id="424" w:author="Ademar Crotti" w:date="2020-07-27T14:22:00Z">
                <w:r w:rsidDel="00C6040B">
                  <w:rPr>
                    <w:rFonts w:ascii="Courier New" w:hAnsi="Courier New" w:cs="Courier New"/>
                    <w:sz w:val="16"/>
                    <w:szCs w:val="16"/>
                  </w:rPr>
                  <w:delText xml:space="preserve">  </w:delText>
                </w:r>
              </w:del>
            </w:ins>
            <w:ins w:id="425" w:author="Alex Randles" w:date="2020-07-23T18:57:00Z">
              <w:r w:rsidR="004C06CF" w:rsidRPr="004C06CF">
                <w:rPr>
                  <w:rFonts w:ascii="Courier New" w:hAnsi="Courier New" w:cs="Courier New"/>
                  <w:sz w:val="16"/>
                  <w:szCs w:val="16"/>
                </w:rPr>
                <w:t>.</w:t>
              </w:r>
            </w:ins>
            <w:del w:id="426" w:author="Alex Randles" w:date="2020-07-23T18:57:00Z">
              <w:r w:rsidR="00CB4403" w:rsidRPr="004E0A69" w:rsidDel="004C06CF">
                <w:rPr>
                  <w:rFonts w:ascii="Courier New" w:hAnsi="Courier New" w:cs="Courier New"/>
                  <w:sz w:val="16"/>
                  <w:szCs w:val="16"/>
                </w:rPr>
                <w:delText>sh:xone (</w:delText>
              </w:r>
              <w:r w:rsidR="002D3475" w:rsidDel="004C06CF">
                <w:rPr>
                  <w:rFonts w:ascii="Courier New" w:hAnsi="Courier New" w:cs="Courier New"/>
                  <w:sz w:val="16"/>
                  <w:szCs w:val="16"/>
                </w:rPr>
                <w:delText xml:space="preserve"> </w:delText>
              </w:r>
            </w:del>
          </w:p>
          <w:p w14:paraId="01782D0B" w14:textId="5703374E" w:rsidR="002D3475" w:rsidDel="004C06CF" w:rsidRDefault="00BD6482" w:rsidP="00221C56">
            <w:pPr>
              <w:rPr>
                <w:del w:id="427" w:author="Alex Randles" w:date="2020-07-23T18:57:00Z"/>
                <w:rFonts w:ascii="Courier New" w:hAnsi="Courier New" w:cs="Courier New"/>
                <w:sz w:val="16"/>
                <w:szCs w:val="16"/>
              </w:rPr>
            </w:pPr>
            <w:del w:id="428" w:author="Alex Randles" w:date="2020-07-23T18:57:00Z">
              <w:r w:rsidDel="004C06CF">
                <w:rPr>
                  <w:rFonts w:ascii="Courier New" w:hAnsi="Courier New" w:cs="Courier New"/>
                  <w:sz w:val="16"/>
                  <w:szCs w:val="16"/>
                </w:rPr>
                <w:delText xml:space="preserve">   </w:delText>
              </w:r>
              <w:r w:rsidR="00CB4403" w:rsidRPr="004E0A69" w:rsidDel="004C06CF">
                <w:rPr>
                  <w:rFonts w:ascii="Courier New" w:hAnsi="Courier New" w:cs="Courier New"/>
                  <w:sz w:val="16"/>
                  <w:szCs w:val="16"/>
                </w:rPr>
                <w:delText>[</w:delText>
              </w:r>
              <w:r w:rsidR="0016403A" w:rsidDel="004C06CF">
                <w:rPr>
                  <w:rFonts w:ascii="Courier New" w:hAnsi="Courier New" w:cs="Courier New"/>
                  <w:sz w:val="16"/>
                  <w:szCs w:val="16"/>
                </w:rPr>
                <w:delText xml:space="preserve"> </w:delText>
              </w:r>
            </w:del>
          </w:p>
          <w:p w14:paraId="694EC677" w14:textId="493DFB60" w:rsidR="002D3475" w:rsidDel="004C06CF" w:rsidRDefault="002D3475" w:rsidP="0016403A">
            <w:pPr>
              <w:rPr>
                <w:del w:id="429" w:author="Alex Randles" w:date="2020-07-23T18:57:00Z"/>
                <w:rFonts w:ascii="Courier New" w:hAnsi="Courier New" w:cs="Courier New"/>
                <w:sz w:val="16"/>
                <w:szCs w:val="16"/>
              </w:rPr>
            </w:pPr>
            <w:del w:id="430" w:author="Alex Randles" w:date="2020-07-23T18:57:00Z">
              <w:r w:rsidDel="004C06CF">
                <w:rPr>
                  <w:rFonts w:ascii="Courier New" w:hAnsi="Courier New" w:cs="Courier New"/>
                  <w:sz w:val="16"/>
                  <w:szCs w:val="16"/>
                </w:rPr>
                <w:delText xml:space="preserve">      </w:delText>
              </w:r>
              <w:r w:rsidR="00CB4403" w:rsidRPr="004E0A69" w:rsidDel="004C06CF">
                <w:rPr>
                  <w:rFonts w:ascii="Courier New" w:hAnsi="Courier New" w:cs="Courier New"/>
                  <w:sz w:val="16"/>
                  <w:szCs w:val="16"/>
                </w:rPr>
                <w:delText>sh:property</w:delText>
              </w:r>
              <w:r w:rsidDel="004C06CF">
                <w:rPr>
                  <w:rFonts w:ascii="Courier New" w:hAnsi="Courier New" w:cs="Courier New"/>
                  <w:sz w:val="16"/>
                  <w:szCs w:val="16"/>
                </w:rPr>
                <w:delText xml:space="preserve"> </w:delText>
              </w:r>
              <w:r w:rsidR="00CB4403" w:rsidRPr="004E0A69" w:rsidDel="004C06CF">
                <w:rPr>
                  <w:rFonts w:ascii="Courier New" w:hAnsi="Courier New" w:cs="Courier New"/>
                  <w:sz w:val="16"/>
                  <w:szCs w:val="16"/>
                </w:rPr>
                <w:delText>[</w:delText>
              </w:r>
            </w:del>
          </w:p>
          <w:p w14:paraId="21EA5D37" w14:textId="433E893A" w:rsidR="00CB4403" w:rsidRPr="004E0A69" w:rsidDel="004C06CF" w:rsidRDefault="002D3475" w:rsidP="0016403A">
            <w:pPr>
              <w:rPr>
                <w:del w:id="431" w:author="Alex Randles" w:date="2020-07-23T18:57:00Z"/>
                <w:rFonts w:ascii="Courier New" w:hAnsi="Courier New" w:cs="Courier New"/>
                <w:sz w:val="16"/>
                <w:szCs w:val="16"/>
              </w:rPr>
            </w:pPr>
            <w:del w:id="432" w:author="Alex Randles" w:date="2020-07-23T18:57:00Z">
              <w:r w:rsidDel="004C06CF">
                <w:rPr>
                  <w:rFonts w:ascii="Courier New" w:hAnsi="Courier New" w:cs="Courier New"/>
                  <w:sz w:val="16"/>
                  <w:szCs w:val="16"/>
                </w:rPr>
                <w:delText xml:space="preserve">        </w:delText>
              </w:r>
              <w:r w:rsidR="0016403A" w:rsidDel="004C06CF">
                <w:rPr>
                  <w:rFonts w:ascii="Courier New" w:hAnsi="Courier New" w:cs="Courier New"/>
                  <w:sz w:val="16"/>
                  <w:szCs w:val="16"/>
                </w:rPr>
                <w:delText xml:space="preserve">  </w:delText>
              </w:r>
              <w:r w:rsidR="00CB4403" w:rsidRPr="004E0A69" w:rsidDel="004C06CF">
                <w:rPr>
                  <w:rFonts w:ascii="Courier New" w:hAnsi="Courier New" w:cs="Courier New"/>
                  <w:sz w:val="16"/>
                  <w:szCs w:val="16"/>
                </w:rPr>
                <w:delText xml:space="preserve">sh:path </w:delText>
              </w:r>
              <w:r w:rsidR="00CB4403" w:rsidRPr="004E0A69" w:rsidDel="004C06CF">
                <w:rPr>
                  <w:rFonts w:ascii="Courier New" w:hAnsi="Courier New" w:cs="Courier New"/>
                  <w:color w:val="4F81BD" w:themeColor="accent1"/>
                  <w:sz w:val="16"/>
                  <w:szCs w:val="16"/>
                </w:rPr>
                <w:delText xml:space="preserve">rr:tableName </w:delText>
              </w:r>
              <w:r w:rsidR="00CB4403" w:rsidRPr="004E0A69" w:rsidDel="004C06CF">
                <w:rPr>
                  <w:rFonts w:ascii="Courier New" w:hAnsi="Courier New" w:cs="Courier New"/>
                  <w:sz w:val="16"/>
                  <w:szCs w:val="16"/>
                </w:rPr>
                <w:delText>;</w:delText>
              </w:r>
            </w:del>
          </w:p>
          <w:p w14:paraId="3706B9C8" w14:textId="3AAE0979" w:rsidR="00CB4403" w:rsidRPr="004E0A69" w:rsidDel="004C06CF" w:rsidRDefault="00CB4403" w:rsidP="00221C56">
            <w:pPr>
              <w:rPr>
                <w:del w:id="433" w:author="Alex Randles" w:date="2020-07-23T18:57:00Z"/>
                <w:rFonts w:ascii="Courier New" w:hAnsi="Courier New" w:cs="Courier New"/>
                <w:sz w:val="16"/>
                <w:szCs w:val="16"/>
              </w:rPr>
            </w:pPr>
            <w:del w:id="434" w:author="Alex Randles" w:date="2020-07-23T18:57:00Z">
              <w:r w:rsidRPr="004E0A69" w:rsidDel="004C06CF">
                <w:rPr>
                  <w:rFonts w:ascii="Courier New" w:hAnsi="Courier New" w:cs="Courier New"/>
                  <w:sz w:val="16"/>
                  <w:szCs w:val="16"/>
                </w:rPr>
                <w:tab/>
              </w:r>
              <w:r w:rsidR="0016403A" w:rsidDel="004C06CF">
                <w:rPr>
                  <w:rFonts w:ascii="Courier New" w:hAnsi="Courier New" w:cs="Courier New"/>
                  <w:sz w:val="16"/>
                  <w:szCs w:val="16"/>
                </w:rPr>
                <w:delText xml:space="preserve">   </w:delText>
              </w:r>
              <w:r w:rsidRPr="004E0A69" w:rsidDel="004C06CF">
                <w:rPr>
                  <w:rFonts w:ascii="Courier New" w:hAnsi="Courier New" w:cs="Courier New"/>
                  <w:sz w:val="16"/>
                  <w:szCs w:val="16"/>
                </w:rPr>
                <w:delText>sh:minCount 1 ;</w:delText>
              </w:r>
            </w:del>
          </w:p>
          <w:p w14:paraId="0FB4247F" w14:textId="17914CFD" w:rsidR="00C72D86" w:rsidRPr="004E0A69" w:rsidDel="004C06CF" w:rsidRDefault="00CB4403" w:rsidP="00221C56">
            <w:pPr>
              <w:rPr>
                <w:del w:id="435" w:author="Alex Randles" w:date="2020-07-23T18:57:00Z"/>
                <w:rFonts w:ascii="Courier New" w:hAnsi="Courier New" w:cs="Courier New"/>
                <w:sz w:val="16"/>
                <w:szCs w:val="16"/>
              </w:rPr>
            </w:pPr>
            <w:del w:id="436" w:author="Alex Randles" w:date="2020-07-23T18:57:00Z">
              <w:r w:rsidRPr="004E0A69" w:rsidDel="004C06CF">
                <w:rPr>
                  <w:rFonts w:ascii="Courier New" w:hAnsi="Courier New" w:cs="Courier New"/>
                  <w:sz w:val="16"/>
                  <w:szCs w:val="16"/>
                </w:rPr>
                <w:tab/>
              </w:r>
              <w:r w:rsidR="0016403A" w:rsidDel="004C06CF">
                <w:rPr>
                  <w:rFonts w:ascii="Courier New" w:hAnsi="Courier New" w:cs="Courier New"/>
                  <w:sz w:val="16"/>
                  <w:szCs w:val="16"/>
                </w:rPr>
                <w:delText xml:space="preserve">   </w:delText>
              </w:r>
              <w:r w:rsidRPr="004E0A69" w:rsidDel="004C06CF">
                <w:rPr>
                  <w:rFonts w:ascii="Courier New" w:hAnsi="Courier New" w:cs="Courier New"/>
                  <w:sz w:val="16"/>
                  <w:szCs w:val="16"/>
                </w:rPr>
                <w:delText>sh:maxCount 1 ;</w:delText>
              </w:r>
            </w:del>
          </w:p>
          <w:p w14:paraId="572AC11B" w14:textId="307CBD01" w:rsidR="00EC3AEF" w:rsidDel="004C06CF" w:rsidRDefault="00C72D86" w:rsidP="0016403A">
            <w:pPr>
              <w:rPr>
                <w:del w:id="437" w:author="Alex Randles" w:date="2020-07-23T18:57:00Z"/>
                <w:rFonts w:ascii="Courier New" w:hAnsi="Courier New" w:cs="Courier New"/>
                <w:sz w:val="16"/>
                <w:szCs w:val="16"/>
              </w:rPr>
            </w:pPr>
            <w:del w:id="438" w:author="Alex Randles" w:date="2020-07-23T18:57:00Z">
              <w:r w:rsidRPr="004E0A69" w:rsidDel="004C06CF">
                <w:rPr>
                  <w:rFonts w:ascii="Courier New" w:hAnsi="Courier New" w:cs="Courier New"/>
                  <w:sz w:val="16"/>
                  <w:szCs w:val="16"/>
                </w:rPr>
                <w:delText xml:space="preserve">      ]</w:delText>
              </w:r>
              <w:r w:rsidR="00CB4403" w:rsidRPr="004E0A69" w:rsidDel="004C06CF">
                <w:rPr>
                  <w:rFonts w:ascii="Courier New" w:hAnsi="Courier New" w:cs="Courier New"/>
                  <w:sz w:val="16"/>
                  <w:szCs w:val="16"/>
                </w:rPr>
                <w:delText>;</w:delText>
              </w:r>
              <w:r w:rsidR="002D3475" w:rsidDel="004C06CF">
                <w:rPr>
                  <w:rFonts w:ascii="Courier New" w:hAnsi="Courier New" w:cs="Courier New"/>
                  <w:sz w:val="16"/>
                  <w:szCs w:val="16"/>
                </w:rPr>
                <w:delText xml:space="preserve"> </w:delText>
              </w:r>
              <w:r w:rsidR="00CB4403" w:rsidRPr="004E0A69" w:rsidDel="004C06CF">
                <w:rPr>
                  <w:rFonts w:ascii="Courier New" w:hAnsi="Courier New" w:cs="Courier New"/>
                  <w:sz w:val="16"/>
                  <w:szCs w:val="16"/>
                </w:rPr>
                <w:delText>]</w:delText>
              </w:r>
              <w:r w:rsidR="002D3475" w:rsidDel="004C06CF">
                <w:rPr>
                  <w:rFonts w:ascii="Courier New" w:hAnsi="Courier New" w:cs="Courier New"/>
                  <w:sz w:val="16"/>
                  <w:szCs w:val="16"/>
                </w:rPr>
                <w:delText xml:space="preserve"> </w:delText>
              </w:r>
            </w:del>
          </w:p>
          <w:p w14:paraId="6885F9C7" w14:textId="24596CC5" w:rsidR="002D3475" w:rsidDel="004C06CF" w:rsidRDefault="00EC3AEF" w:rsidP="0016403A">
            <w:pPr>
              <w:rPr>
                <w:del w:id="439" w:author="Alex Randles" w:date="2020-07-23T18:57:00Z"/>
                <w:rFonts w:ascii="Courier New" w:hAnsi="Courier New" w:cs="Courier New"/>
                <w:sz w:val="16"/>
                <w:szCs w:val="16"/>
              </w:rPr>
            </w:pPr>
            <w:del w:id="440" w:author="Alex Randles" w:date="2020-07-23T18:57:00Z">
              <w:r w:rsidDel="004C06CF">
                <w:rPr>
                  <w:rFonts w:ascii="Courier New" w:hAnsi="Courier New" w:cs="Courier New"/>
                  <w:sz w:val="16"/>
                  <w:szCs w:val="16"/>
                </w:rPr>
                <w:delText xml:space="preserve">   </w:delText>
              </w:r>
              <w:r w:rsidR="00CB4403" w:rsidRPr="004E0A69" w:rsidDel="004C06CF">
                <w:rPr>
                  <w:rFonts w:ascii="Courier New" w:hAnsi="Courier New" w:cs="Courier New"/>
                  <w:sz w:val="16"/>
                  <w:szCs w:val="16"/>
                </w:rPr>
                <w:delText>[</w:delText>
              </w:r>
              <w:r w:rsidR="0016403A" w:rsidDel="004C06CF">
                <w:rPr>
                  <w:rFonts w:ascii="Courier New" w:hAnsi="Courier New" w:cs="Courier New"/>
                  <w:sz w:val="16"/>
                  <w:szCs w:val="16"/>
                </w:rPr>
                <w:delText xml:space="preserve"> </w:delText>
              </w:r>
            </w:del>
          </w:p>
          <w:p w14:paraId="7642B050" w14:textId="44FB1AE3" w:rsidR="002D3475" w:rsidDel="004C06CF" w:rsidRDefault="002D3475" w:rsidP="002D3475">
            <w:pPr>
              <w:rPr>
                <w:del w:id="441" w:author="Alex Randles" w:date="2020-07-23T18:57:00Z"/>
                <w:rFonts w:ascii="Courier New" w:hAnsi="Courier New" w:cs="Courier New"/>
                <w:sz w:val="16"/>
                <w:szCs w:val="16"/>
              </w:rPr>
            </w:pPr>
            <w:del w:id="442" w:author="Alex Randles" w:date="2020-07-23T18:57:00Z">
              <w:r w:rsidDel="004C06CF">
                <w:rPr>
                  <w:rFonts w:ascii="Courier New" w:hAnsi="Courier New" w:cs="Courier New"/>
                  <w:sz w:val="16"/>
                  <w:szCs w:val="16"/>
                </w:rPr>
                <w:delText xml:space="preserve">      </w:delText>
              </w:r>
              <w:r w:rsidR="00CB4403" w:rsidRPr="004E0A69" w:rsidDel="004C06CF">
                <w:rPr>
                  <w:rFonts w:ascii="Courier New" w:hAnsi="Courier New" w:cs="Courier New"/>
                  <w:sz w:val="16"/>
                  <w:szCs w:val="16"/>
                </w:rPr>
                <w:delText xml:space="preserve">sh:property </w:delText>
              </w:r>
              <w:r w:rsidDel="004C06CF">
                <w:rPr>
                  <w:rFonts w:ascii="Courier New" w:hAnsi="Courier New" w:cs="Courier New"/>
                  <w:sz w:val="16"/>
                  <w:szCs w:val="16"/>
                </w:rPr>
                <w:delText xml:space="preserve"> </w:delText>
              </w:r>
              <w:r w:rsidR="00CB4403" w:rsidRPr="004E0A69" w:rsidDel="004C06CF">
                <w:rPr>
                  <w:rFonts w:ascii="Courier New" w:hAnsi="Courier New" w:cs="Courier New"/>
                  <w:sz w:val="16"/>
                  <w:szCs w:val="16"/>
                </w:rPr>
                <w:delText>[</w:delText>
              </w:r>
              <w:r w:rsidR="0016403A" w:rsidDel="004C06CF">
                <w:rPr>
                  <w:rFonts w:ascii="Courier New" w:hAnsi="Courier New" w:cs="Courier New"/>
                  <w:sz w:val="16"/>
                  <w:szCs w:val="16"/>
                </w:rPr>
                <w:delText xml:space="preserve"> </w:delText>
              </w:r>
            </w:del>
          </w:p>
          <w:p w14:paraId="60C9EF36" w14:textId="5E9F9992" w:rsidR="0016403A" w:rsidRPr="004E0A69" w:rsidDel="004C06CF" w:rsidRDefault="002D3475" w:rsidP="005D1DAC">
            <w:pPr>
              <w:rPr>
                <w:del w:id="443" w:author="Alex Randles" w:date="2020-07-23T18:57:00Z"/>
                <w:rFonts w:ascii="Courier New" w:hAnsi="Courier New" w:cs="Courier New"/>
                <w:sz w:val="16"/>
                <w:szCs w:val="16"/>
              </w:rPr>
            </w:pPr>
            <w:del w:id="444" w:author="Alex Randles" w:date="2020-07-23T18:57:00Z">
              <w:r w:rsidDel="004C06CF">
                <w:rPr>
                  <w:rFonts w:ascii="Courier New" w:hAnsi="Courier New" w:cs="Courier New"/>
                  <w:sz w:val="16"/>
                  <w:szCs w:val="16"/>
                </w:rPr>
                <w:delText xml:space="preserve">        </w:delText>
              </w:r>
              <w:r w:rsidR="00CB4403" w:rsidRPr="004E0A69" w:rsidDel="004C06CF">
                <w:rPr>
                  <w:rFonts w:ascii="Courier New" w:hAnsi="Courier New" w:cs="Courier New"/>
                  <w:sz w:val="16"/>
                  <w:szCs w:val="16"/>
                </w:rPr>
                <w:delText xml:space="preserve">sh:path </w:delText>
              </w:r>
              <w:r w:rsidR="00CB4403" w:rsidRPr="004E0A69" w:rsidDel="004C06CF">
                <w:rPr>
                  <w:rFonts w:ascii="Courier New" w:hAnsi="Courier New" w:cs="Courier New"/>
                  <w:color w:val="4F81BD" w:themeColor="accent1"/>
                  <w:sz w:val="16"/>
                  <w:szCs w:val="16"/>
                </w:rPr>
                <w:delText xml:space="preserve">rr:sqlQuery </w:delText>
              </w:r>
              <w:r w:rsidR="00CB4403" w:rsidRPr="004E0A69" w:rsidDel="004C06CF">
                <w:rPr>
                  <w:rFonts w:ascii="Courier New" w:hAnsi="Courier New" w:cs="Courier New"/>
                  <w:sz w:val="16"/>
                  <w:szCs w:val="16"/>
                </w:rPr>
                <w:delText>;</w:delText>
              </w:r>
            </w:del>
          </w:p>
          <w:p w14:paraId="44FA7FB2" w14:textId="242B3CB3" w:rsidR="00CB4403" w:rsidRPr="004E0A69" w:rsidDel="004C06CF" w:rsidRDefault="0016403A" w:rsidP="00221C56">
            <w:pPr>
              <w:rPr>
                <w:del w:id="445" w:author="Alex Randles" w:date="2020-07-23T18:57:00Z"/>
                <w:rFonts w:ascii="Courier New" w:hAnsi="Courier New" w:cs="Courier New"/>
                <w:sz w:val="16"/>
                <w:szCs w:val="16"/>
              </w:rPr>
            </w:pPr>
            <w:del w:id="446" w:author="Alex Randles" w:date="2020-07-23T18:57:00Z">
              <w:r w:rsidDel="004C06CF">
                <w:rPr>
                  <w:rFonts w:ascii="Courier New" w:hAnsi="Courier New" w:cs="Courier New"/>
                  <w:sz w:val="16"/>
                  <w:szCs w:val="16"/>
                </w:rPr>
                <w:delText xml:space="preserve">        </w:delText>
              </w:r>
              <w:r w:rsidR="00CB4403" w:rsidRPr="004E0A69" w:rsidDel="004C06CF">
                <w:rPr>
                  <w:rFonts w:ascii="Courier New" w:hAnsi="Courier New" w:cs="Courier New"/>
                  <w:sz w:val="16"/>
                  <w:szCs w:val="16"/>
                </w:rPr>
                <w:delText>sh:minCount 1 ;</w:delText>
              </w:r>
            </w:del>
          </w:p>
          <w:p w14:paraId="11BE9FA3" w14:textId="7B5E2736" w:rsidR="00C72D86" w:rsidRPr="004E0A69" w:rsidDel="004C06CF" w:rsidRDefault="00CB4403" w:rsidP="00C72D86">
            <w:pPr>
              <w:rPr>
                <w:del w:id="447" w:author="Alex Randles" w:date="2020-07-23T18:57:00Z"/>
                <w:rFonts w:ascii="Courier New" w:hAnsi="Courier New" w:cs="Courier New"/>
                <w:sz w:val="16"/>
                <w:szCs w:val="16"/>
              </w:rPr>
            </w:pPr>
            <w:del w:id="448" w:author="Alex Randles" w:date="2020-07-23T18:57:00Z">
              <w:r w:rsidRPr="004E0A69" w:rsidDel="004C06CF">
                <w:rPr>
                  <w:rFonts w:ascii="Courier New" w:hAnsi="Courier New" w:cs="Courier New"/>
                  <w:sz w:val="16"/>
                  <w:szCs w:val="16"/>
                </w:rPr>
                <w:tab/>
                <w:delText xml:space="preserve"> </w:delText>
              </w:r>
              <w:r w:rsidR="00C72D86" w:rsidRPr="004E0A69" w:rsidDel="004C06CF">
                <w:rPr>
                  <w:rFonts w:ascii="Courier New" w:hAnsi="Courier New" w:cs="Courier New"/>
                  <w:sz w:val="16"/>
                  <w:szCs w:val="16"/>
                </w:rPr>
                <w:delText>sh:maxCount 1 ;</w:delText>
              </w:r>
            </w:del>
          </w:p>
          <w:p w14:paraId="61B28CDA" w14:textId="7FB5FF6C" w:rsidR="00BD6482" w:rsidDel="004C06CF" w:rsidRDefault="00CB4403" w:rsidP="005D1DAC">
            <w:pPr>
              <w:rPr>
                <w:del w:id="449" w:author="Alex Randles" w:date="2020-07-23T18:57:00Z"/>
                <w:rFonts w:ascii="Courier New" w:hAnsi="Courier New" w:cs="Courier New"/>
                <w:sz w:val="16"/>
                <w:szCs w:val="16"/>
              </w:rPr>
            </w:pPr>
            <w:del w:id="450" w:author="Alex Randles" w:date="2020-07-23T18:57:00Z">
              <w:r w:rsidRPr="004E0A69" w:rsidDel="004C06CF">
                <w:rPr>
                  <w:rFonts w:ascii="Courier New" w:hAnsi="Courier New" w:cs="Courier New"/>
                  <w:sz w:val="16"/>
                  <w:szCs w:val="16"/>
                </w:rPr>
                <w:delText xml:space="preserve">    </w:delText>
              </w:r>
              <w:r w:rsidR="00C53176" w:rsidDel="004C06CF">
                <w:rPr>
                  <w:rFonts w:ascii="Courier New" w:hAnsi="Courier New" w:cs="Courier New"/>
                  <w:sz w:val="16"/>
                  <w:szCs w:val="16"/>
                </w:rPr>
                <w:delText xml:space="preserve">  </w:delText>
              </w:r>
              <w:r w:rsidRPr="004E0A69" w:rsidDel="004C06CF">
                <w:rPr>
                  <w:rFonts w:ascii="Courier New" w:hAnsi="Courier New" w:cs="Courier New"/>
                  <w:sz w:val="16"/>
                  <w:szCs w:val="16"/>
                </w:rPr>
                <w:delText>] ;</w:delText>
              </w:r>
              <w:r w:rsidR="002D3475" w:rsidDel="004C06CF">
                <w:rPr>
                  <w:rFonts w:ascii="Courier New" w:hAnsi="Courier New" w:cs="Courier New"/>
                  <w:sz w:val="16"/>
                  <w:szCs w:val="16"/>
                </w:rPr>
                <w:delText xml:space="preserve"> </w:delText>
              </w:r>
            </w:del>
          </w:p>
          <w:p w14:paraId="69D7D9C5" w14:textId="135FC974" w:rsidR="00BD6482" w:rsidRPr="004E0A69" w:rsidDel="004C06CF" w:rsidRDefault="00BD6482" w:rsidP="005D1DAC">
            <w:pPr>
              <w:rPr>
                <w:del w:id="451" w:author="Alex Randles" w:date="2020-07-23T18:57:00Z"/>
                <w:rFonts w:ascii="Courier New" w:hAnsi="Courier New" w:cs="Courier New"/>
                <w:sz w:val="16"/>
                <w:szCs w:val="16"/>
              </w:rPr>
            </w:pPr>
            <w:del w:id="452" w:author="Alex Randles" w:date="2020-07-23T18:57:00Z">
              <w:r w:rsidDel="004C06CF">
                <w:rPr>
                  <w:rFonts w:ascii="Courier New" w:hAnsi="Courier New" w:cs="Courier New"/>
                  <w:sz w:val="16"/>
                  <w:szCs w:val="16"/>
                </w:rPr>
                <w:delText xml:space="preserve">   </w:delText>
              </w:r>
              <w:r w:rsidR="00CB4403" w:rsidRPr="004E0A69" w:rsidDel="004C06CF">
                <w:rPr>
                  <w:rFonts w:ascii="Courier New" w:hAnsi="Courier New" w:cs="Courier New"/>
                  <w:sz w:val="16"/>
                  <w:szCs w:val="16"/>
                </w:rPr>
                <w:delText>]</w:delText>
              </w:r>
            </w:del>
          </w:p>
          <w:p w14:paraId="4BFCAC74" w14:textId="0FBE6116" w:rsidR="00CB4403" w:rsidRPr="00EF266D" w:rsidRDefault="00CB4403" w:rsidP="00B12678">
            <w:pPr>
              <w:rPr>
                <w:rFonts w:asciiTheme="majorHAnsi" w:hAnsiTheme="majorHAnsi" w:cstheme="majorHAnsi"/>
                <w:szCs w:val="18"/>
              </w:rPr>
            </w:pPr>
            <w:del w:id="453" w:author="Alex Randles" w:date="2020-07-23T18:57:00Z">
              <w:r w:rsidRPr="004E0A69" w:rsidDel="004C06CF">
                <w:rPr>
                  <w:rFonts w:ascii="Courier New" w:hAnsi="Courier New" w:cs="Courier New"/>
                  <w:sz w:val="16"/>
                  <w:szCs w:val="16"/>
                </w:rPr>
                <w:delText>) ;</w:delText>
              </w:r>
              <w:r w:rsidR="0016403A" w:rsidDel="004C06CF">
                <w:rPr>
                  <w:rFonts w:ascii="Courier New" w:hAnsi="Courier New" w:cs="Courier New"/>
                  <w:sz w:val="16"/>
                  <w:szCs w:val="16"/>
                </w:rPr>
                <w:delText xml:space="preserve"> </w:delText>
              </w:r>
              <w:r w:rsidRPr="004E0A69" w:rsidDel="004C06CF">
                <w:rPr>
                  <w:rFonts w:ascii="Courier New" w:hAnsi="Courier New" w:cs="Courier New"/>
                  <w:sz w:val="16"/>
                  <w:szCs w:val="16"/>
                </w:rPr>
                <w:delText>.</w:delText>
              </w:r>
            </w:del>
          </w:p>
        </w:tc>
      </w:tr>
    </w:tbl>
    <w:p w14:paraId="69CA6571" w14:textId="09D191B5" w:rsidR="00045C79" w:rsidRDefault="00045C79">
      <w:pPr>
        <w:pStyle w:val="Caption"/>
      </w:pPr>
      <w:r>
        <w:t xml:space="preserve">        </w:t>
      </w:r>
      <w:bookmarkStart w:id="454" w:name="_Ref36408318"/>
      <w:r>
        <w:t xml:space="preserve">Listing </w:t>
      </w:r>
      <w:r>
        <w:fldChar w:fldCharType="begin"/>
      </w:r>
      <w:r>
        <w:instrText xml:space="preserve"> SEQ Listing \* ARABIC </w:instrText>
      </w:r>
      <w:r>
        <w:fldChar w:fldCharType="separate"/>
      </w:r>
      <w:r w:rsidR="00E96BE6">
        <w:rPr>
          <w:noProof/>
        </w:rPr>
        <w:t>3</w:t>
      </w:r>
      <w:r>
        <w:fldChar w:fldCharType="end"/>
      </w:r>
      <w:bookmarkEnd w:id="454"/>
      <w:r>
        <w:t xml:space="preserve">: </w:t>
      </w:r>
      <w:r w:rsidRPr="00FA64DF">
        <w:rPr>
          <w:b w:val="0"/>
          <w:bCs w:val="0"/>
        </w:rPr>
        <w:t xml:space="preserve">Excerpt of </w:t>
      </w:r>
      <w:del w:id="455" w:author="Alex Randles" w:date="2020-07-23T18:48:00Z">
        <w:r w:rsidRPr="00FA64DF" w:rsidDel="00CF4A9B">
          <w:rPr>
            <w:b w:val="0"/>
            <w:bCs w:val="0"/>
          </w:rPr>
          <w:delText>valid logical table definition</w:delText>
        </w:r>
      </w:del>
      <w:ins w:id="456" w:author="Alex Randles" w:date="2020-07-23T18:48:00Z">
        <w:r w:rsidR="00CF4A9B">
          <w:rPr>
            <w:b w:val="0"/>
            <w:bCs w:val="0"/>
          </w:rPr>
          <w:t>valid term type</w:t>
        </w:r>
      </w:ins>
      <w:r w:rsidRPr="00FA64DF">
        <w:rPr>
          <w:b w:val="0"/>
          <w:bCs w:val="0"/>
        </w:rPr>
        <w:t xml:space="preserve"> metric.</w:t>
      </w:r>
    </w:p>
    <w:p w14:paraId="7A3B8CA0" w14:textId="77777777" w:rsidR="00045C79" w:rsidRDefault="00045C79" w:rsidP="006246F7"/>
    <w:p w14:paraId="737A547B" w14:textId="39B414D0" w:rsidR="006279DE" w:rsidRPr="00FC4748" w:rsidRDefault="00BF7F45" w:rsidP="006246F7">
      <w:r>
        <w:t xml:space="preserve">The SHACL code shown in </w:t>
      </w:r>
      <w:r w:rsidR="005677B6" w:rsidRPr="008D25F9">
        <w:rPr>
          <w:b/>
          <w:bCs/>
          <w:highlight w:val="yellow"/>
        </w:rPr>
        <w:fldChar w:fldCharType="begin"/>
      </w:r>
      <w:r w:rsidR="005677B6" w:rsidRPr="008D25F9">
        <w:rPr>
          <w:b/>
          <w:bCs/>
        </w:rPr>
        <w:instrText xml:space="preserve"> REF _Ref36408318 \h </w:instrText>
      </w:r>
      <w:r w:rsidR="008D25F9">
        <w:rPr>
          <w:b/>
          <w:bCs/>
          <w:highlight w:val="yellow"/>
        </w:rPr>
        <w:instrText xml:space="preserve"> \* MERGEFORMAT </w:instrText>
      </w:r>
      <w:r w:rsidR="005677B6" w:rsidRPr="008D25F9">
        <w:rPr>
          <w:b/>
          <w:bCs/>
          <w:highlight w:val="yellow"/>
        </w:rPr>
      </w:r>
      <w:r w:rsidR="005677B6" w:rsidRPr="008D25F9">
        <w:rPr>
          <w:b/>
          <w:bCs/>
          <w:highlight w:val="yellow"/>
        </w:rPr>
        <w:fldChar w:fldCharType="separate"/>
      </w:r>
      <w:r w:rsidR="00E96BE6" w:rsidRPr="00E96BE6">
        <w:rPr>
          <w:b/>
          <w:bCs/>
        </w:rPr>
        <w:t xml:space="preserve">Listing </w:t>
      </w:r>
      <w:r w:rsidR="00E96BE6" w:rsidRPr="00E96BE6">
        <w:rPr>
          <w:b/>
          <w:bCs/>
          <w:noProof/>
        </w:rPr>
        <w:t>3</w:t>
      </w:r>
      <w:r w:rsidR="005677B6" w:rsidRPr="008D25F9">
        <w:rPr>
          <w:b/>
          <w:bCs/>
          <w:highlight w:val="yellow"/>
        </w:rPr>
        <w:fldChar w:fldCharType="end"/>
      </w:r>
      <w:r w:rsidR="005677B6">
        <w:t xml:space="preserve"> </w:t>
      </w:r>
      <w:r w:rsidR="00125396">
        <w:t xml:space="preserve">uses </w:t>
      </w:r>
      <w:r w:rsidR="00BB6587">
        <w:t>the</w:t>
      </w:r>
      <w:r w:rsidR="00125396">
        <w:t xml:space="preserve"> SHACL </w:t>
      </w:r>
      <w:del w:id="457" w:author="Alex Randles" w:date="2020-07-23T18:59:00Z">
        <w:r w:rsidR="006C0311" w:rsidDel="00F473E5">
          <w:delText xml:space="preserve">exclusive or </w:delText>
        </w:r>
        <w:r w:rsidR="00125396" w:rsidDel="00F473E5">
          <w:delText>(</w:delText>
        </w:r>
        <w:r w:rsidR="00125396" w:rsidRPr="002A067F" w:rsidDel="00F473E5">
          <w:rPr>
            <w:rFonts w:ascii="Courier New" w:hAnsi="Courier New" w:cs="Courier New"/>
          </w:rPr>
          <w:delText>sh:xone</w:delText>
        </w:r>
        <w:r w:rsidR="00125396" w:rsidDel="00F473E5">
          <w:delText xml:space="preserve">) constraint which </w:delText>
        </w:r>
        <w:r w:rsidR="00F84904" w:rsidDel="00F473E5">
          <w:delText xml:space="preserve">will </w:delText>
        </w:r>
        <w:r w:rsidR="00125396" w:rsidDel="00F473E5">
          <w:delText xml:space="preserve">verify that the logical table node conforms to exactly one of the provided properties. The two properties defined in this SHACL code </w:delText>
        </w:r>
        <w:r w:rsidR="00F84904" w:rsidDel="00F473E5">
          <w:delText>verify</w:delText>
        </w:r>
        <w:r w:rsidR="00125396" w:rsidDel="00F473E5">
          <w:delText xml:space="preserve"> that </w:delText>
        </w:r>
        <w:r w:rsidR="00F84904" w:rsidDel="00F473E5">
          <w:delText>exactly one</w:delText>
        </w:r>
        <w:r w:rsidR="00125396" w:rsidDel="00F473E5">
          <w:delText xml:space="preserve"> </w:delText>
        </w:r>
        <w:r w:rsidR="00125396" w:rsidRPr="002A067F" w:rsidDel="00F473E5">
          <w:rPr>
            <w:rFonts w:ascii="Courier New" w:hAnsi="Courier New" w:cs="Courier New"/>
          </w:rPr>
          <w:delText>rr:tableName</w:delText>
        </w:r>
        <w:r w:rsidR="00125396" w:rsidDel="00F473E5">
          <w:delText xml:space="preserve"> or </w:delText>
        </w:r>
        <w:r w:rsidR="00125396" w:rsidRPr="002A067F" w:rsidDel="00F473E5">
          <w:rPr>
            <w:rFonts w:ascii="Courier New" w:hAnsi="Courier New" w:cs="Courier New"/>
          </w:rPr>
          <w:delText xml:space="preserve">rr:sqlQuery </w:delText>
        </w:r>
        <w:r w:rsidR="00125396" w:rsidDel="00F473E5">
          <w:delText>exists</w:delText>
        </w:r>
      </w:del>
      <w:ins w:id="458" w:author="Alex Randles" w:date="2020-07-23T18:59:00Z">
        <w:r w:rsidR="00F473E5">
          <w:t>in clause</w:t>
        </w:r>
      </w:ins>
      <w:ins w:id="459" w:author="Alex Randles" w:date="2020-07-23T19:00:00Z">
        <w:r w:rsidR="009D2095">
          <w:t xml:space="preserve"> (</w:t>
        </w:r>
        <w:r w:rsidR="009D2095" w:rsidRPr="009D2095">
          <w:rPr>
            <w:rFonts w:ascii="Courier New" w:hAnsi="Courier New" w:cs="Courier New"/>
            <w:rPrChange w:id="460" w:author="Alex Randles" w:date="2020-07-23T19:00:00Z">
              <w:rPr/>
            </w:rPrChange>
          </w:rPr>
          <w:t>sh:in</w:t>
        </w:r>
        <w:r w:rsidR="009D2095">
          <w:t>)</w:t>
        </w:r>
      </w:ins>
      <w:ins w:id="461" w:author="Alex Randles" w:date="2020-07-23T18:59:00Z">
        <w:r w:rsidR="00F473E5">
          <w:t xml:space="preserve"> to ensure the term type defined within a predicate </w:t>
        </w:r>
        <w:del w:id="462" w:author="Ademar Crotti" w:date="2020-07-26T10:57:00Z">
          <w:r w:rsidR="00F473E5" w:rsidDel="000F05B2">
            <w:delText xml:space="preserve">object </w:delText>
          </w:r>
        </w:del>
        <w:r w:rsidR="00F473E5">
          <w:t>map is a</w:t>
        </w:r>
        <w:r w:rsidR="0074561E">
          <w:t>n IRI (</w:t>
        </w:r>
        <w:r w:rsidR="0074561E" w:rsidRPr="0074561E">
          <w:rPr>
            <w:rFonts w:ascii="Courier New" w:hAnsi="Courier New" w:cs="Courier New"/>
            <w:rPrChange w:id="463" w:author="Alex Randles" w:date="2020-07-23T19:00:00Z">
              <w:rPr/>
            </w:rPrChange>
          </w:rPr>
          <w:t>rr:IRI</w:t>
        </w:r>
        <w:r w:rsidR="0074561E">
          <w:t>)</w:t>
        </w:r>
      </w:ins>
      <w:r w:rsidR="00125396">
        <w:t xml:space="preserve">. </w:t>
      </w:r>
    </w:p>
    <w:p w14:paraId="255A3EBD" w14:textId="77777777" w:rsidR="00045C79" w:rsidRDefault="00045C79" w:rsidP="006246F7">
      <w:pPr>
        <w:rPr>
          <w:i/>
          <w:iCs/>
          <w:sz w:val="22"/>
        </w:rPr>
      </w:pPr>
    </w:p>
    <w:p w14:paraId="18D841B9" w14:textId="0FC67F94" w:rsidR="00066184" w:rsidRPr="009E6FD9" w:rsidRDefault="00D844FB" w:rsidP="00F15676">
      <w:pPr>
        <w:pStyle w:val="Heading3"/>
      </w:pPr>
      <w:bookmarkStart w:id="464" w:name="_Hlk36029423"/>
      <w:bookmarkStart w:id="465" w:name="_Ref36560452"/>
      <w:r w:rsidRPr="00023484">
        <w:t>Dereferencability</w:t>
      </w:r>
      <w:r>
        <w:t xml:space="preserve"> </w:t>
      </w:r>
      <w:bookmarkEnd w:id="464"/>
      <w:r>
        <w:t>of the URI</w:t>
      </w:r>
      <w:bookmarkEnd w:id="465"/>
    </w:p>
    <w:p w14:paraId="36FF4F03" w14:textId="634090EE" w:rsidR="008F0B00" w:rsidRDefault="00A90F6F" w:rsidP="006246F7">
      <w:pPr>
        <w:rPr>
          <w:szCs w:val="18"/>
        </w:rPr>
      </w:pPr>
      <w:r w:rsidRPr="00A90F6F">
        <w:rPr>
          <w:szCs w:val="18"/>
        </w:rPr>
        <w:t xml:space="preserve">Verifying </w:t>
      </w:r>
      <w:r w:rsidR="005C29CF">
        <w:rPr>
          <w:szCs w:val="18"/>
        </w:rPr>
        <w:t xml:space="preserve">whether </w:t>
      </w:r>
      <w:r w:rsidRPr="00A90F6F">
        <w:rPr>
          <w:szCs w:val="18"/>
        </w:rPr>
        <w:t xml:space="preserve">a </w:t>
      </w:r>
      <w:r w:rsidR="00D11727">
        <w:rPr>
          <w:szCs w:val="18"/>
        </w:rPr>
        <w:t xml:space="preserve">URI </w:t>
      </w:r>
      <w:r w:rsidR="005C29CF">
        <w:rPr>
          <w:szCs w:val="18"/>
        </w:rPr>
        <w:t>resource</w:t>
      </w:r>
      <w:r w:rsidR="00304522">
        <w:rPr>
          <w:szCs w:val="18"/>
        </w:rPr>
        <w:t>,</w:t>
      </w:r>
      <w:r w:rsidRPr="00A90F6F">
        <w:rPr>
          <w:szCs w:val="18"/>
        </w:rPr>
        <w:t xml:space="preserve"> which is defined within the mapping</w:t>
      </w:r>
      <w:r w:rsidR="00304522">
        <w:rPr>
          <w:szCs w:val="18"/>
        </w:rPr>
        <w:t>,</w:t>
      </w:r>
      <w:r w:rsidRPr="00A90F6F">
        <w:rPr>
          <w:szCs w:val="18"/>
        </w:rPr>
        <w:t xml:space="preserve"> is </w:t>
      </w:r>
      <w:r w:rsidR="005C29CF" w:rsidRPr="00A90F6F">
        <w:rPr>
          <w:szCs w:val="18"/>
        </w:rPr>
        <w:t>dereferencab</w:t>
      </w:r>
      <w:r w:rsidR="005C29CF">
        <w:rPr>
          <w:szCs w:val="18"/>
        </w:rPr>
        <w:t>le</w:t>
      </w:r>
      <w:r w:rsidRPr="00A90F6F">
        <w:rPr>
          <w:szCs w:val="18"/>
        </w:rPr>
        <w:t xml:space="preserve">, requires retrieving the resource and validating that the resource contains </w:t>
      </w:r>
      <w:r w:rsidR="005C29CF">
        <w:rPr>
          <w:szCs w:val="18"/>
        </w:rPr>
        <w:t>its description</w:t>
      </w:r>
      <w:r w:rsidRPr="00A90F6F">
        <w:rPr>
          <w:szCs w:val="18"/>
        </w:rPr>
        <w:t>. The steps involved in verifying th</w:t>
      </w:r>
      <w:r>
        <w:rPr>
          <w:szCs w:val="18"/>
        </w:rPr>
        <w:t>at a URI</w:t>
      </w:r>
      <w:r w:rsidR="00D11727">
        <w:rPr>
          <w:szCs w:val="18"/>
        </w:rPr>
        <w:t xml:space="preserve"> resource</w:t>
      </w:r>
      <w:r>
        <w:rPr>
          <w:szCs w:val="18"/>
        </w:rPr>
        <w:t xml:space="preserve"> defined with a mapping is d</w:t>
      </w:r>
      <w:r w:rsidRPr="00A90F6F">
        <w:rPr>
          <w:szCs w:val="18"/>
        </w:rPr>
        <w:t>ereferencability is summarized as follows</w:t>
      </w:r>
      <w:r>
        <w:rPr>
          <w:szCs w:val="18"/>
        </w:rPr>
        <w:t>:</w:t>
      </w:r>
    </w:p>
    <w:p w14:paraId="762B2996" w14:textId="71A7B45A" w:rsidR="00A90F6F" w:rsidRPr="00BB6587" w:rsidRDefault="00A90F6F" w:rsidP="00F870F4">
      <w:pPr>
        <w:pStyle w:val="ListParagraph"/>
        <w:numPr>
          <w:ilvl w:val="0"/>
          <w:numId w:val="62"/>
        </w:numPr>
      </w:pPr>
      <w:r w:rsidRPr="00BB6587">
        <w:t xml:space="preserve">A HTTP request is carried out, using the URI, which requests the RDF format of the resource. </w:t>
      </w:r>
    </w:p>
    <w:p w14:paraId="4624E14C" w14:textId="133A94F8" w:rsidR="00B01226" w:rsidRDefault="00A90F6F" w:rsidP="00F870F4">
      <w:pPr>
        <w:pStyle w:val="ListParagraph"/>
      </w:pPr>
      <w:r w:rsidRPr="00A90F6F">
        <w:t xml:space="preserve">The resource retrieved is verified, to ensure it contains </w:t>
      </w:r>
      <w:r w:rsidR="00304522">
        <w:t xml:space="preserve">an </w:t>
      </w:r>
      <w:r w:rsidRPr="00A90F6F">
        <w:t>RDF</w:t>
      </w:r>
      <w:r w:rsidR="00304522">
        <w:t xml:space="preserve"> resource.</w:t>
      </w:r>
    </w:p>
    <w:p w14:paraId="4971A158" w14:textId="7F6FF4D5" w:rsidR="00045C79" w:rsidRPr="00045C79" w:rsidRDefault="00045C79" w:rsidP="00045C79">
      <w:pPr>
        <w:ind w:left="360"/>
        <w:rPr>
          <w:szCs w:val="18"/>
        </w:rPr>
      </w:pPr>
    </w:p>
    <w:p w14:paraId="46E071C1" w14:textId="4D19001F" w:rsidR="008D21C5" w:rsidRPr="00F84904" w:rsidRDefault="00EB0765" w:rsidP="00F15676">
      <w:pPr>
        <w:pStyle w:val="Heading3"/>
      </w:pPr>
      <w:bookmarkStart w:id="466" w:name="_Ref36560534"/>
      <w:r>
        <w:t>Incorrect Datatype</w:t>
      </w:r>
      <w:bookmarkEnd w:id="466"/>
      <w:r w:rsidR="007B5F55">
        <w:t xml:space="preserve"> </w:t>
      </w:r>
    </w:p>
    <w:p w14:paraId="525290BB" w14:textId="3F04F6B1" w:rsidR="005957B7" w:rsidRDefault="00E155D0" w:rsidP="005957B7">
      <w:pPr>
        <w:rPr>
          <w:szCs w:val="18"/>
        </w:rPr>
      </w:pPr>
      <w:r>
        <w:rPr>
          <w:szCs w:val="18"/>
        </w:rPr>
        <w:t>Comparing the datatype assigned to a</w:t>
      </w:r>
      <w:r w:rsidR="00DC7035">
        <w:rPr>
          <w:szCs w:val="18"/>
        </w:rPr>
        <w:t>n object with a given predicate</w:t>
      </w:r>
      <w:r>
        <w:rPr>
          <w:szCs w:val="18"/>
        </w:rPr>
        <w:t xml:space="preserve"> requires retrieving the vocabulary for the given predicate.</w:t>
      </w:r>
      <w:bookmarkStart w:id="467" w:name="_Hlk36029492"/>
      <w:r w:rsidR="00C36AD9">
        <w:rPr>
          <w:szCs w:val="18"/>
        </w:rPr>
        <w:t xml:space="preserve"> </w:t>
      </w:r>
      <w:r w:rsidR="005957B7" w:rsidRPr="008D21C5">
        <w:rPr>
          <w:szCs w:val="18"/>
        </w:rPr>
        <w:t xml:space="preserve">The steps </w:t>
      </w:r>
      <w:r w:rsidR="005957B7">
        <w:rPr>
          <w:szCs w:val="18"/>
        </w:rPr>
        <w:t xml:space="preserve">involved in verifying the correct </w:t>
      </w:r>
      <w:r w:rsidR="0062265B">
        <w:rPr>
          <w:szCs w:val="18"/>
        </w:rPr>
        <w:t>dataty</w:t>
      </w:r>
      <w:r w:rsidR="006243C8">
        <w:rPr>
          <w:szCs w:val="18"/>
        </w:rPr>
        <w:t>p</w:t>
      </w:r>
      <w:r w:rsidR="0062265B">
        <w:rPr>
          <w:szCs w:val="18"/>
        </w:rPr>
        <w:t>e</w:t>
      </w:r>
      <w:r w:rsidR="005957B7">
        <w:rPr>
          <w:szCs w:val="18"/>
        </w:rPr>
        <w:t xml:space="preserve"> is defined within the mapping definition are summarized as </w:t>
      </w:r>
      <w:r w:rsidR="003A0E4D">
        <w:rPr>
          <w:szCs w:val="18"/>
        </w:rPr>
        <w:t>follows</w:t>
      </w:r>
      <w:bookmarkEnd w:id="467"/>
      <w:r w:rsidR="005957B7" w:rsidRPr="008D21C5">
        <w:rPr>
          <w:szCs w:val="18"/>
        </w:rPr>
        <w:t>:</w:t>
      </w:r>
    </w:p>
    <w:p w14:paraId="44873BB0" w14:textId="1D9C4C56" w:rsidR="005957B7" w:rsidRPr="00761770" w:rsidRDefault="005957B7" w:rsidP="00F870F4">
      <w:pPr>
        <w:pStyle w:val="ListParagraph"/>
        <w:numPr>
          <w:ilvl w:val="0"/>
          <w:numId w:val="63"/>
        </w:numPr>
      </w:pPr>
      <w:r w:rsidRPr="00761770">
        <w:t xml:space="preserve">SHACL executes a call to the </w:t>
      </w:r>
      <w:r w:rsidR="00C350B5">
        <w:t xml:space="preserve">SHACL </w:t>
      </w:r>
      <w:r w:rsidRPr="00761770">
        <w:t xml:space="preserve">JavaScript API. </w:t>
      </w:r>
    </w:p>
    <w:p w14:paraId="13099C0B" w14:textId="0FD5C38D" w:rsidR="005957B7" w:rsidRPr="00761770" w:rsidRDefault="005957B7" w:rsidP="00F870F4">
      <w:pPr>
        <w:pStyle w:val="ListParagraph"/>
      </w:pPr>
      <w:r w:rsidRPr="00761770">
        <w:t>The JavaScript API calls the</w:t>
      </w:r>
      <w:r w:rsidR="00B45A3D">
        <w:t xml:space="preserve"> custom</w:t>
      </w:r>
      <w:r w:rsidRPr="00761770">
        <w:t xml:space="preserve"> </w:t>
      </w:r>
      <w:r w:rsidRPr="009968A7">
        <w:rPr>
          <w:i/>
          <w:iCs/>
        </w:rPr>
        <w:t>validateD</w:t>
      </w:r>
      <w:r w:rsidR="0062265B">
        <w:rPr>
          <w:i/>
          <w:iCs/>
        </w:rPr>
        <w:t>atatype</w:t>
      </w:r>
      <w:r w:rsidRPr="00761770">
        <w:t xml:space="preserve"> function, however, in this case the JavaScript engine being used does not have access to functions provided by browsers, since </w:t>
      </w:r>
      <w:r>
        <w:t xml:space="preserve">we need to fetch the vocabulary, </w:t>
      </w:r>
      <w:r w:rsidRPr="00761770">
        <w:t xml:space="preserve">a Java method is required. </w:t>
      </w:r>
    </w:p>
    <w:p w14:paraId="5E94C4B5" w14:textId="1B4E8332" w:rsidR="00045C79" w:rsidRDefault="005957B7" w:rsidP="00F870F4">
      <w:pPr>
        <w:pStyle w:val="ListParagraph"/>
        <w:rPr>
          <w:i/>
          <w:iCs/>
        </w:rPr>
      </w:pPr>
      <w:r w:rsidRPr="00761770">
        <w:t xml:space="preserve">A Java method is called by the JavaScript </w:t>
      </w:r>
      <w:r>
        <w:t>API</w:t>
      </w:r>
      <w:r w:rsidRPr="00761770">
        <w:t xml:space="preserve"> with the </w:t>
      </w:r>
      <w:r w:rsidR="003A6C3D" w:rsidRPr="00BF3C1C">
        <w:rPr>
          <w:rFonts w:ascii="Courier New" w:hAnsi="Courier New" w:cs="Courier New"/>
        </w:rPr>
        <w:t>dbo:</w:t>
      </w:r>
      <w:r w:rsidR="00B01226" w:rsidRPr="00BF3C1C">
        <w:rPr>
          <w:rFonts w:ascii="Courier New" w:hAnsi="Courier New" w:cs="Courier New"/>
        </w:rPr>
        <w:t>age</w:t>
      </w:r>
      <w:r w:rsidR="003A6C3D">
        <w:t xml:space="preserve"> </w:t>
      </w:r>
      <w:r w:rsidRPr="00761770">
        <w:t>predicate. This method the</w:t>
      </w:r>
      <w:r>
        <w:t>n</w:t>
      </w:r>
      <w:r w:rsidRPr="00761770">
        <w:t xml:space="preserve"> </w:t>
      </w:r>
      <w:r>
        <w:t>fetches the</w:t>
      </w:r>
      <w:r w:rsidRPr="00761770">
        <w:t xml:space="preserve"> predicates vocabulary</w:t>
      </w:r>
      <w:r w:rsidR="00F80F62">
        <w:t>.</w:t>
      </w:r>
      <w:r w:rsidRPr="00761770">
        <w:t xml:space="preserve"> </w:t>
      </w:r>
      <w:r w:rsidR="00F80F62">
        <w:t>A</w:t>
      </w:r>
      <w:r w:rsidR="00F80F62" w:rsidRPr="00761770">
        <w:t>fterwards</w:t>
      </w:r>
      <w:r w:rsidR="00F80F62">
        <w:t>,</w:t>
      </w:r>
      <w:r w:rsidR="00F80F62" w:rsidRPr="00761770">
        <w:t xml:space="preserve"> </w:t>
      </w:r>
      <w:r w:rsidRPr="00761770">
        <w:t>a SPARQL</w:t>
      </w:r>
      <w:r>
        <w:t xml:space="preserve"> </w:t>
      </w:r>
      <w:r w:rsidRPr="00B003DB">
        <w:t>ask query</w:t>
      </w:r>
      <w:r w:rsidRPr="00761770">
        <w:t xml:space="preserve"> is executed to </w:t>
      </w:r>
      <w:r>
        <w:t xml:space="preserve">verify </w:t>
      </w:r>
      <w:r w:rsidR="00FE50E4">
        <w:t>that the</w:t>
      </w:r>
      <w:r>
        <w:t xml:space="preserve"> </w:t>
      </w:r>
      <w:r w:rsidR="00295EC9" w:rsidRPr="00BF3C1C">
        <w:rPr>
          <w:rFonts w:ascii="Courier New" w:hAnsi="Courier New" w:cs="Courier New"/>
        </w:rPr>
        <w:t>xsd:</w:t>
      </w:r>
      <w:r w:rsidR="006E18C4">
        <w:rPr>
          <w:rFonts w:ascii="Courier New" w:hAnsi="Courier New" w:cs="Courier New"/>
        </w:rPr>
        <w:t>date</w:t>
      </w:r>
      <w:r w:rsidR="006E18C4">
        <w:rPr>
          <w:i/>
          <w:iCs/>
        </w:rPr>
        <w:t xml:space="preserve"> </w:t>
      </w:r>
      <w:r w:rsidR="00FE50E4" w:rsidRPr="00FE50E4">
        <w:t>datatype</w:t>
      </w:r>
      <w:r w:rsidR="00295EC9">
        <w:t>, which is</w:t>
      </w:r>
      <w:r w:rsidR="00832580">
        <w:t xml:space="preserve"> assigned to the </w:t>
      </w:r>
      <w:r w:rsidR="000C1B32">
        <w:t xml:space="preserve">object of the </w:t>
      </w:r>
      <w:r w:rsidR="002139DE">
        <w:t xml:space="preserve">triple with the </w:t>
      </w:r>
      <w:r w:rsidR="002139DE" w:rsidRPr="00BF3C1C">
        <w:rPr>
          <w:rFonts w:ascii="Courier New" w:hAnsi="Courier New" w:cs="Courier New"/>
        </w:rPr>
        <w:t>dbo:</w:t>
      </w:r>
      <w:r w:rsidR="005B75FD" w:rsidRPr="00BF3C1C">
        <w:rPr>
          <w:rFonts w:ascii="Courier New" w:hAnsi="Courier New" w:cs="Courier New"/>
        </w:rPr>
        <w:t>age</w:t>
      </w:r>
      <w:r w:rsidR="00F93F18">
        <w:rPr>
          <w:i/>
          <w:iCs/>
        </w:rPr>
        <w:t xml:space="preserve"> </w:t>
      </w:r>
      <w:r w:rsidR="00F93F18" w:rsidRPr="00F93F18">
        <w:t>predicate</w:t>
      </w:r>
      <w:r w:rsidR="004340A7">
        <w:t xml:space="preserve"> within the mapping,</w:t>
      </w:r>
      <w:r w:rsidR="002139DE" w:rsidRPr="002139DE">
        <w:rPr>
          <w:i/>
          <w:iCs/>
        </w:rPr>
        <w:t xml:space="preserve"> </w:t>
      </w:r>
      <w:r w:rsidR="002139DE">
        <w:t>matches the datatype within the vocabulary</w:t>
      </w:r>
      <w:r w:rsidR="00B01226">
        <w:t xml:space="preserve">, which is </w:t>
      </w:r>
      <w:r w:rsidR="00B01226" w:rsidRPr="00BF3C1C">
        <w:rPr>
          <w:rFonts w:ascii="Courier New" w:hAnsi="Courier New" w:cs="Courier New"/>
        </w:rPr>
        <w:t>xsd:integer</w:t>
      </w:r>
      <w:r w:rsidR="00B01226" w:rsidRPr="00B01226">
        <w:rPr>
          <w:i/>
          <w:iCs/>
        </w:rPr>
        <w:t>.</w:t>
      </w:r>
    </w:p>
    <w:p w14:paraId="6D7314D7" w14:textId="77777777" w:rsidR="00D26B32" w:rsidRPr="00B12678" w:rsidRDefault="00D26B32" w:rsidP="00B12678">
      <w:pPr>
        <w:rPr>
          <w:i/>
          <w:iCs/>
          <w:szCs w:val="18"/>
        </w:rPr>
      </w:pPr>
    </w:p>
    <w:p w14:paraId="5CEEFA2C" w14:textId="2CA77206" w:rsidR="008721A5" w:rsidRDefault="008177F1" w:rsidP="00F15676">
      <w:pPr>
        <w:pStyle w:val="Heading20"/>
      </w:pPr>
      <w:r>
        <w:t>REFINEMENT</w:t>
      </w:r>
    </w:p>
    <w:p w14:paraId="5C90252B" w14:textId="45C3A434" w:rsidR="008177F1" w:rsidRDefault="008177F1" w:rsidP="006246F7">
      <w:r w:rsidRPr="00BD1FDB">
        <w:rPr>
          <w:szCs w:val="18"/>
        </w:rPr>
        <w:t>Quality issues within th</w:t>
      </w:r>
      <w:r w:rsidR="00BD1FDB">
        <w:rPr>
          <w:szCs w:val="18"/>
        </w:rPr>
        <w:t xml:space="preserve">e mapping should be </w:t>
      </w:r>
      <w:r w:rsidR="00C119AE">
        <w:rPr>
          <w:szCs w:val="18"/>
        </w:rPr>
        <w:t>refined</w:t>
      </w:r>
      <w:r w:rsidR="005E2F8B">
        <w:rPr>
          <w:szCs w:val="18"/>
        </w:rPr>
        <w:t xml:space="preserve"> when possible</w:t>
      </w:r>
      <w:r w:rsidR="00C119AE">
        <w:rPr>
          <w:szCs w:val="18"/>
        </w:rPr>
        <w:t xml:space="preserve">, thus removing quality issues and producing a </w:t>
      </w:r>
      <w:r w:rsidR="00A322D0">
        <w:rPr>
          <w:szCs w:val="18"/>
        </w:rPr>
        <w:t>high</w:t>
      </w:r>
      <w:r w:rsidR="00A52306">
        <w:rPr>
          <w:szCs w:val="18"/>
        </w:rPr>
        <w:t xml:space="preserve">er </w:t>
      </w:r>
      <w:r w:rsidR="00A322D0">
        <w:rPr>
          <w:szCs w:val="18"/>
        </w:rPr>
        <w:t>quality</w:t>
      </w:r>
      <w:r w:rsidR="00C119AE">
        <w:rPr>
          <w:szCs w:val="18"/>
        </w:rPr>
        <w:t xml:space="preserve"> mapping. </w:t>
      </w:r>
      <w:r w:rsidR="00557BBD">
        <w:rPr>
          <w:szCs w:val="18"/>
        </w:rPr>
        <w:t xml:space="preserve">In this section we will discuss the </w:t>
      </w:r>
      <w:r w:rsidR="00605C9D">
        <w:rPr>
          <w:szCs w:val="18"/>
        </w:rPr>
        <w:t xml:space="preserve">refinement </w:t>
      </w:r>
      <w:r w:rsidR="00BF273E">
        <w:rPr>
          <w:szCs w:val="18"/>
        </w:rPr>
        <w:t>capabilities</w:t>
      </w:r>
      <w:r w:rsidR="00D94F6F">
        <w:rPr>
          <w:szCs w:val="18"/>
        </w:rPr>
        <w:t xml:space="preserve"> of our framework</w:t>
      </w:r>
      <w:r w:rsidR="00605C9D">
        <w:rPr>
          <w:szCs w:val="18"/>
        </w:rPr>
        <w:t xml:space="preserve"> </w:t>
      </w:r>
      <w:r w:rsidR="00B8462D">
        <w:rPr>
          <w:szCs w:val="18"/>
        </w:rPr>
        <w:t>relating</w:t>
      </w:r>
      <w:r w:rsidR="00605C9D">
        <w:rPr>
          <w:szCs w:val="18"/>
        </w:rPr>
        <w:t xml:space="preserve"> to the </w:t>
      </w:r>
      <w:r w:rsidR="00BF273E">
        <w:rPr>
          <w:szCs w:val="18"/>
        </w:rPr>
        <w:t>violations</w:t>
      </w:r>
      <w:r w:rsidR="003C6439">
        <w:rPr>
          <w:szCs w:val="18"/>
        </w:rPr>
        <w:t xml:space="preserve"> </w:t>
      </w:r>
      <w:r w:rsidR="00A52306">
        <w:rPr>
          <w:szCs w:val="18"/>
        </w:rPr>
        <w:t xml:space="preserve">identified </w:t>
      </w:r>
      <w:r w:rsidR="003C6439">
        <w:rPr>
          <w:szCs w:val="18"/>
        </w:rPr>
        <w:t>in the previous section</w:t>
      </w:r>
      <w:r w:rsidR="00FE50E4">
        <w:rPr>
          <w:szCs w:val="18"/>
        </w:rPr>
        <w:t>.</w:t>
      </w:r>
      <w:r w:rsidR="00F3212D">
        <w:rPr>
          <w:szCs w:val="18"/>
        </w:rPr>
        <w:t xml:space="preserve"> </w:t>
      </w:r>
      <w:r w:rsidR="00716A8B">
        <w:rPr>
          <w:szCs w:val="18"/>
        </w:rPr>
        <w:t xml:space="preserve">Refining the </w:t>
      </w:r>
      <w:del w:id="468" w:author="Alex Randles" w:date="2020-07-24T14:31:00Z">
        <w:r w:rsidR="00716A8B" w:rsidDel="00BA6D59">
          <w:rPr>
            <w:szCs w:val="18"/>
          </w:rPr>
          <w:delText>logical table definition</w:delText>
        </w:r>
      </w:del>
      <w:ins w:id="469" w:author="Alex Randles" w:date="2020-07-24T14:31:00Z">
        <w:r w:rsidR="00BA6D59">
          <w:rPr>
            <w:szCs w:val="18"/>
          </w:rPr>
          <w:t>incorrect term type</w:t>
        </w:r>
      </w:ins>
      <w:r w:rsidR="00716A8B">
        <w:rPr>
          <w:szCs w:val="18"/>
        </w:rPr>
        <w:t xml:space="preserve"> contained within in the mapping </w:t>
      </w:r>
      <w:r w:rsidR="003B65A3">
        <w:rPr>
          <w:szCs w:val="18"/>
        </w:rPr>
        <w:t xml:space="preserve">can be </w:t>
      </w:r>
      <w:ins w:id="470" w:author="Alex Randles" w:date="2020-07-24T14:32:00Z">
        <w:r w:rsidR="003D3258" w:rsidRPr="00C26FD9">
          <w:rPr>
            <w:szCs w:val="18"/>
          </w:rPr>
          <w:t>completed either manually or semi-automatically</w:t>
        </w:r>
      </w:ins>
      <w:del w:id="471" w:author="Alex Randles" w:date="2020-07-24T14:32:00Z">
        <w:r w:rsidR="003B65A3" w:rsidDel="003D3258">
          <w:rPr>
            <w:szCs w:val="18"/>
          </w:rPr>
          <w:delText xml:space="preserve">completed </w:delText>
        </w:r>
      </w:del>
      <w:del w:id="472" w:author="Alex Randles" w:date="2020-07-24T14:31:00Z">
        <w:r w:rsidR="003B65A3" w:rsidDel="00BA6D59">
          <w:rPr>
            <w:szCs w:val="18"/>
          </w:rPr>
          <w:delText xml:space="preserve">manually </w:delText>
        </w:r>
      </w:del>
      <w:del w:id="473" w:author="Alex Randles" w:date="2020-07-24T14:32:00Z">
        <w:r w:rsidR="003B65A3" w:rsidDel="003D3258">
          <w:rPr>
            <w:szCs w:val="18"/>
          </w:rPr>
          <w:delText>by the mapping engineer</w:delText>
        </w:r>
      </w:del>
      <w:r w:rsidR="003B65A3">
        <w:rPr>
          <w:szCs w:val="18"/>
        </w:rPr>
        <w:t xml:space="preserve">, as described in </w:t>
      </w:r>
      <w:r w:rsidR="003B65A3" w:rsidRPr="00C26FD9">
        <w:rPr>
          <w:b/>
          <w:bCs/>
          <w:szCs w:val="18"/>
        </w:rPr>
        <w:t>Section</w:t>
      </w:r>
      <w:r w:rsidR="00B470D8">
        <w:rPr>
          <w:b/>
          <w:bCs/>
          <w:szCs w:val="18"/>
        </w:rPr>
        <w:t xml:space="preserve"> </w:t>
      </w:r>
      <w:r w:rsidR="000D36DC">
        <w:rPr>
          <w:b/>
          <w:bCs/>
          <w:szCs w:val="18"/>
        </w:rPr>
        <w:fldChar w:fldCharType="begin"/>
      </w:r>
      <w:r w:rsidR="000D36DC">
        <w:rPr>
          <w:b/>
          <w:bCs/>
          <w:szCs w:val="18"/>
        </w:rPr>
        <w:instrText xml:space="preserve"> REF _Ref37177429 \r \h </w:instrText>
      </w:r>
      <w:r w:rsidR="000D36DC">
        <w:rPr>
          <w:b/>
          <w:bCs/>
          <w:szCs w:val="18"/>
        </w:rPr>
      </w:r>
      <w:r w:rsidR="000D36DC">
        <w:rPr>
          <w:b/>
          <w:bCs/>
          <w:szCs w:val="18"/>
        </w:rPr>
        <w:fldChar w:fldCharType="separate"/>
      </w:r>
      <w:ins w:id="474" w:author="Alex Randles" w:date="2020-07-27T14:16:00Z">
        <w:r w:rsidR="00700413">
          <w:rPr>
            <w:b/>
            <w:bCs/>
            <w:szCs w:val="18"/>
          </w:rPr>
          <w:t>5.6.1</w:t>
        </w:r>
      </w:ins>
      <w:del w:id="475" w:author="Alex Randles" w:date="2020-07-27T14:16:00Z">
        <w:r w:rsidR="00E96BE6" w:rsidDel="00700413">
          <w:rPr>
            <w:b/>
            <w:bCs/>
            <w:szCs w:val="18"/>
          </w:rPr>
          <w:delText>4.6.1</w:delText>
        </w:r>
      </w:del>
      <w:r w:rsidR="000D36DC">
        <w:rPr>
          <w:b/>
          <w:bCs/>
          <w:szCs w:val="18"/>
        </w:rPr>
        <w:fldChar w:fldCharType="end"/>
      </w:r>
      <w:r w:rsidR="00EE47D7">
        <w:rPr>
          <w:szCs w:val="18"/>
        </w:rPr>
        <w:t xml:space="preserve">. </w:t>
      </w:r>
      <w:r w:rsidR="00D245CF">
        <w:rPr>
          <w:szCs w:val="18"/>
        </w:rPr>
        <w:t xml:space="preserve">Refining the dereferencability of the URI, can be refined manually by the mapping engineer or the vocabulary maintainers, as described in </w:t>
      </w:r>
      <w:r w:rsidR="00D245CF" w:rsidRPr="00C26FD9">
        <w:rPr>
          <w:b/>
          <w:bCs/>
          <w:szCs w:val="18"/>
        </w:rPr>
        <w:t>Section</w:t>
      </w:r>
      <w:r w:rsidR="000D36DC">
        <w:rPr>
          <w:b/>
          <w:bCs/>
          <w:szCs w:val="18"/>
        </w:rPr>
        <w:t xml:space="preserve"> </w:t>
      </w:r>
      <w:r w:rsidR="000D36DC">
        <w:rPr>
          <w:b/>
          <w:bCs/>
          <w:szCs w:val="18"/>
        </w:rPr>
        <w:fldChar w:fldCharType="begin"/>
      </w:r>
      <w:r w:rsidR="000D36DC">
        <w:rPr>
          <w:b/>
          <w:bCs/>
          <w:szCs w:val="18"/>
        </w:rPr>
        <w:instrText xml:space="preserve"> REF _Ref36602369 \r \h </w:instrText>
      </w:r>
      <w:r w:rsidR="000D36DC">
        <w:rPr>
          <w:b/>
          <w:bCs/>
          <w:szCs w:val="18"/>
        </w:rPr>
      </w:r>
      <w:r w:rsidR="000D36DC">
        <w:rPr>
          <w:b/>
          <w:bCs/>
          <w:szCs w:val="18"/>
        </w:rPr>
        <w:fldChar w:fldCharType="separate"/>
      </w:r>
      <w:ins w:id="476" w:author="Alex Randles" w:date="2020-07-27T14:16:00Z">
        <w:r w:rsidR="00700413">
          <w:rPr>
            <w:b/>
            <w:bCs/>
            <w:szCs w:val="18"/>
          </w:rPr>
          <w:t>5.6.2</w:t>
        </w:r>
      </w:ins>
      <w:del w:id="477" w:author="Alex Randles" w:date="2020-07-27T14:16:00Z">
        <w:r w:rsidR="00E96BE6" w:rsidDel="00700413">
          <w:rPr>
            <w:b/>
            <w:bCs/>
            <w:szCs w:val="18"/>
          </w:rPr>
          <w:delText>4.6.2</w:delText>
        </w:r>
      </w:del>
      <w:r w:rsidR="000D36DC">
        <w:rPr>
          <w:b/>
          <w:bCs/>
          <w:szCs w:val="18"/>
        </w:rPr>
        <w:fldChar w:fldCharType="end"/>
      </w:r>
      <w:r w:rsidR="00D245CF" w:rsidRPr="00CE45BA">
        <w:rPr>
          <w:szCs w:val="18"/>
        </w:rPr>
        <w:t xml:space="preserve">. </w:t>
      </w:r>
      <w:r w:rsidR="00A24C82" w:rsidRPr="00C26FD9">
        <w:rPr>
          <w:szCs w:val="18"/>
        </w:rPr>
        <w:t>Refining the incorrect datatype definition, contained within the mapping, can be completed either manually or semi-automatically, as described in</w:t>
      </w:r>
      <w:r w:rsidR="00A24C82">
        <w:rPr>
          <w:b/>
          <w:bCs/>
          <w:szCs w:val="18"/>
        </w:rPr>
        <w:t xml:space="preserve"> Section </w:t>
      </w:r>
      <w:r w:rsidR="00A24C82">
        <w:rPr>
          <w:b/>
          <w:bCs/>
          <w:szCs w:val="18"/>
        </w:rPr>
        <w:fldChar w:fldCharType="begin"/>
      </w:r>
      <w:r w:rsidR="00A24C82">
        <w:rPr>
          <w:b/>
          <w:bCs/>
          <w:szCs w:val="18"/>
        </w:rPr>
        <w:instrText xml:space="preserve"> REF _Ref36602414 \r \h </w:instrText>
      </w:r>
      <w:r w:rsidR="00A24C82">
        <w:rPr>
          <w:b/>
          <w:bCs/>
          <w:szCs w:val="18"/>
        </w:rPr>
      </w:r>
      <w:r w:rsidR="00A24C82">
        <w:rPr>
          <w:b/>
          <w:bCs/>
          <w:szCs w:val="18"/>
        </w:rPr>
        <w:fldChar w:fldCharType="separate"/>
      </w:r>
      <w:ins w:id="478" w:author="Alex Randles" w:date="2020-07-27T14:16:00Z">
        <w:r w:rsidR="00700413">
          <w:rPr>
            <w:b/>
            <w:bCs/>
            <w:szCs w:val="18"/>
          </w:rPr>
          <w:t>5.6.3</w:t>
        </w:r>
      </w:ins>
      <w:del w:id="479" w:author="Alex Randles" w:date="2020-07-27T14:16:00Z">
        <w:r w:rsidR="00E96BE6" w:rsidDel="00700413">
          <w:rPr>
            <w:b/>
            <w:bCs/>
            <w:szCs w:val="18"/>
          </w:rPr>
          <w:delText>4.6.3</w:delText>
        </w:r>
      </w:del>
      <w:r w:rsidR="00A24C82">
        <w:rPr>
          <w:b/>
          <w:bCs/>
          <w:szCs w:val="18"/>
        </w:rPr>
        <w:fldChar w:fldCharType="end"/>
      </w:r>
      <w:r w:rsidR="00A24C82" w:rsidRPr="00CE45BA">
        <w:rPr>
          <w:szCs w:val="18"/>
        </w:rPr>
        <w:t>.</w:t>
      </w:r>
    </w:p>
    <w:p w14:paraId="4E79861C" w14:textId="35F530CF" w:rsidR="00D8042A" w:rsidRDefault="00D8042A" w:rsidP="006246F7"/>
    <w:p w14:paraId="2E084FF2" w14:textId="2E41B868" w:rsidR="00D8042A" w:rsidRDefault="00D8042A" w:rsidP="00D8042A">
      <w:pPr>
        <w:pStyle w:val="Heading3"/>
      </w:pPr>
      <w:bookmarkStart w:id="480" w:name="_Ref37177429"/>
      <w:del w:id="481" w:author="Alex Randles" w:date="2020-07-23T19:00:00Z">
        <w:r w:rsidRPr="00A055AD" w:rsidDel="009D2095">
          <w:delText>Logical table definition</w:delText>
        </w:r>
      </w:del>
      <w:bookmarkEnd w:id="480"/>
      <w:ins w:id="482" w:author="Alex Randles" w:date="2020-07-23T19:00:00Z">
        <w:r w:rsidR="009D2095">
          <w:t>Incorrect term type</w:t>
        </w:r>
      </w:ins>
    </w:p>
    <w:p w14:paraId="1BE5627B" w14:textId="62E862DE" w:rsidR="00016613" w:rsidDel="00992F91" w:rsidRDefault="00016613" w:rsidP="006246F7">
      <w:pPr>
        <w:rPr>
          <w:del w:id="483" w:author="Alex Randles" w:date="2020-07-24T14:30:00Z"/>
          <w:szCs w:val="18"/>
        </w:rPr>
      </w:pPr>
      <w:r>
        <w:rPr>
          <w:szCs w:val="18"/>
        </w:rPr>
        <w:t xml:space="preserve">Refining </w:t>
      </w:r>
      <w:ins w:id="484" w:author="Alex Randles" w:date="2020-07-23T19:01:00Z">
        <w:r w:rsidR="003E24C5">
          <w:rPr>
            <w:szCs w:val="18"/>
          </w:rPr>
          <w:t xml:space="preserve">an incorrect term type for </w:t>
        </w:r>
        <w:r w:rsidR="00C02CAF">
          <w:rPr>
            <w:szCs w:val="18"/>
          </w:rPr>
          <w:t xml:space="preserve">a predicate </w:t>
        </w:r>
        <w:del w:id="485" w:author="Ademar Crotti" w:date="2020-07-26T10:57:00Z">
          <w:r w:rsidR="00C02CAF" w:rsidDel="00633717">
            <w:rPr>
              <w:szCs w:val="18"/>
            </w:rPr>
            <w:delText xml:space="preserve">object </w:delText>
          </w:r>
        </w:del>
        <w:r w:rsidR="00C02CAF">
          <w:rPr>
            <w:szCs w:val="18"/>
          </w:rPr>
          <w:t xml:space="preserve">map can be undertaken semi-automatically as </w:t>
        </w:r>
      </w:ins>
      <w:del w:id="486" w:author="Alex Randles" w:date="2020-07-23T19:01:00Z">
        <w:r w:rsidDel="003E24C5">
          <w:rPr>
            <w:szCs w:val="18"/>
          </w:rPr>
          <w:delText xml:space="preserve">the logical table definition contained within the mapping, would require a table name or SQL query to be inserted. </w:delText>
        </w:r>
        <w:r w:rsidR="00793B9C" w:rsidDel="003E24C5">
          <w:rPr>
            <w:szCs w:val="18"/>
          </w:rPr>
          <w:delText>The mapping engineer</w:delText>
        </w:r>
        <w:r w:rsidDel="003E24C5">
          <w:rPr>
            <w:szCs w:val="18"/>
          </w:rPr>
          <w:delText xml:space="preserve"> can refine this violation by </w:delText>
        </w:r>
        <w:r w:rsidR="00CA61C8" w:rsidDel="003E24C5">
          <w:rPr>
            <w:szCs w:val="18"/>
          </w:rPr>
          <w:delText xml:space="preserve">informing the input being mapped. This information is then used in </w:delText>
        </w:r>
        <w:r w:rsidDel="003E24C5">
          <w:rPr>
            <w:szCs w:val="18"/>
          </w:rPr>
          <w:delText>a SPARQL query to insert a valid table name or SQL query</w:delText>
        </w:r>
        <w:r w:rsidR="00564966" w:rsidDel="003E24C5">
          <w:rPr>
            <w:szCs w:val="18"/>
          </w:rPr>
          <w:delText xml:space="preserve"> </w:delText>
        </w:r>
        <w:r w:rsidR="00CA61C8" w:rsidDel="003E24C5">
          <w:rPr>
            <w:szCs w:val="18"/>
          </w:rPr>
          <w:delText xml:space="preserve">as </w:delText>
        </w:r>
        <w:r w:rsidR="00564966" w:rsidDel="003E24C5">
          <w:rPr>
            <w:szCs w:val="18"/>
          </w:rPr>
          <w:delText>the logical table definition</w:delText>
        </w:r>
        <w:r w:rsidR="00CA61C8" w:rsidDel="003E24C5">
          <w:rPr>
            <w:szCs w:val="18"/>
          </w:rPr>
          <w:delText xml:space="preserve"> in the mappin</w:delText>
        </w:r>
      </w:del>
      <w:ins w:id="487" w:author="Alex Randles" w:date="2020-07-23T19:02:00Z">
        <w:r w:rsidR="0032433A">
          <w:rPr>
            <w:szCs w:val="18"/>
          </w:rPr>
          <w:t xml:space="preserve">the R2RML specification </w:t>
        </w:r>
      </w:ins>
      <w:ins w:id="488" w:author="Alex Randles" w:date="2020-07-23T19:03:00Z">
        <w:r w:rsidR="0032433A">
          <w:rPr>
            <w:szCs w:val="18"/>
          </w:rPr>
          <w:fldChar w:fldCharType="begin" w:fldLock="1"/>
        </w:r>
      </w:ins>
      <w:r w:rsidR="0066537F">
        <w:rPr>
          <w:szCs w:val="18"/>
        </w:rPr>
        <w:instrText>ADDIN CSL_CITATION {"citationItems":[{"id":"ITEM-1","itemData":{"DOI":"10.1017/CBO9781107415324.004","ISBN":"9788578110796","ISSN":"1098-6596","PMID":"25246403","abstract":"This document describes R2RML, a language for expressing customized mappings from relational databases to RDF datasets. Such mappings provide the ability to view existing relational data in the RDF data model, expressed in a structure and target vocabulary of the mapping author's choice. R2RML mappings are themselves RDF graphs and written down in Turtle syntax. R2RML enables different types of mapping implementations. Processors could, for example, offer a virtual SPARQL endpoint over the mapped relational data, or generate RDF dumps, or offer a Linked Data interface.","author":[{"dropping-particle":"","family":"Das","given":"Souripriya","non-dropping-particle":"","parse-names":false,"suffix":""},{"dropping-particle":"","family":"Sundara","given":"Seema","non-dropping-particle":"","parse-names":false,"suffix":""},{"dropping-particle":"","family":"Cyganiak","given":"Richard","non-dropping-particle":"","parse-names":false,"suffix":""}],"container-title":"W3C Recommendation","id":"ITEM-1","issue":"September 2012","issued":{"date-parts":[["2012"]]},"page":"1-34","title":"R2RML: RDB to RDF Mapping Language","type":"article-journal"},"uris":["http://www.mendeley.com/documents/?uuid=9e8a2902-493d-45ec-a6c0-5dc6ac9a5d66"]}],"mendeley":{"formattedCitation":"[7]","plainTextFormattedCitation":"[7]","previouslyFormattedCitation":"[7]"},"properties":{"noteIndex":0},"schema":"https://github.com/citation-style-language/schema/raw/master/csl-citation.json"}</w:instrText>
      </w:r>
      <w:r w:rsidR="0032433A">
        <w:rPr>
          <w:szCs w:val="18"/>
        </w:rPr>
        <w:fldChar w:fldCharType="separate"/>
      </w:r>
      <w:r w:rsidR="0032433A" w:rsidRPr="0032433A">
        <w:rPr>
          <w:noProof/>
          <w:szCs w:val="18"/>
        </w:rPr>
        <w:t>[7]</w:t>
      </w:r>
      <w:ins w:id="489" w:author="Alex Randles" w:date="2020-07-23T19:03:00Z">
        <w:r w:rsidR="0032433A">
          <w:rPr>
            <w:szCs w:val="18"/>
          </w:rPr>
          <w:fldChar w:fldCharType="end"/>
        </w:r>
        <w:r w:rsidR="0023448E">
          <w:rPr>
            <w:szCs w:val="18"/>
          </w:rPr>
          <w:t xml:space="preserve"> states that the term type for a predicate </w:t>
        </w:r>
        <w:del w:id="490" w:author="Ademar Crotti" w:date="2020-07-26T10:57:00Z">
          <w:r w:rsidR="0023448E" w:rsidDel="00633717">
            <w:rPr>
              <w:szCs w:val="18"/>
            </w:rPr>
            <w:delText xml:space="preserve">object </w:delText>
          </w:r>
        </w:del>
        <w:r w:rsidR="0023448E">
          <w:rPr>
            <w:szCs w:val="18"/>
          </w:rPr>
          <w:t>map must be an IRI (</w:t>
        </w:r>
        <w:r w:rsidR="0023448E" w:rsidRPr="00BA6890">
          <w:rPr>
            <w:rFonts w:ascii="Courier New" w:hAnsi="Courier New" w:cs="Courier New"/>
            <w:szCs w:val="18"/>
            <w:rPrChange w:id="491" w:author="Alex Randles" w:date="2020-07-23T19:06:00Z">
              <w:rPr>
                <w:szCs w:val="18"/>
              </w:rPr>
            </w:rPrChange>
          </w:rPr>
          <w:t>rr:</w:t>
        </w:r>
      </w:ins>
      <w:ins w:id="492" w:author="Alex Randles" w:date="2020-07-23T19:04:00Z">
        <w:r w:rsidR="0023448E" w:rsidRPr="00BA6890">
          <w:rPr>
            <w:rFonts w:ascii="Courier New" w:hAnsi="Courier New" w:cs="Courier New"/>
            <w:szCs w:val="18"/>
            <w:rPrChange w:id="493" w:author="Alex Randles" w:date="2020-07-23T19:06:00Z">
              <w:rPr>
                <w:szCs w:val="18"/>
              </w:rPr>
            </w:rPrChange>
          </w:rPr>
          <w:t>IRI</w:t>
        </w:r>
        <w:r w:rsidR="0023448E">
          <w:rPr>
            <w:szCs w:val="18"/>
          </w:rPr>
          <w:t>)</w:t>
        </w:r>
        <w:r w:rsidR="008642C3">
          <w:rPr>
            <w:szCs w:val="18"/>
          </w:rPr>
          <w:t xml:space="preserve">. The framework will suggest </w:t>
        </w:r>
      </w:ins>
      <w:ins w:id="494" w:author="Alex Randles" w:date="2020-07-24T13:51:00Z">
        <w:r w:rsidR="00740871">
          <w:rPr>
            <w:szCs w:val="18"/>
          </w:rPr>
          <w:t xml:space="preserve">a modification which </w:t>
        </w:r>
        <w:r w:rsidR="00740871">
          <w:rPr>
            <w:szCs w:val="18"/>
          </w:rPr>
          <w:lastRenderedPageBreak/>
          <w:t xml:space="preserve">changes </w:t>
        </w:r>
      </w:ins>
      <w:ins w:id="495" w:author="Alex Randles" w:date="2020-07-23T19:04:00Z">
        <w:r w:rsidR="008642C3">
          <w:rPr>
            <w:szCs w:val="18"/>
          </w:rPr>
          <w:t>this term type</w:t>
        </w:r>
      </w:ins>
      <w:ins w:id="496" w:author="Alex Randles" w:date="2020-07-24T14:32:00Z">
        <w:r w:rsidR="00A00354">
          <w:rPr>
            <w:szCs w:val="18"/>
          </w:rPr>
          <w:t xml:space="preserve"> t</w:t>
        </w:r>
      </w:ins>
      <w:ins w:id="497" w:author="Alex Randles" w:date="2020-07-24T14:33:00Z">
        <w:r w:rsidR="00A00354">
          <w:rPr>
            <w:szCs w:val="18"/>
          </w:rPr>
          <w:t>o an IRI</w:t>
        </w:r>
        <w:r w:rsidR="008A776F">
          <w:rPr>
            <w:szCs w:val="18"/>
          </w:rPr>
          <w:t xml:space="preserve"> (</w:t>
        </w:r>
        <w:r w:rsidR="008A776F" w:rsidRPr="008A776F">
          <w:rPr>
            <w:rFonts w:ascii="Courier New" w:hAnsi="Courier New" w:cs="Courier New"/>
            <w:szCs w:val="18"/>
            <w:rPrChange w:id="498" w:author="Alex Randles" w:date="2020-07-24T14:33:00Z">
              <w:rPr>
                <w:szCs w:val="18"/>
              </w:rPr>
            </w:rPrChange>
          </w:rPr>
          <w:t>rr:IRI</w:t>
        </w:r>
        <w:r w:rsidR="008A776F">
          <w:rPr>
            <w:szCs w:val="18"/>
          </w:rPr>
          <w:t>)</w:t>
        </w:r>
      </w:ins>
      <w:ins w:id="499" w:author="Alex Randles" w:date="2020-07-23T19:04:00Z">
        <w:r w:rsidR="008642C3">
          <w:rPr>
            <w:szCs w:val="18"/>
          </w:rPr>
          <w:t xml:space="preserve"> and provide a </w:t>
        </w:r>
      </w:ins>
      <w:ins w:id="500" w:author="Alex Randles" w:date="2020-07-24T14:34:00Z">
        <w:r w:rsidR="0023526D">
          <w:rPr>
            <w:szCs w:val="18"/>
          </w:rPr>
          <w:t>SPARQL delete/insert operation</w:t>
        </w:r>
      </w:ins>
      <w:ins w:id="501" w:author="Alex Randles" w:date="2020-07-24T13:28:00Z">
        <w:r w:rsidR="00542D95">
          <w:rPr>
            <w:rStyle w:val="FootnoteReference"/>
            <w:szCs w:val="18"/>
          </w:rPr>
          <w:footnoteReference w:id="12"/>
        </w:r>
      </w:ins>
      <w:ins w:id="505" w:author="Alex Randles" w:date="2020-07-24T13:51:00Z">
        <w:r w:rsidR="006002C8">
          <w:rPr>
            <w:szCs w:val="18"/>
          </w:rPr>
          <w:t xml:space="preserve"> </w:t>
        </w:r>
      </w:ins>
      <w:ins w:id="506" w:author="Alex Randles" w:date="2020-07-24T13:52:00Z">
        <w:r w:rsidR="00E800EA">
          <w:rPr>
            <w:szCs w:val="18"/>
          </w:rPr>
          <w:t xml:space="preserve"> </w:t>
        </w:r>
      </w:ins>
      <w:ins w:id="507" w:author="Alex Randles" w:date="2020-07-23T19:04:00Z">
        <w:r w:rsidR="008642C3">
          <w:rPr>
            <w:szCs w:val="18"/>
          </w:rPr>
          <w:t xml:space="preserve">which could </w:t>
        </w:r>
      </w:ins>
      <w:ins w:id="508" w:author="Alex Randles" w:date="2020-07-24T13:52:00Z">
        <w:r w:rsidR="00E800EA">
          <w:rPr>
            <w:szCs w:val="18"/>
          </w:rPr>
          <w:t xml:space="preserve">be </w:t>
        </w:r>
      </w:ins>
      <w:ins w:id="509" w:author="Alex Randles" w:date="2020-07-24T13:51:00Z">
        <w:r w:rsidR="0092068C">
          <w:rPr>
            <w:szCs w:val="18"/>
          </w:rPr>
          <w:t>executed on this mapping.</w:t>
        </w:r>
      </w:ins>
      <w:del w:id="510" w:author="Alex Randles" w:date="2020-07-23T19:01:00Z">
        <w:r w:rsidR="00CA61C8" w:rsidDel="003E24C5">
          <w:rPr>
            <w:szCs w:val="18"/>
          </w:rPr>
          <w:delText>g</w:delText>
        </w:r>
      </w:del>
      <w:del w:id="511" w:author="Alex Randles" w:date="2020-07-23T19:02:00Z">
        <w:r w:rsidR="00564966" w:rsidDel="00C02CAF">
          <w:rPr>
            <w:szCs w:val="18"/>
          </w:rPr>
          <w:delText xml:space="preserve">. </w:delText>
        </w:r>
      </w:del>
    </w:p>
    <w:p w14:paraId="53079977" w14:textId="77777777" w:rsidR="00992F91" w:rsidRDefault="00992F91" w:rsidP="00D8042A">
      <w:pPr>
        <w:rPr>
          <w:ins w:id="512" w:author="Alex Randles" w:date="2020-07-24T14:30:00Z"/>
          <w:szCs w:val="18"/>
        </w:rPr>
      </w:pPr>
    </w:p>
    <w:p w14:paraId="6390843D" w14:textId="3A2DF380" w:rsidR="00457DA8" w:rsidRDefault="00457DA8" w:rsidP="006246F7">
      <w:pPr>
        <w:rPr>
          <w:szCs w:val="18"/>
        </w:rPr>
      </w:pPr>
    </w:p>
    <w:p w14:paraId="291F0D66" w14:textId="77777777" w:rsidR="00133B00" w:rsidRDefault="00133B00" w:rsidP="00133B00">
      <w:pPr>
        <w:pStyle w:val="Heading3"/>
      </w:pPr>
      <w:bookmarkStart w:id="513" w:name="_Ref36602369"/>
      <w:bookmarkStart w:id="514" w:name="_Ref36602401"/>
      <w:r w:rsidRPr="00023484">
        <w:t>Dereferencability</w:t>
      </w:r>
      <w:r>
        <w:t xml:space="preserve"> of the URI</w:t>
      </w:r>
      <w:bookmarkEnd w:id="513"/>
    </w:p>
    <w:p w14:paraId="40D41370" w14:textId="236C1E3E" w:rsidR="00660070" w:rsidRDefault="000E3DA8" w:rsidP="00660070">
      <w:pPr>
        <w:rPr>
          <w:szCs w:val="18"/>
        </w:rPr>
      </w:pPr>
      <w:r w:rsidRPr="00F870F4">
        <w:rPr>
          <w:szCs w:val="18"/>
        </w:rPr>
        <w:t>If a URI contained within th</w:t>
      </w:r>
      <w:r w:rsidR="00563A60" w:rsidRPr="00F870F4">
        <w:rPr>
          <w:szCs w:val="18"/>
        </w:rPr>
        <w:t xml:space="preserve">e mapping is not </w:t>
      </w:r>
      <w:r w:rsidR="001A5125" w:rsidRPr="00F870F4">
        <w:rPr>
          <w:szCs w:val="18"/>
        </w:rPr>
        <w:t>dereferencable</w:t>
      </w:r>
      <w:r w:rsidR="00563A60" w:rsidRPr="00F870F4">
        <w:rPr>
          <w:szCs w:val="18"/>
        </w:rPr>
        <w:t>, the</w:t>
      </w:r>
      <w:r w:rsidR="003D1780">
        <w:rPr>
          <w:szCs w:val="18"/>
        </w:rPr>
        <w:t xml:space="preserve"> mapping engineer can refine this </w:t>
      </w:r>
      <w:r w:rsidR="006B7AC9">
        <w:rPr>
          <w:szCs w:val="18"/>
        </w:rPr>
        <w:t>violation manually</w:t>
      </w:r>
      <w:r w:rsidR="00433ABF">
        <w:rPr>
          <w:szCs w:val="18"/>
        </w:rPr>
        <w:t xml:space="preserve">, </w:t>
      </w:r>
      <w:r w:rsidR="00D458AD">
        <w:rPr>
          <w:szCs w:val="18"/>
        </w:rPr>
        <w:t>or</w:t>
      </w:r>
      <w:r w:rsidR="00433ABF">
        <w:rPr>
          <w:szCs w:val="18"/>
        </w:rPr>
        <w:t xml:space="preserve"> this violation could</w:t>
      </w:r>
      <w:r w:rsidR="00DE45B9">
        <w:rPr>
          <w:szCs w:val="18"/>
        </w:rPr>
        <w:t xml:space="preserve"> also be</w:t>
      </w:r>
      <w:r w:rsidR="00433ABF">
        <w:rPr>
          <w:szCs w:val="18"/>
        </w:rPr>
        <w:t xml:space="preserve"> </w:t>
      </w:r>
      <w:r w:rsidR="00FA145A">
        <w:rPr>
          <w:szCs w:val="18"/>
        </w:rPr>
        <w:t xml:space="preserve">fixed </w:t>
      </w:r>
      <w:r w:rsidR="00433ABF">
        <w:rPr>
          <w:szCs w:val="18"/>
        </w:rPr>
        <w:t>by the vocab</w:t>
      </w:r>
      <w:r w:rsidR="00DE45B9">
        <w:rPr>
          <w:szCs w:val="18"/>
        </w:rPr>
        <w:t>ulary maintainers</w:t>
      </w:r>
      <w:r w:rsidR="00FA19B7">
        <w:rPr>
          <w:szCs w:val="18"/>
        </w:rPr>
        <w:t xml:space="preserve">. </w:t>
      </w:r>
      <w:r w:rsidR="00F85E79">
        <w:rPr>
          <w:szCs w:val="18"/>
        </w:rPr>
        <w:t xml:space="preserve">For the former, a mapping engineer </w:t>
      </w:r>
      <w:r w:rsidR="00FA19B7">
        <w:rPr>
          <w:szCs w:val="18"/>
        </w:rPr>
        <w:t xml:space="preserve">could </w:t>
      </w:r>
      <w:r w:rsidR="00F85E79">
        <w:rPr>
          <w:szCs w:val="18"/>
        </w:rPr>
        <w:t xml:space="preserve">remove </w:t>
      </w:r>
      <w:r w:rsidR="006B7AC9">
        <w:rPr>
          <w:szCs w:val="18"/>
        </w:rPr>
        <w:t xml:space="preserve">the </w:t>
      </w:r>
      <w:r w:rsidR="006B7AC9" w:rsidRPr="00C26FD9">
        <w:rPr>
          <w:rFonts w:ascii="Courier New" w:hAnsi="Courier New" w:cs="Courier New"/>
          <w:szCs w:val="18"/>
        </w:rPr>
        <w:t>ex:name</w:t>
      </w:r>
      <w:r w:rsidR="006B7AC9">
        <w:rPr>
          <w:szCs w:val="18"/>
        </w:rPr>
        <w:t xml:space="preserve"> property which is contained within the mapping</w:t>
      </w:r>
      <w:r w:rsidR="0099699A">
        <w:rPr>
          <w:szCs w:val="18"/>
        </w:rPr>
        <w:t xml:space="preserve"> and </w:t>
      </w:r>
      <w:r w:rsidR="001675C1">
        <w:rPr>
          <w:szCs w:val="18"/>
        </w:rPr>
        <w:t>inser</w:t>
      </w:r>
      <w:r w:rsidR="00322BFC">
        <w:rPr>
          <w:szCs w:val="18"/>
        </w:rPr>
        <w:t>t</w:t>
      </w:r>
      <w:r w:rsidR="001675C1">
        <w:rPr>
          <w:szCs w:val="18"/>
        </w:rPr>
        <w:t xml:space="preserve"> </w:t>
      </w:r>
      <w:r w:rsidR="00907D3E">
        <w:rPr>
          <w:szCs w:val="18"/>
        </w:rPr>
        <w:t>a propert</w:t>
      </w:r>
      <w:r w:rsidR="00516DC6">
        <w:rPr>
          <w:szCs w:val="18"/>
        </w:rPr>
        <w:t xml:space="preserve">y </w:t>
      </w:r>
      <w:r w:rsidR="001F0B51">
        <w:rPr>
          <w:szCs w:val="18"/>
        </w:rPr>
        <w:t>which can</w:t>
      </w:r>
      <w:r w:rsidR="00FA19B7">
        <w:rPr>
          <w:szCs w:val="18"/>
        </w:rPr>
        <w:t xml:space="preserve"> be dereferenced. </w:t>
      </w:r>
      <w:r w:rsidR="00660574">
        <w:rPr>
          <w:szCs w:val="18"/>
        </w:rPr>
        <w:t xml:space="preserve">In the latter, the vocabulary maintainers </w:t>
      </w:r>
      <w:r w:rsidR="007229EC">
        <w:rPr>
          <w:szCs w:val="18"/>
        </w:rPr>
        <w:t>could</w:t>
      </w:r>
      <w:r w:rsidR="00660574">
        <w:rPr>
          <w:szCs w:val="18"/>
        </w:rPr>
        <w:t xml:space="preserve"> resolve </w:t>
      </w:r>
      <w:r w:rsidR="00802964">
        <w:rPr>
          <w:szCs w:val="18"/>
        </w:rPr>
        <w:t>any</w:t>
      </w:r>
      <w:r w:rsidR="00660574">
        <w:rPr>
          <w:szCs w:val="18"/>
        </w:rPr>
        <w:t xml:space="preserve"> </w:t>
      </w:r>
      <w:r w:rsidR="00321C6E" w:rsidRPr="00321C6E">
        <w:rPr>
          <w:szCs w:val="18"/>
        </w:rPr>
        <w:t>dereferenceability</w:t>
      </w:r>
      <w:r w:rsidR="00321C6E">
        <w:rPr>
          <w:szCs w:val="18"/>
        </w:rPr>
        <w:t xml:space="preserve"> issues.</w:t>
      </w:r>
    </w:p>
    <w:bookmarkEnd w:id="514"/>
    <w:p w14:paraId="0AED0506" w14:textId="4E941080" w:rsidR="00307040" w:rsidRDefault="00307040" w:rsidP="006246F7">
      <w:pPr>
        <w:rPr>
          <w:szCs w:val="18"/>
        </w:rPr>
      </w:pPr>
    </w:p>
    <w:p w14:paraId="427F01D8" w14:textId="51310676" w:rsidR="00F93256" w:rsidRPr="00917300" w:rsidRDefault="002F5EDE" w:rsidP="00F15676">
      <w:pPr>
        <w:pStyle w:val="Heading3"/>
      </w:pPr>
      <w:bookmarkStart w:id="515" w:name="_Ref36602414"/>
      <w:r w:rsidRPr="00917300">
        <w:t>Incorrect Datatype</w:t>
      </w:r>
      <w:bookmarkEnd w:id="515"/>
      <w:r w:rsidRPr="00917300">
        <w:t xml:space="preserve"> </w:t>
      </w:r>
    </w:p>
    <w:p w14:paraId="3B565806" w14:textId="26C4CBA8" w:rsidR="002D3C4C" w:rsidRDefault="00AA42CD">
      <w:pPr>
        <w:rPr>
          <w:szCs w:val="18"/>
        </w:rPr>
      </w:pPr>
      <w:r>
        <w:rPr>
          <w:szCs w:val="18"/>
        </w:rPr>
        <w:t xml:space="preserve">Refining an incorrect datatype </w:t>
      </w:r>
      <w:r w:rsidR="00ED5D96">
        <w:rPr>
          <w:szCs w:val="18"/>
        </w:rPr>
        <w:t xml:space="preserve">may </w:t>
      </w:r>
      <w:r>
        <w:rPr>
          <w:szCs w:val="18"/>
        </w:rPr>
        <w:t xml:space="preserve">be </w:t>
      </w:r>
      <w:r w:rsidR="00A52306">
        <w:rPr>
          <w:szCs w:val="18"/>
        </w:rPr>
        <w:t xml:space="preserve">undertaken </w:t>
      </w:r>
      <w:r w:rsidR="00D0350F">
        <w:rPr>
          <w:szCs w:val="18"/>
        </w:rPr>
        <w:t xml:space="preserve">semi- </w:t>
      </w:r>
      <w:r>
        <w:rPr>
          <w:szCs w:val="18"/>
        </w:rPr>
        <w:t>automatically</w:t>
      </w:r>
      <w:r w:rsidR="00250CC8">
        <w:rPr>
          <w:szCs w:val="18"/>
        </w:rPr>
        <w:t xml:space="preserve">. The framework will suggest to the </w:t>
      </w:r>
      <w:r w:rsidR="00D35A93">
        <w:rPr>
          <w:szCs w:val="18"/>
        </w:rPr>
        <w:t xml:space="preserve">mapping </w:t>
      </w:r>
      <w:r w:rsidR="00992CA5">
        <w:rPr>
          <w:szCs w:val="18"/>
        </w:rPr>
        <w:t>engineer</w:t>
      </w:r>
      <w:r w:rsidR="00D35A93">
        <w:rPr>
          <w:szCs w:val="18"/>
        </w:rPr>
        <w:t xml:space="preserve"> </w:t>
      </w:r>
      <w:r w:rsidR="002D3C4C">
        <w:rPr>
          <w:szCs w:val="18"/>
        </w:rPr>
        <w:t>a</w:t>
      </w:r>
      <w:r w:rsidR="00E10A87">
        <w:rPr>
          <w:szCs w:val="18"/>
        </w:rPr>
        <w:t>n</w:t>
      </w:r>
      <w:r w:rsidR="002D3C4C">
        <w:rPr>
          <w:szCs w:val="18"/>
        </w:rPr>
        <w:t xml:space="preserve"> </w:t>
      </w:r>
      <w:r w:rsidR="00E10A87">
        <w:rPr>
          <w:szCs w:val="18"/>
        </w:rPr>
        <w:t>adjustment</w:t>
      </w:r>
      <w:r w:rsidR="002D3C4C">
        <w:rPr>
          <w:szCs w:val="18"/>
        </w:rPr>
        <w:t xml:space="preserve"> that could refine this violation. Since the </w:t>
      </w:r>
      <w:r w:rsidR="0077041D">
        <w:rPr>
          <w:szCs w:val="18"/>
        </w:rPr>
        <w:t xml:space="preserve">datatype for </w:t>
      </w:r>
      <w:r w:rsidR="0077041D" w:rsidRPr="00C26FD9">
        <w:rPr>
          <w:rFonts w:ascii="Courier New" w:hAnsi="Courier New" w:cs="Courier New"/>
          <w:szCs w:val="18"/>
        </w:rPr>
        <w:t>dbo:age</w:t>
      </w:r>
      <w:r w:rsidR="0077041D">
        <w:rPr>
          <w:szCs w:val="18"/>
        </w:rPr>
        <w:t xml:space="preserve"> is defined as </w:t>
      </w:r>
      <w:r w:rsidR="0077041D" w:rsidRPr="00C26FD9">
        <w:rPr>
          <w:rFonts w:ascii="Courier New" w:hAnsi="Courier New" w:cs="Courier New"/>
          <w:szCs w:val="18"/>
        </w:rPr>
        <w:t>xsd:integer</w:t>
      </w:r>
      <w:r w:rsidR="0077041D">
        <w:rPr>
          <w:szCs w:val="18"/>
        </w:rPr>
        <w:t xml:space="preserve"> within </w:t>
      </w:r>
      <w:r w:rsidR="00072970">
        <w:rPr>
          <w:szCs w:val="18"/>
        </w:rPr>
        <w:t>its</w:t>
      </w:r>
      <w:r w:rsidR="0077041D">
        <w:rPr>
          <w:szCs w:val="18"/>
        </w:rPr>
        <w:t xml:space="preserve"> </w:t>
      </w:r>
      <w:r w:rsidR="00072970">
        <w:rPr>
          <w:szCs w:val="18"/>
        </w:rPr>
        <w:t xml:space="preserve">vocabulary, the framework </w:t>
      </w:r>
      <w:r w:rsidR="005F0D97">
        <w:rPr>
          <w:szCs w:val="18"/>
        </w:rPr>
        <w:t xml:space="preserve">can suggest changing the datatype definition within the mapping to </w:t>
      </w:r>
      <w:r w:rsidR="005F0D97" w:rsidRPr="00C26FD9">
        <w:rPr>
          <w:rFonts w:ascii="Courier New" w:hAnsi="Courier New" w:cs="Courier New"/>
          <w:szCs w:val="18"/>
        </w:rPr>
        <w:t>xsd:integer</w:t>
      </w:r>
      <w:r w:rsidR="005F0D97">
        <w:rPr>
          <w:szCs w:val="18"/>
        </w:rPr>
        <w:t xml:space="preserve">. </w:t>
      </w:r>
      <w:r w:rsidR="00CE19A2">
        <w:rPr>
          <w:szCs w:val="18"/>
        </w:rPr>
        <w:t xml:space="preserve">If the </w:t>
      </w:r>
      <w:r w:rsidR="001F5AAF">
        <w:rPr>
          <w:szCs w:val="18"/>
        </w:rPr>
        <w:t xml:space="preserve">mapping engineer </w:t>
      </w:r>
      <w:r w:rsidR="00CE19A2">
        <w:rPr>
          <w:szCs w:val="18"/>
        </w:rPr>
        <w:t>accept</w:t>
      </w:r>
      <w:r w:rsidR="00F97019">
        <w:rPr>
          <w:szCs w:val="18"/>
        </w:rPr>
        <w:t>s</w:t>
      </w:r>
      <w:r w:rsidR="00CE19A2">
        <w:rPr>
          <w:szCs w:val="18"/>
        </w:rPr>
        <w:t xml:space="preserve"> </w:t>
      </w:r>
      <w:r w:rsidR="00A67ADD">
        <w:rPr>
          <w:szCs w:val="18"/>
        </w:rPr>
        <w:t xml:space="preserve">the suggested </w:t>
      </w:r>
      <w:r w:rsidR="00CE19A2">
        <w:rPr>
          <w:szCs w:val="18"/>
        </w:rPr>
        <w:t xml:space="preserve"> modification, t</w:t>
      </w:r>
      <w:r w:rsidR="005F0D97">
        <w:rPr>
          <w:szCs w:val="18"/>
        </w:rPr>
        <w:t xml:space="preserve">he </w:t>
      </w:r>
      <w:r w:rsidR="00CE19A2">
        <w:rPr>
          <w:szCs w:val="18"/>
        </w:rPr>
        <w:t>framework will</w:t>
      </w:r>
      <w:r w:rsidR="005F0D97">
        <w:rPr>
          <w:szCs w:val="18"/>
        </w:rPr>
        <w:t xml:space="preserve"> </w:t>
      </w:r>
      <w:r w:rsidR="00CE19A2">
        <w:rPr>
          <w:szCs w:val="18"/>
        </w:rPr>
        <w:t>construct</w:t>
      </w:r>
      <w:r w:rsidR="005F0D97">
        <w:rPr>
          <w:szCs w:val="18"/>
        </w:rPr>
        <w:t xml:space="preserve"> and </w:t>
      </w:r>
      <w:r w:rsidR="00786EEA">
        <w:rPr>
          <w:szCs w:val="18"/>
        </w:rPr>
        <w:t>execute</w:t>
      </w:r>
      <w:r w:rsidR="005F0D97">
        <w:rPr>
          <w:szCs w:val="18"/>
        </w:rPr>
        <w:t xml:space="preserve"> the </w:t>
      </w:r>
      <w:r w:rsidR="00F54245">
        <w:rPr>
          <w:szCs w:val="18"/>
        </w:rPr>
        <w:t>SPARQL</w:t>
      </w:r>
      <w:r w:rsidR="002560EB">
        <w:rPr>
          <w:szCs w:val="18"/>
        </w:rPr>
        <w:t xml:space="preserve"> </w:t>
      </w:r>
      <w:r w:rsidR="00343962">
        <w:rPr>
          <w:szCs w:val="18"/>
        </w:rPr>
        <w:t>delete/insert</w:t>
      </w:r>
      <w:r w:rsidR="00F54245">
        <w:rPr>
          <w:szCs w:val="18"/>
        </w:rPr>
        <w:t xml:space="preserve"> operation shown in </w:t>
      </w:r>
      <w:r w:rsidR="00F54245" w:rsidRPr="00C26FD9">
        <w:rPr>
          <w:b/>
          <w:bCs/>
          <w:szCs w:val="18"/>
        </w:rPr>
        <w:fldChar w:fldCharType="begin"/>
      </w:r>
      <w:r w:rsidR="00F54245" w:rsidRPr="00C26FD9">
        <w:rPr>
          <w:b/>
          <w:bCs/>
          <w:szCs w:val="18"/>
        </w:rPr>
        <w:instrText xml:space="preserve"> REF _Ref36652633 \h </w:instrText>
      </w:r>
      <w:r w:rsidR="00367B70">
        <w:rPr>
          <w:b/>
          <w:bCs/>
          <w:szCs w:val="18"/>
        </w:rPr>
        <w:instrText xml:space="preserve"> \* MERGEFORMAT </w:instrText>
      </w:r>
      <w:r w:rsidR="00F54245" w:rsidRPr="00C26FD9">
        <w:rPr>
          <w:b/>
          <w:bCs/>
          <w:szCs w:val="18"/>
        </w:rPr>
      </w:r>
      <w:r w:rsidR="00F54245" w:rsidRPr="00C26FD9">
        <w:rPr>
          <w:b/>
          <w:bCs/>
          <w:szCs w:val="18"/>
        </w:rPr>
        <w:fldChar w:fldCharType="separate"/>
      </w:r>
      <w:r w:rsidR="00E96BE6" w:rsidRPr="00E96BE6">
        <w:rPr>
          <w:b/>
          <w:bCs/>
        </w:rPr>
        <w:t xml:space="preserve">Listing </w:t>
      </w:r>
      <w:r w:rsidR="00E96BE6" w:rsidRPr="00E96BE6">
        <w:rPr>
          <w:b/>
          <w:bCs/>
          <w:noProof/>
        </w:rPr>
        <w:t>5</w:t>
      </w:r>
      <w:r w:rsidR="00F54245" w:rsidRPr="00C26FD9">
        <w:rPr>
          <w:b/>
          <w:bCs/>
          <w:szCs w:val="18"/>
        </w:rPr>
        <w:fldChar w:fldCharType="end"/>
      </w:r>
      <w:r w:rsidR="00F54245" w:rsidRPr="00C26FD9">
        <w:rPr>
          <w:b/>
          <w:bCs/>
          <w:szCs w:val="18"/>
        </w:rPr>
        <w:t xml:space="preserve"> </w:t>
      </w:r>
      <w:r w:rsidR="00F54245">
        <w:rPr>
          <w:szCs w:val="18"/>
        </w:rPr>
        <w:t>after it has retrieved the correct datatype, using the SPARQL query shown in</w:t>
      </w:r>
      <w:r w:rsidR="000452B9" w:rsidRPr="00367B70">
        <w:rPr>
          <w:b/>
          <w:bCs/>
          <w:szCs w:val="18"/>
        </w:rPr>
        <w:t xml:space="preserve"> </w:t>
      </w:r>
      <w:r w:rsidR="00CB5FA7" w:rsidRPr="00C26FD9">
        <w:rPr>
          <w:b/>
          <w:bCs/>
          <w:szCs w:val="18"/>
        </w:rPr>
        <w:fldChar w:fldCharType="begin"/>
      </w:r>
      <w:r w:rsidR="00CB5FA7" w:rsidRPr="00367B70">
        <w:rPr>
          <w:b/>
          <w:bCs/>
          <w:szCs w:val="18"/>
        </w:rPr>
        <w:instrText xml:space="preserve"> REF _Ref36229035 \h </w:instrText>
      </w:r>
      <w:r w:rsidR="00367B70" w:rsidRPr="00C26FD9">
        <w:rPr>
          <w:b/>
          <w:bCs/>
          <w:szCs w:val="18"/>
        </w:rPr>
        <w:instrText xml:space="preserve"> \* MERGEFORMAT </w:instrText>
      </w:r>
      <w:r w:rsidR="00CB5FA7" w:rsidRPr="00C26FD9">
        <w:rPr>
          <w:b/>
          <w:bCs/>
          <w:szCs w:val="18"/>
        </w:rPr>
      </w:r>
      <w:r w:rsidR="00CB5FA7" w:rsidRPr="00C26FD9">
        <w:rPr>
          <w:b/>
          <w:bCs/>
          <w:szCs w:val="18"/>
        </w:rPr>
        <w:fldChar w:fldCharType="separate"/>
      </w:r>
      <w:r w:rsidR="00E96BE6" w:rsidRPr="00E96BE6">
        <w:rPr>
          <w:b/>
          <w:bCs/>
        </w:rPr>
        <w:t xml:space="preserve">Listing </w:t>
      </w:r>
      <w:r w:rsidR="00E96BE6" w:rsidRPr="00E96BE6">
        <w:rPr>
          <w:b/>
          <w:bCs/>
          <w:noProof/>
        </w:rPr>
        <w:t>4</w:t>
      </w:r>
      <w:r w:rsidR="00CB5FA7" w:rsidRPr="00C26FD9">
        <w:rPr>
          <w:b/>
          <w:bCs/>
          <w:szCs w:val="18"/>
        </w:rPr>
        <w:fldChar w:fldCharType="end"/>
      </w:r>
      <w:r w:rsidR="00CB5FA7">
        <w:rPr>
          <w:b/>
          <w:bCs/>
          <w:szCs w:val="18"/>
        </w:rPr>
        <w:t xml:space="preserve">. </w:t>
      </w:r>
    </w:p>
    <w:p w14:paraId="245B8581" w14:textId="661D6C85" w:rsidR="00B4512D" w:rsidRDefault="00B4512D" w:rsidP="00045C79">
      <w:pPr>
        <w:rPr>
          <w:szCs w:val="18"/>
        </w:rPr>
      </w:pPr>
    </w:p>
    <w:tbl>
      <w:tblPr>
        <w:tblStyle w:val="TableGrid1"/>
        <w:tblW w:w="0" w:type="auto"/>
        <w:jc w:val="center"/>
        <w:tblLook w:val="04A0" w:firstRow="1" w:lastRow="0" w:firstColumn="1" w:lastColumn="0" w:noHBand="0" w:noVBand="1"/>
      </w:tblPr>
      <w:tblGrid>
        <w:gridCol w:w="4390"/>
      </w:tblGrid>
      <w:tr w:rsidR="00A42112" w:rsidRPr="00E46F07" w14:paraId="1B001DFA" w14:textId="77777777" w:rsidTr="00B12678">
        <w:trPr>
          <w:trHeight w:val="203"/>
          <w:jc w:val="center"/>
        </w:trPr>
        <w:tc>
          <w:tcPr>
            <w:tcW w:w="4390" w:type="dxa"/>
          </w:tcPr>
          <w:p w14:paraId="76120B1B" w14:textId="77777777" w:rsidR="00A42112" w:rsidRPr="00E46F07" w:rsidRDefault="00A42112" w:rsidP="00B12678">
            <w:pPr>
              <w:keepNext/>
              <w:spacing w:line="240" w:lineRule="auto"/>
              <w:jc w:val="left"/>
              <w:rPr>
                <w:rFonts w:ascii="Courier New" w:eastAsia="Calibri" w:hAnsi="Courier New" w:cs="Courier New"/>
                <w:sz w:val="16"/>
                <w:szCs w:val="16"/>
                <w:lang w:val="en-IE"/>
              </w:rPr>
            </w:pPr>
            <w:r w:rsidRPr="00E46F07">
              <w:rPr>
                <w:rFonts w:ascii="Courier New" w:eastAsia="Calibri" w:hAnsi="Courier New" w:cs="Courier New"/>
                <w:sz w:val="16"/>
                <w:szCs w:val="16"/>
                <w:lang w:val="en-IE"/>
              </w:rPr>
              <w:t>SELECT ?datatype</w:t>
            </w:r>
          </w:p>
          <w:p w14:paraId="2D410774" w14:textId="4A70CDDD" w:rsidR="00A42112" w:rsidRPr="00E46F07" w:rsidDel="00C6040B" w:rsidRDefault="00A42112" w:rsidP="00B12678">
            <w:pPr>
              <w:keepNext/>
              <w:spacing w:line="240" w:lineRule="auto"/>
              <w:jc w:val="left"/>
              <w:rPr>
                <w:del w:id="516" w:author="Ademar Crotti" w:date="2020-07-27T14:23:00Z"/>
                <w:rFonts w:ascii="Courier New" w:eastAsia="Calibri" w:hAnsi="Courier New" w:cs="Courier New"/>
                <w:sz w:val="16"/>
                <w:szCs w:val="16"/>
                <w:lang w:val="en-IE"/>
              </w:rPr>
            </w:pPr>
            <w:r w:rsidRPr="00E46F07">
              <w:rPr>
                <w:rFonts w:ascii="Courier New" w:eastAsia="Calibri" w:hAnsi="Courier New" w:cs="Courier New"/>
                <w:sz w:val="16"/>
                <w:szCs w:val="16"/>
                <w:lang w:val="en-IE"/>
              </w:rPr>
              <w:t>WHERE {</w:t>
            </w:r>
            <w:ins w:id="517" w:author="Ademar Crotti" w:date="2020-07-27T14:23:00Z">
              <w:r w:rsidR="00C6040B">
                <w:rPr>
                  <w:rFonts w:ascii="Courier New" w:eastAsia="Calibri" w:hAnsi="Courier New" w:cs="Courier New"/>
                  <w:color w:val="4472C4"/>
                  <w:sz w:val="16"/>
                  <w:szCs w:val="16"/>
                  <w:lang w:val="en-IE"/>
                </w:rPr>
                <w:t xml:space="preserve"> </w:t>
              </w:r>
            </w:ins>
          </w:p>
          <w:p w14:paraId="32C7B9F1" w14:textId="0B12B299" w:rsidR="00A42112" w:rsidRPr="00E46F07" w:rsidDel="00C6040B" w:rsidRDefault="00B17971" w:rsidP="00B12678">
            <w:pPr>
              <w:keepNext/>
              <w:spacing w:line="240" w:lineRule="auto"/>
              <w:jc w:val="left"/>
              <w:rPr>
                <w:del w:id="518" w:author="Ademar Crotti" w:date="2020-07-27T14:23:00Z"/>
                <w:rFonts w:ascii="Courier New" w:eastAsia="Calibri" w:hAnsi="Courier New" w:cs="Courier New"/>
                <w:sz w:val="16"/>
                <w:szCs w:val="16"/>
                <w:lang w:val="en-IE"/>
              </w:rPr>
            </w:pPr>
            <w:del w:id="519" w:author="Ademar Crotti" w:date="2020-07-27T14:23:00Z">
              <w:r w:rsidDel="00C6040B">
                <w:rPr>
                  <w:rFonts w:ascii="Courier New" w:eastAsia="Calibri" w:hAnsi="Courier New" w:cs="Courier New"/>
                  <w:color w:val="4472C4"/>
                  <w:sz w:val="16"/>
                  <w:szCs w:val="16"/>
                  <w:lang w:val="en-IE"/>
                </w:rPr>
                <w:delText xml:space="preserve">   </w:delText>
              </w:r>
            </w:del>
            <w:r w:rsidR="00A42112" w:rsidRPr="00E46F07">
              <w:rPr>
                <w:rFonts w:ascii="Courier New" w:eastAsia="Calibri" w:hAnsi="Courier New" w:cs="Courier New"/>
                <w:color w:val="4472C4"/>
                <w:sz w:val="16"/>
                <w:szCs w:val="16"/>
                <w:lang w:val="en-IE"/>
              </w:rPr>
              <w:t>dbo:</w:t>
            </w:r>
            <w:r w:rsidR="00A42112">
              <w:rPr>
                <w:rFonts w:ascii="Courier New" w:eastAsia="Calibri" w:hAnsi="Courier New" w:cs="Courier New"/>
                <w:color w:val="4472C4"/>
                <w:sz w:val="16"/>
                <w:szCs w:val="16"/>
                <w:lang w:val="en-IE"/>
              </w:rPr>
              <w:t>age</w:t>
            </w:r>
            <w:r w:rsidR="00A42112" w:rsidRPr="00E46F07">
              <w:rPr>
                <w:rFonts w:ascii="Courier New" w:eastAsia="Calibri" w:hAnsi="Courier New" w:cs="Courier New"/>
                <w:color w:val="4472C4"/>
                <w:sz w:val="16"/>
                <w:szCs w:val="16"/>
                <w:lang w:val="en-IE"/>
              </w:rPr>
              <w:t xml:space="preserve"> </w:t>
            </w:r>
            <w:r w:rsidR="00A42112" w:rsidRPr="00E46F07">
              <w:rPr>
                <w:rFonts w:ascii="Courier New" w:eastAsia="Calibri" w:hAnsi="Courier New" w:cs="Courier New"/>
                <w:sz w:val="16"/>
                <w:szCs w:val="16"/>
                <w:lang w:val="en-IE"/>
              </w:rPr>
              <w:t>rdfs:range ?datatype.</w:t>
            </w:r>
            <w:ins w:id="520" w:author="Ademar Crotti" w:date="2020-07-27T14:23:00Z">
              <w:r w:rsidR="00C6040B">
                <w:rPr>
                  <w:rFonts w:ascii="Courier New" w:eastAsia="Calibri" w:hAnsi="Courier New" w:cs="Courier New"/>
                  <w:sz w:val="16"/>
                  <w:szCs w:val="16"/>
                  <w:lang w:val="en-IE"/>
                </w:rPr>
                <w:t xml:space="preserve"> </w:t>
              </w:r>
            </w:ins>
          </w:p>
          <w:p w14:paraId="3335335C" w14:textId="77777777" w:rsidR="00A42112" w:rsidRPr="00E46F07" w:rsidRDefault="00A42112" w:rsidP="005D1DAC">
            <w:pPr>
              <w:keepNext/>
              <w:spacing w:line="240" w:lineRule="auto"/>
              <w:jc w:val="left"/>
              <w:rPr>
                <w:rFonts w:ascii="Courier New" w:eastAsia="Calibri" w:hAnsi="Courier New" w:cs="Courier New"/>
                <w:sz w:val="16"/>
                <w:szCs w:val="16"/>
                <w:lang w:val="en-IE"/>
              </w:rPr>
            </w:pPr>
            <w:r w:rsidRPr="00E46F07">
              <w:rPr>
                <w:rFonts w:ascii="Courier New" w:eastAsia="Calibri" w:hAnsi="Courier New" w:cs="Courier New"/>
                <w:sz w:val="16"/>
                <w:szCs w:val="16"/>
                <w:lang w:val="en-IE"/>
              </w:rPr>
              <w:t>}</w:t>
            </w:r>
          </w:p>
        </w:tc>
      </w:tr>
    </w:tbl>
    <w:p w14:paraId="5311664D" w14:textId="36DCA996" w:rsidR="00A42112" w:rsidRPr="00E526CB" w:rsidRDefault="00A42112">
      <w:pPr>
        <w:pStyle w:val="Caption"/>
      </w:pPr>
      <w:bookmarkStart w:id="521" w:name="_Ref36229035"/>
      <w:bookmarkStart w:id="522" w:name="_Ref36229028"/>
      <w:r w:rsidRPr="00E526CB">
        <w:t xml:space="preserve">Listing </w:t>
      </w:r>
      <w:r w:rsidRPr="00C26FD9">
        <w:fldChar w:fldCharType="begin"/>
      </w:r>
      <w:r w:rsidRPr="00E526CB">
        <w:instrText xml:space="preserve"> SEQ Listing \* ARABIC </w:instrText>
      </w:r>
      <w:r w:rsidRPr="00C26FD9">
        <w:fldChar w:fldCharType="separate"/>
      </w:r>
      <w:r w:rsidR="00E96BE6">
        <w:rPr>
          <w:noProof/>
        </w:rPr>
        <w:t>4</w:t>
      </w:r>
      <w:r w:rsidRPr="00C26FD9">
        <w:fldChar w:fldCharType="end"/>
      </w:r>
      <w:bookmarkEnd w:id="521"/>
      <w:r w:rsidRPr="00E526CB">
        <w:t xml:space="preserve">: </w:t>
      </w:r>
      <w:r w:rsidRPr="00FA64DF">
        <w:rPr>
          <w:b w:val="0"/>
          <w:bCs w:val="0"/>
        </w:rPr>
        <w:t>SPARQL select query to retrieve datatype.</w:t>
      </w:r>
      <w:bookmarkEnd w:id="522"/>
    </w:p>
    <w:p w14:paraId="10E0B658" w14:textId="77777777" w:rsidR="00B4512D" w:rsidRDefault="00B4512D" w:rsidP="00045C79">
      <w:pPr>
        <w:rPr>
          <w:szCs w:val="18"/>
        </w:rPr>
      </w:pPr>
    </w:p>
    <w:tbl>
      <w:tblPr>
        <w:tblStyle w:val="TableGrid"/>
        <w:tblW w:w="4795" w:type="dxa"/>
        <w:jc w:val="right"/>
        <w:tblLook w:val="04A0" w:firstRow="1" w:lastRow="0" w:firstColumn="1" w:lastColumn="0" w:noHBand="0" w:noVBand="1"/>
      </w:tblPr>
      <w:tblGrid>
        <w:gridCol w:w="4795"/>
      </w:tblGrid>
      <w:tr w:rsidR="005850D0" w:rsidRPr="00BF3C1C" w14:paraId="58BB4B0F" w14:textId="77777777" w:rsidTr="00B12678">
        <w:trPr>
          <w:jc w:val="right"/>
        </w:trPr>
        <w:tc>
          <w:tcPr>
            <w:tcW w:w="4795" w:type="dxa"/>
          </w:tcPr>
          <w:p w14:paraId="7AED26AE" w14:textId="517A2EB9" w:rsidR="005850D0" w:rsidRPr="00BF3C1C" w:rsidRDefault="005850D0" w:rsidP="005A5AC1">
            <w:pPr>
              <w:rPr>
                <w:rFonts w:ascii="Courier New" w:hAnsi="Courier New" w:cs="Courier New"/>
                <w:sz w:val="16"/>
                <w:szCs w:val="16"/>
              </w:rPr>
            </w:pPr>
            <w:r w:rsidRPr="00BF3C1C">
              <w:rPr>
                <w:rFonts w:ascii="Courier New" w:hAnsi="Courier New" w:cs="Courier New"/>
                <w:sz w:val="16"/>
                <w:szCs w:val="16"/>
              </w:rPr>
              <w:t>DELETE{?</w:t>
            </w:r>
            <w:r w:rsidR="00D92489">
              <w:rPr>
                <w:rFonts w:ascii="Courier New" w:hAnsi="Courier New" w:cs="Courier New"/>
                <w:sz w:val="16"/>
                <w:szCs w:val="16"/>
              </w:rPr>
              <w:t>o</w:t>
            </w:r>
            <w:r w:rsidR="0022330A">
              <w:rPr>
                <w:rFonts w:ascii="Courier New" w:hAnsi="Courier New" w:cs="Courier New"/>
              </w:rPr>
              <w:t>m</w:t>
            </w:r>
            <w:r w:rsidR="00D92489" w:rsidRPr="00BF3C1C">
              <w:rPr>
                <w:rFonts w:ascii="Courier New" w:hAnsi="Courier New" w:cs="Courier New"/>
                <w:sz w:val="16"/>
                <w:szCs w:val="16"/>
              </w:rPr>
              <w:t xml:space="preserve"> </w:t>
            </w:r>
            <w:r w:rsidRPr="00BF3C1C">
              <w:rPr>
                <w:rFonts w:ascii="Courier New" w:hAnsi="Courier New" w:cs="Courier New"/>
                <w:sz w:val="16"/>
                <w:szCs w:val="16"/>
              </w:rPr>
              <w:t>rr:datatype ?datatype}</w:t>
            </w:r>
          </w:p>
          <w:p w14:paraId="76F1E0A9" w14:textId="575F5376" w:rsidR="005850D0" w:rsidRPr="00BF3C1C" w:rsidRDefault="005850D0" w:rsidP="005A5AC1">
            <w:pPr>
              <w:rPr>
                <w:rFonts w:ascii="Courier New" w:hAnsi="Courier New" w:cs="Courier New"/>
                <w:sz w:val="16"/>
                <w:szCs w:val="16"/>
              </w:rPr>
            </w:pPr>
            <w:r w:rsidRPr="00BF3C1C">
              <w:rPr>
                <w:rFonts w:ascii="Courier New" w:hAnsi="Courier New" w:cs="Courier New"/>
                <w:sz w:val="16"/>
                <w:szCs w:val="16"/>
              </w:rPr>
              <w:t>INSERT{?</w:t>
            </w:r>
            <w:r w:rsidR="00D92489">
              <w:rPr>
                <w:rFonts w:ascii="Courier New" w:hAnsi="Courier New" w:cs="Courier New"/>
                <w:sz w:val="16"/>
                <w:szCs w:val="16"/>
              </w:rPr>
              <w:t>om</w:t>
            </w:r>
            <w:r w:rsidR="00D92489" w:rsidRPr="00BF3C1C">
              <w:rPr>
                <w:rFonts w:ascii="Courier New" w:hAnsi="Courier New" w:cs="Courier New"/>
                <w:sz w:val="16"/>
                <w:szCs w:val="16"/>
              </w:rPr>
              <w:t xml:space="preserve"> </w:t>
            </w:r>
            <w:r w:rsidRPr="00BF3C1C">
              <w:rPr>
                <w:rFonts w:ascii="Courier New" w:hAnsi="Courier New" w:cs="Courier New"/>
                <w:sz w:val="16"/>
                <w:szCs w:val="16"/>
              </w:rPr>
              <w:t xml:space="preserve">rr:datatype </w:t>
            </w:r>
            <w:r w:rsidRPr="00BF3C1C">
              <w:rPr>
                <w:rFonts w:ascii="Courier New" w:hAnsi="Courier New" w:cs="Courier New"/>
                <w:color w:val="4F81BD" w:themeColor="accent1"/>
                <w:sz w:val="16"/>
                <w:szCs w:val="16"/>
              </w:rPr>
              <w:t xml:space="preserve">xsd:integer </w:t>
            </w:r>
            <w:r w:rsidRPr="00BF3C1C">
              <w:rPr>
                <w:rFonts w:ascii="Courier New" w:hAnsi="Courier New" w:cs="Courier New"/>
                <w:sz w:val="16"/>
                <w:szCs w:val="16"/>
              </w:rPr>
              <w:t>}</w:t>
            </w:r>
          </w:p>
          <w:p w14:paraId="3844B28C" w14:textId="675A5133" w:rsidR="005850D0" w:rsidRPr="00BF3C1C" w:rsidDel="00C6040B" w:rsidRDefault="005850D0" w:rsidP="005A5AC1">
            <w:pPr>
              <w:rPr>
                <w:del w:id="523" w:author="Ademar Crotti" w:date="2020-07-27T14:23:00Z"/>
                <w:rFonts w:ascii="Courier New" w:hAnsi="Courier New" w:cs="Courier New"/>
                <w:sz w:val="16"/>
                <w:szCs w:val="16"/>
              </w:rPr>
            </w:pPr>
            <w:r w:rsidRPr="00BF3C1C">
              <w:rPr>
                <w:rFonts w:ascii="Courier New" w:hAnsi="Courier New" w:cs="Courier New"/>
                <w:sz w:val="16"/>
                <w:szCs w:val="16"/>
              </w:rPr>
              <w:t>WHERE</w:t>
            </w:r>
            <w:ins w:id="524" w:author="Ademar Crotti" w:date="2020-07-27T14:23:00Z">
              <w:r w:rsidR="00C6040B">
                <w:rPr>
                  <w:rFonts w:ascii="Courier New" w:hAnsi="Courier New" w:cs="Courier New"/>
                  <w:sz w:val="16"/>
                  <w:szCs w:val="16"/>
                </w:rPr>
                <w:t xml:space="preserve"> </w:t>
              </w:r>
            </w:ins>
          </w:p>
          <w:p w14:paraId="3E828824" w14:textId="0EEA0585" w:rsidR="005850D0" w:rsidDel="00C6040B" w:rsidRDefault="005850D0" w:rsidP="005A5AC1">
            <w:pPr>
              <w:rPr>
                <w:del w:id="525" w:author="Ademar Crotti" w:date="2020-07-27T14:23:00Z"/>
                <w:rFonts w:ascii="Courier New" w:hAnsi="Courier New" w:cs="Courier New"/>
                <w:sz w:val="16"/>
                <w:szCs w:val="16"/>
              </w:rPr>
            </w:pPr>
            <w:r w:rsidRPr="00BF3C1C">
              <w:rPr>
                <w:rFonts w:ascii="Courier New" w:hAnsi="Courier New" w:cs="Courier New"/>
                <w:sz w:val="16"/>
                <w:szCs w:val="16"/>
              </w:rPr>
              <w:t xml:space="preserve">{  </w:t>
            </w:r>
          </w:p>
          <w:p w14:paraId="42E279B0" w14:textId="05631B86" w:rsidR="00C6040B" w:rsidRPr="00BF3C1C" w:rsidRDefault="00C6040B" w:rsidP="005A5AC1">
            <w:pPr>
              <w:rPr>
                <w:ins w:id="526" w:author="Ademar Crotti" w:date="2020-07-27T14:23:00Z"/>
                <w:rFonts w:ascii="Courier New" w:hAnsi="Courier New" w:cs="Courier New"/>
                <w:sz w:val="16"/>
                <w:szCs w:val="16"/>
              </w:rPr>
            </w:pPr>
            <w:ins w:id="527" w:author="Ademar Crotti" w:date="2020-07-27T14:23:00Z">
              <w:r>
                <w:rPr>
                  <w:rFonts w:ascii="Courier New" w:hAnsi="Courier New" w:cs="Courier New"/>
                  <w:sz w:val="16"/>
                  <w:szCs w:val="16"/>
                </w:rPr>
                <w:t xml:space="preserve"> </w:t>
              </w:r>
            </w:ins>
          </w:p>
          <w:p w14:paraId="30AD9A68" w14:textId="72B81290" w:rsidR="005850D0" w:rsidRPr="00BF3C1C" w:rsidRDefault="00C6040B" w:rsidP="005A5AC1">
            <w:pPr>
              <w:rPr>
                <w:rFonts w:ascii="Courier New" w:hAnsi="Courier New" w:cs="Courier New"/>
                <w:sz w:val="16"/>
                <w:szCs w:val="16"/>
              </w:rPr>
            </w:pPr>
            <w:ins w:id="528" w:author="Ademar Crotti" w:date="2020-07-27T14:23:00Z">
              <w:r>
                <w:rPr>
                  <w:rFonts w:ascii="Courier New" w:hAnsi="Courier New" w:cs="Courier New"/>
                  <w:sz w:val="16"/>
                  <w:szCs w:val="16"/>
                </w:rPr>
                <w:t xml:space="preserve">  </w:t>
              </w:r>
            </w:ins>
            <w:del w:id="529" w:author="Ademar Crotti" w:date="2020-07-27T14:23:00Z">
              <w:r w:rsidR="0048368F" w:rsidDel="00C6040B">
                <w:rPr>
                  <w:rFonts w:ascii="Courier New" w:hAnsi="Courier New" w:cs="Courier New"/>
                  <w:sz w:val="16"/>
                  <w:szCs w:val="16"/>
                </w:rPr>
                <w:delText xml:space="preserve">  </w:delText>
              </w:r>
            </w:del>
            <w:r w:rsidR="005850D0" w:rsidRPr="00BF3C1C">
              <w:rPr>
                <w:rFonts w:ascii="Courier New" w:hAnsi="Courier New" w:cs="Courier New"/>
                <w:sz w:val="16"/>
                <w:szCs w:val="16"/>
              </w:rPr>
              <w:t>?</w:t>
            </w:r>
            <w:r w:rsidR="0048368F">
              <w:rPr>
                <w:rFonts w:ascii="Courier New" w:hAnsi="Courier New" w:cs="Courier New"/>
                <w:sz w:val="16"/>
                <w:szCs w:val="16"/>
              </w:rPr>
              <w:t xml:space="preserve">sub </w:t>
            </w:r>
            <w:r w:rsidR="005850D0" w:rsidRPr="00BF3C1C">
              <w:rPr>
                <w:rFonts w:ascii="Courier New" w:hAnsi="Courier New" w:cs="Courier New"/>
                <w:sz w:val="16"/>
                <w:szCs w:val="16"/>
              </w:rPr>
              <w:t>rr:predicateObjectMap ?</w:t>
            </w:r>
            <w:r w:rsidR="0048368F">
              <w:rPr>
                <w:rFonts w:ascii="Courier New" w:hAnsi="Courier New" w:cs="Courier New"/>
                <w:sz w:val="16"/>
                <w:szCs w:val="16"/>
              </w:rPr>
              <w:t>pom</w:t>
            </w:r>
            <w:r w:rsidR="005850D0" w:rsidRPr="00BF3C1C">
              <w:rPr>
                <w:rFonts w:ascii="Courier New" w:hAnsi="Courier New" w:cs="Courier New"/>
                <w:sz w:val="16"/>
                <w:szCs w:val="16"/>
              </w:rPr>
              <w:t>.</w:t>
            </w:r>
          </w:p>
          <w:p w14:paraId="0F094CA5" w14:textId="3BE5B91C" w:rsidR="005850D0" w:rsidRPr="00BF3C1C" w:rsidRDefault="0048368F" w:rsidP="005A5AC1">
            <w:pPr>
              <w:rPr>
                <w:rFonts w:ascii="Courier New" w:hAnsi="Courier New" w:cs="Courier New"/>
                <w:sz w:val="16"/>
                <w:szCs w:val="16"/>
              </w:rPr>
            </w:pPr>
            <w:r>
              <w:rPr>
                <w:rFonts w:ascii="Courier New" w:hAnsi="Courier New" w:cs="Courier New"/>
                <w:sz w:val="16"/>
                <w:szCs w:val="16"/>
              </w:rPr>
              <w:t xml:space="preserve">  </w:t>
            </w:r>
            <w:r w:rsidR="005850D0" w:rsidRPr="00BF3C1C">
              <w:rPr>
                <w:rFonts w:ascii="Courier New" w:hAnsi="Courier New" w:cs="Courier New"/>
                <w:sz w:val="16"/>
                <w:szCs w:val="16"/>
              </w:rPr>
              <w:t>?</w:t>
            </w:r>
            <w:r>
              <w:rPr>
                <w:rFonts w:ascii="Courier New" w:hAnsi="Courier New" w:cs="Courier New"/>
                <w:sz w:val="16"/>
                <w:szCs w:val="16"/>
              </w:rPr>
              <w:t>pom</w:t>
            </w:r>
            <w:r w:rsidRPr="00BF3C1C">
              <w:rPr>
                <w:rFonts w:ascii="Courier New" w:hAnsi="Courier New" w:cs="Courier New"/>
                <w:sz w:val="16"/>
                <w:szCs w:val="16"/>
              </w:rPr>
              <w:t xml:space="preserve"> </w:t>
            </w:r>
            <w:r w:rsidR="005850D0" w:rsidRPr="00BF3C1C">
              <w:rPr>
                <w:rFonts w:ascii="Courier New" w:hAnsi="Courier New" w:cs="Courier New"/>
                <w:sz w:val="16"/>
                <w:szCs w:val="16"/>
              </w:rPr>
              <w:t xml:space="preserve">rr:predicate </w:t>
            </w:r>
            <w:r w:rsidR="005850D0" w:rsidRPr="00BF3C1C">
              <w:rPr>
                <w:rFonts w:ascii="Courier New" w:hAnsi="Courier New" w:cs="Courier New"/>
                <w:color w:val="4F81BD" w:themeColor="accent1"/>
                <w:sz w:val="16"/>
                <w:szCs w:val="16"/>
              </w:rPr>
              <w:t>dbo:age</w:t>
            </w:r>
            <w:r w:rsidR="005850D0" w:rsidRPr="00BF3C1C">
              <w:rPr>
                <w:rFonts w:ascii="Courier New" w:hAnsi="Courier New" w:cs="Courier New"/>
                <w:sz w:val="16"/>
                <w:szCs w:val="16"/>
              </w:rPr>
              <w:t>.</w:t>
            </w:r>
          </w:p>
          <w:p w14:paraId="72CE06A4" w14:textId="1FCEC3B4" w:rsidR="005850D0" w:rsidRPr="00BF3C1C" w:rsidRDefault="0048368F" w:rsidP="005A5AC1">
            <w:pPr>
              <w:rPr>
                <w:rFonts w:ascii="Courier New" w:hAnsi="Courier New" w:cs="Courier New"/>
                <w:sz w:val="16"/>
                <w:szCs w:val="16"/>
              </w:rPr>
            </w:pPr>
            <w:r>
              <w:rPr>
                <w:rFonts w:ascii="Courier New" w:hAnsi="Courier New" w:cs="Courier New"/>
                <w:sz w:val="16"/>
                <w:szCs w:val="16"/>
              </w:rPr>
              <w:t xml:space="preserve">  </w:t>
            </w:r>
            <w:r w:rsidR="005850D0" w:rsidRPr="00BF3C1C">
              <w:rPr>
                <w:rFonts w:ascii="Courier New" w:hAnsi="Courier New" w:cs="Courier New"/>
                <w:sz w:val="16"/>
                <w:szCs w:val="16"/>
              </w:rPr>
              <w:t>?</w:t>
            </w:r>
            <w:r>
              <w:rPr>
                <w:rFonts w:ascii="Courier New" w:hAnsi="Courier New" w:cs="Courier New"/>
                <w:sz w:val="16"/>
                <w:szCs w:val="16"/>
              </w:rPr>
              <w:t>pom</w:t>
            </w:r>
            <w:r w:rsidRPr="00BF3C1C">
              <w:rPr>
                <w:rFonts w:ascii="Courier New" w:hAnsi="Courier New" w:cs="Courier New"/>
                <w:sz w:val="16"/>
                <w:szCs w:val="16"/>
              </w:rPr>
              <w:t xml:space="preserve"> </w:t>
            </w:r>
            <w:r w:rsidR="005850D0" w:rsidRPr="00BF3C1C">
              <w:rPr>
                <w:rFonts w:ascii="Courier New" w:hAnsi="Courier New" w:cs="Courier New"/>
                <w:sz w:val="16"/>
                <w:szCs w:val="16"/>
              </w:rPr>
              <w:t>rr:objectMap ?</w:t>
            </w:r>
            <w:r>
              <w:rPr>
                <w:rFonts w:ascii="Courier New" w:hAnsi="Courier New" w:cs="Courier New"/>
                <w:sz w:val="16"/>
                <w:szCs w:val="16"/>
              </w:rPr>
              <w:t>om</w:t>
            </w:r>
            <w:r w:rsidR="005850D0" w:rsidRPr="00BF3C1C">
              <w:rPr>
                <w:rFonts w:ascii="Courier New" w:hAnsi="Courier New" w:cs="Courier New"/>
                <w:sz w:val="16"/>
                <w:szCs w:val="16"/>
              </w:rPr>
              <w:t>.</w:t>
            </w:r>
          </w:p>
          <w:p w14:paraId="64E1C453" w14:textId="1AAD220A" w:rsidR="005850D0" w:rsidRPr="00BF3C1C" w:rsidDel="00C6040B" w:rsidRDefault="0048368F" w:rsidP="005A5AC1">
            <w:pPr>
              <w:rPr>
                <w:del w:id="530" w:author="Ademar Crotti" w:date="2020-07-27T14:23:00Z"/>
                <w:rFonts w:ascii="Courier New" w:hAnsi="Courier New" w:cs="Courier New"/>
                <w:sz w:val="16"/>
                <w:szCs w:val="16"/>
              </w:rPr>
            </w:pPr>
            <w:r>
              <w:rPr>
                <w:rFonts w:ascii="Courier New" w:hAnsi="Courier New" w:cs="Courier New"/>
                <w:sz w:val="16"/>
                <w:szCs w:val="16"/>
              </w:rPr>
              <w:t xml:space="preserve">  </w:t>
            </w:r>
            <w:r w:rsidR="005850D0" w:rsidRPr="00BF3C1C">
              <w:rPr>
                <w:rFonts w:ascii="Courier New" w:hAnsi="Courier New" w:cs="Courier New"/>
                <w:sz w:val="16"/>
                <w:szCs w:val="16"/>
              </w:rPr>
              <w:t>?</w:t>
            </w:r>
            <w:r>
              <w:rPr>
                <w:rFonts w:ascii="Courier New" w:hAnsi="Courier New" w:cs="Courier New"/>
                <w:sz w:val="16"/>
                <w:szCs w:val="16"/>
              </w:rPr>
              <w:t>om</w:t>
            </w:r>
            <w:r w:rsidRPr="00BF3C1C">
              <w:rPr>
                <w:rFonts w:ascii="Courier New" w:hAnsi="Courier New" w:cs="Courier New"/>
                <w:sz w:val="16"/>
                <w:szCs w:val="16"/>
              </w:rPr>
              <w:t xml:space="preserve"> </w:t>
            </w:r>
            <w:r w:rsidR="005850D0" w:rsidRPr="00BF3C1C">
              <w:rPr>
                <w:rFonts w:ascii="Courier New" w:hAnsi="Courier New" w:cs="Courier New"/>
                <w:sz w:val="16"/>
                <w:szCs w:val="16"/>
              </w:rPr>
              <w:t>rr:datatype ?datatype.</w:t>
            </w:r>
            <w:ins w:id="531" w:author="Ademar Crotti" w:date="2020-07-27T14:23:00Z">
              <w:r w:rsidR="00C6040B">
                <w:rPr>
                  <w:rFonts w:ascii="Courier New" w:hAnsi="Courier New" w:cs="Courier New"/>
                  <w:sz w:val="16"/>
                  <w:szCs w:val="16"/>
                </w:rPr>
                <w:t xml:space="preserve"> </w:t>
              </w:r>
            </w:ins>
          </w:p>
          <w:p w14:paraId="4435A302" w14:textId="7BE3057C" w:rsidR="005850D0" w:rsidRPr="00BF3C1C" w:rsidRDefault="005850D0">
            <w:pPr>
              <w:rPr>
                <w:sz w:val="16"/>
                <w:szCs w:val="16"/>
              </w:rPr>
              <w:pPrChange w:id="532" w:author="Ademar Crotti" w:date="2020-07-27T14:23:00Z">
                <w:pPr>
                  <w:keepNext/>
                </w:pPr>
              </w:pPrChange>
            </w:pPr>
            <w:r w:rsidRPr="00BF3C1C">
              <w:rPr>
                <w:rFonts w:ascii="Courier New" w:hAnsi="Courier New" w:cs="Courier New"/>
                <w:sz w:val="16"/>
                <w:szCs w:val="16"/>
              </w:rPr>
              <w:t>}</w:t>
            </w:r>
          </w:p>
        </w:tc>
      </w:tr>
    </w:tbl>
    <w:p w14:paraId="71A629F8" w14:textId="1B0D5EA6" w:rsidR="005A5AC1" w:rsidRPr="00BE5DB6" w:rsidRDefault="005A5AC1">
      <w:pPr>
        <w:pStyle w:val="Caption"/>
      </w:pPr>
      <w:bookmarkStart w:id="533" w:name="_Ref36652633"/>
      <w:r>
        <w:t xml:space="preserve">Listing </w:t>
      </w:r>
      <w:r>
        <w:fldChar w:fldCharType="begin"/>
      </w:r>
      <w:r>
        <w:instrText xml:space="preserve"> SEQ Listing \* ARABIC </w:instrText>
      </w:r>
      <w:r>
        <w:fldChar w:fldCharType="separate"/>
      </w:r>
      <w:r w:rsidR="00E96BE6">
        <w:rPr>
          <w:noProof/>
        </w:rPr>
        <w:t>5</w:t>
      </w:r>
      <w:r>
        <w:fldChar w:fldCharType="end"/>
      </w:r>
      <w:bookmarkEnd w:id="533"/>
      <w:r>
        <w:t>:</w:t>
      </w:r>
      <w:r w:rsidR="002B3282">
        <w:t xml:space="preserve"> </w:t>
      </w:r>
      <w:r w:rsidRPr="00FA64DF">
        <w:rPr>
          <w:b w:val="0"/>
          <w:bCs w:val="0"/>
        </w:rPr>
        <w:t xml:space="preserve">SPARQL </w:t>
      </w:r>
      <w:r w:rsidR="00343962" w:rsidRPr="00FA64DF">
        <w:rPr>
          <w:b w:val="0"/>
          <w:bCs w:val="0"/>
        </w:rPr>
        <w:t>delete</w:t>
      </w:r>
      <w:r w:rsidRPr="00FA64DF">
        <w:rPr>
          <w:b w:val="0"/>
          <w:bCs w:val="0"/>
        </w:rPr>
        <w:t>/</w:t>
      </w:r>
      <w:r w:rsidR="00343962" w:rsidRPr="00FA64DF">
        <w:rPr>
          <w:b w:val="0"/>
          <w:bCs w:val="0"/>
        </w:rPr>
        <w:t xml:space="preserve">insert </w:t>
      </w:r>
      <w:r w:rsidRPr="00FA64DF">
        <w:rPr>
          <w:b w:val="0"/>
          <w:bCs w:val="0"/>
        </w:rPr>
        <w:t>operation to change datatype.</w:t>
      </w:r>
    </w:p>
    <w:p w14:paraId="49D0FDD1" w14:textId="77777777" w:rsidR="005A5AC1" w:rsidRDefault="005A5AC1" w:rsidP="00F870F4">
      <w:pPr>
        <w:pStyle w:val="Heading10"/>
        <w:numPr>
          <w:ilvl w:val="0"/>
          <w:numId w:val="0"/>
        </w:numPr>
        <w:ind w:left="431"/>
      </w:pPr>
    </w:p>
    <w:p w14:paraId="292C86BE" w14:textId="2E51F62A" w:rsidR="00627B38" w:rsidRPr="0087103D" w:rsidRDefault="0087103D" w:rsidP="00893D84">
      <w:pPr>
        <w:pStyle w:val="Heading10"/>
      </w:pPr>
      <w:bookmarkStart w:id="534" w:name="_Ref36547979"/>
      <w:r>
        <w:t>RELATED WORK</w:t>
      </w:r>
      <w:bookmarkEnd w:id="534"/>
    </w:p>
    <w:p w14:paraId="12F49385" w14:textId="7C22265F" w:rsidR="00BE293A" w:rsidRPr="004B1C2F" w:rsidRDefault="0087103D" w:rsidP="0051470F">
      <w:pPr>
        <w:spacing w:line="240" w:lineRule="auto"/>
        <w:rPr>
          <w:rFonts w:eastAsia="Times New Roman" w:cs="Linux Libertine"/>
          <w:color w:val="000000"/>
          <w:szCs w:val="18"/>
          <w:lang w:val="en-IE" w:eastAsia="en-IE"/>
        </w:rPr>
      </w:pPr>
      <w:r w:rsidRPr="00677FE2">
        <w:rPr>
          <w:rFonts w:eastAsia="Times New Roman" w:cs="Linux Libertine"/>
          <w:color w:val="000000"/>
          <w:szCs w:val="18"/>
          <w:lang w:val="en-IE" w:eastAsia="en-IE"/>
        </w:rPr>
        <w:t xml:space="preserve">Several quality assessment frameworks have been proposed in literature to assess Linked </w:t>
      </w:r>
      <w:r w:rsidR="00A52306">
        <w:rPr>
          <w:rFonts w:eastAsia="Times New Roman" w:cs="Linux Libertine"/>
          <w:color w:val="000000"/>
          <w:szCs w:val="18"/>
          <w:lang w:val="en-IE" w:eastAsia="en-IE"/>
        </w:rPr>
        <w:t>D</w:t>
      </w:r>
      <w:r w:rsidRPr="00677FE2">
        <w:rPr>
          <w:rFonts w:eastAsia="Times New Roman" w:cs="Linux Libertine"/>
          <w:color w:val="000000"/>
          <w:szCs w:val="18"/>
          <w:lang w:val="en-IE" w:eastAsia="en-IE"/>
        </w:rPr>
        <w:t>ata</w:t>
      </w:r>
      <w:r w:rsidR="008A26B8">
        <w:rPr>
          <w:rFonts w:eastAsia="Times New Roman" w:cs="Linux Libertine"/>
          <w:color w:val="000000"/>
          <w:szCs w:val="18"/>
          <w:lang w:val="en-IE" w:eastAsia="en-IE"/>
        </w:rPr>
        <w:t xml:space="preserve"> datasets</w:t>
      </w:r>
      <w:r w:rsidRPr="00677FE2">
        <w:rPr>
          <w:rFonts w:eastAsia="Times New Roman" w:cs="Linux Libertine"/>
          <w:color w:val="000000"/>
          <w:szCs w:val="18"/>
          <w:lang w:val="en-IE" w:eastAsia="en-IE"/>
        </w:rPr>
        <w:t xml:space="preserve">. </w:t>
      </w:r>
      <w:r w:rsidRPr="00443076">
        <w:rPr>
          <w:rFonts w:eastAsia="Times New Roman" w:cs="Linux Libertine"/>
          <w:color w:val="000000"/>
          <w:szCs w:val="18"/>
          <w:lang w:val="pt-BR" w:eastAsia="en-IE"/>
          <w:rPrChange w:id="535" w:author="Ademar Crotti" w:date="2020-07-26T10:27:00Z">
            <w:rPr>
              <w:rFonts w:eastAsia="Times New Roman" w:cs="Linux Libertine"/>
              <w:color w:val="000000"/>
              <w:szCs w:val="18"/>
              <w:lang w:val="en-IE" w:eastAsia="en-IE"/>
            </w:rPr>
          </w:rPrChange>
        </w:rPr>
        <w:t xml:space="preserve">Luzzu </w:t>
      </w:r>
      <w:r w:rsidR="00E83C00">
        <w:rPr>
          <w:rFonts w:eastAsia="Times New Roman" w:cs="Linux Libertine"/>
          <w:color w:val="000000"/>
          <w:szCs w:val="18"/>
          <w:lang w:val="en-IE" w:eastAsia="en-IE"/>
        </w:rPr>
        <w:fldChar w:fldCharType="begin" w:fldLock="1"/>
      </w:r>
      <w:r w:rsidR="00324B74" w:rsidRPr="00443076">
        <w:rPr>
          <w:rFonts w:eastAsia="Times New Roman" w:cs="Linux Libertine"/>
          <w:color w:val="000000"/>
          <w:szCs w:val="18"/>
          <w:lang w:val="pt-BR" w:eastAsia="en-IE"/>
          <w:rPrChange w:id="536" w:author="Ademar Crotti" w:date="2020-07-26T10:27:00Z">
            <w:rPr>
              <w:rFonts w:eastAsia="Times New Roman" w:cs="Linux Libertine"/>
              <w:color w:val="000000"/>
              <w:szCs w:val="18"/>
              <w:lang w:val="en-IE" w:eastAsia="en-IE"/>
            </w:rPr>
          </w:rPrChange>
        </w:rPr>
        <w:instrText>ADDIN CSL_CITATION {"citationItems":[{"id":"ITEM-1","itemData":{"abstract":"With the increasing adoption and growth of the Linked Open Data cloud [9], with RDFa, Microformats and other ways of embedding data into ordinary Web pages, and with initiatives such as schema.org, the Web is currently being complemented with a Web of Data. Thus, the Web of Data shares many characteristics with the original Web of Documents, which also varies in quality. This heterogeneity makes it challenging to determine the quality of the data published on the Web and to subsequently make this information explicit to data consumers. The main contribution of this article is LUZZU, a quality assessment framework for Linked Open Data. Apart from providing quality metadata and quality problem reports that can be used for data cleaning, LUZZU is extensible: third party metrics can be easily plugged-in the framework. The framework does not rely on SPARQL endpoints, and is thus free of all the problems that come with them, such as query timeouts. Another advantage over SPARQL based qual- ity assessment frameworks is that metrics implemented in LUZZU can have more complex functionality than triple matching. Using the framework, we performed a quality assessment of a number of statistical linked datasets that are available on the LOD cloud. For this evaluation, 25 metrics from ten different dimensions were implemented.","author":[{"dropping-particle":"","family":"Debattista","given":"Jeremy","non-dropping-particle":"","parse-names":false,"suffix":""},{"dropping-particle":"","family":"Lange","given":"Christoph","non-dropping-particle":"","parse-names":false,"suffix":""},{"dropping-particle":"","family":"Auer","given":"Sören","non-dropping-particle":"","parse-names":false,"suffix":""}],"id":"ITEM-1","issued":{"date-parts":[["2014","12","11"]]},"note":"* A system that scales linearly against the number of triples\n\n* Also allows the metrics to be extend for custom domain metrics \n\n* \"This paper describes Luzzu, a framework for Linked Data\nQuality Assessment. Luzzu is based on four major components:\n(1) an extensible interface for defining new quality metrics;\n(2) an interoperable, ontology-driven back-end for representing\nquality metadata and quality problems that can be reused within\ndifferent semantic frameworks; (3) a scalable stream processor\nfor data dumps and SPARQL endpoints; and (4) a customisable\nranking algorithm taking\"\n\n* \"DBpedia is probably insufficient, as shown in [19], since\ndata is extracted from a semi-structured source created in a\ncrowdsourcing effort (i.e. Wikipedia).\"\n\n* Machine queryable metadata on the assessment is outputted \n\n* Uses the Quality Problem Report ontology (QPRO) to define problems\n\n*Users can define weights to speific categories \n* Luzzu doesn't rely on SPARQL querying to access dataset so can computer more complex processs","title":"Luzzu - A Framework for Linked Data Quality Assessment","type":"article-journal"},"uris":["http://www.mendeley.com/documents/?uuid=ebdd19c7-9947-3dd5-876b-f5853791dd5e"]}],"mendeley":{"formattedCitation":"[8]","plainTextFormattedCitation":"[8]","previouslyFormattedCitation":"[8]"},"properties":{"noteIndex":0},"schema":"https://github.com/citation-style-language/schema/raw/master/csl-citation.json"}</w:instrText>
      </w:r>
      <w:r w:rsidR="00E83C00">
        <w:rPr>
          <w:rFonts w:eastAsia="Times New Roman" w:cs="Linux Libertine"/>
          <w:color w:val="000000"/>
          <w:szCs w:val="18"/>
          <w:lang w:val="en-IE" w:eastAsia="en-IE"/>
        </w:rPr>
        <w:fldChar w:fldCharType="separate"/>
      </w:r>
      <w:r w:rsidR="0035133D" w:rsidRPr="00443076">
        <w:rPr>
          <w:rFonts w:eastAsia="Times New Roman" w:cs="Linux Libertine"/>
          <w:noProof/>
          <w:color w:val="000000"/>
          <w:szCs w:val="18"/>
          <w:lang w:val="pt-BR" w:eastAsia="en-IE"/>
          <w:rPrChange w:id="537" w:author="Ademar Crotti" w:date="2020-07-26T10:27:00Z">
            <w:rPr>
              <w:rFonts w:eastAsia="Times New Roman" w:cs="Linux Libertine"/>
              <w:noProof/>
              <w:color w:val="000000"/>
              <w:szCs w:val="18"/>
              <w:lang w:val="en-IE" w:eastAsia="en-IE"/>
            </w:rPr>
          </w:rPrChange>
        </w:rPr>
        <w:t>[8]</w:t>
      </w:r>
      <w:r w:rsidR="00E83C00">
        <w:rPr>
          <w:rFonts w:eastAsia="Times New Roman" w:cs="Linux Libertine"/>
          <w:color w:val="000000"/>
          <w:szCs w:val="18"/>
          <w:lang w:val="en-IE" w:eastAsia="en-IE"/>
        </w:rPr>
        <w:fldChar w:fldCharType="end"/>
      </w:r>
      <w:r w:rsidRPr="00443076">
        <w:rPr>
          <w:rFonts w:eastAsia="Times New Roman" w:cs="Linux Libertine"/>
          <w:color w:val="000000"/>
          <w:szCs w:val="18"/>
          <w:lang w:val="pt-BR" w:eastAsia="en-IE"/>
          <w:rPrChange w:id="538" w:author="Ademar Crotti" w:date="2020-07-26T10:27:00Z">
            <w:rPr>
              <w:rFonts w:eastAsia="Times New Roman" w:cs="Linux Libertine"/>
              <w:color w:val="000000"/>
              <w:szCs w:val="18"/>
              <w:lang w:val="en-IE" w:eastAsia="en-IE"/>
            </w:rPr>
          </w:rPrChange>
        </w:rPr>
        <w:t xml:space="preserve"> is one such example, which </w:t>
      </w:r>
      <w:r w:rsidR="0056525F" w:rsidRPr="00443076">
        <w:rPr>
          <w:rFonts w:eastAsia="Times New Roman" w:cs="Linux Libertine"/>
          <w:color w:val="000000"/>
          <w:szCs w:val="18"/>
          <w:lang w:val="pt-BR" w:eastAsia="en-IE"/>
          <w:rPrChange w:id="539" w:author="Ademar Crotti" w:date="2020-07-26T10:27:00Z">
            <w:rPr>
              <w:rFonts w:eastAsia="Times New Roman" w:cs="Linux Libertine"/>
              <w:color w:val="000000"/>
              <w:szCs w:val="18"/>
              <w:lang w:val="en-IE" w:eastAsia="en-IE"/>
            </w:rPr>
          </w:rPrChange>
        </w:rPr>
        <w:t xml:space="preserve">is defined as </w:t>
      </w:r>
      <w:r w:rsidRPr="00443076">
        <w:rPr>
          <w:rFonts w:eastAsia="Times New Roman" w:cs="Linux Libertine"/>
          <w:color w:val="000000"/>
          <w:szCs w:val="18"/>
          <w:lang w:val="pt-BR" w:eastAsia="en-IE"/>
          <w:rPrChange w:id="540" w:author="Ademar Crotti" w:date="2020-07-26T10:27:00Z">
            <w:rPr>
              <w:rFonts w:eastAsia="Times New Roman" w:cs="Linux Libertine"/>
              <w:color w:val="000000"/>
              <w:szCs w:val="18"/>
              <w:lang w:val="en-IE" w:eastAsia="en-IE"/>
            </w:rPr>
          </w:rPrChange>
        </w:rPr>
        <w:t>an extendible</w:t>
      </w:r>
      <w:r w:rsidR="005E3BFC" w:rsidRPr="00443076">
        <w:rPr>
          <w:rFonts w:eastAsia="Times New Roman" w:cs="Linux Libertine"/>
          <w:color w:val="000000"/>
          <w:szCs w:val="18"/>
          <w:lang w:val="pt-BR" w:eastAsia="en-IE"/>
          <w:rPrChange w:id="541" w:author="Ademar Crotti" w:date="2020-07-26T10:27:00Z">
            <w:rPr>
              <w:rFonts w:eastAsia="Times New Roman" w:cs="Linux Libertine"/>
              <w:color w:val="000000"/>
              <w:szCs w:val="18"/>
              <w:lang w:val="en-IE" w:eastAsia="en-IE"/>
            </w:rPr>
          </w:rPrChange>
        </w:rPr>
        <w:t xml:space="preserve">, </w:t>
      </w:r>
      <w:r w:rsidRPr="00443076">
        <w:rPr>
          <w:rFonts w:eastAsia="Times New Roman" w:cs="Linux Libertine"/>
          <w:color w:val="000000"/>
          <w:szCs w:val="18"/>
          <w:lang w:val="pt-BR" w:eastAsia="en-IE"/>
          <w:rPrChange w:id="542" w:author="Ademar Crotti" w:date="2020-07-26T10:27:00Z">
            <w:rPr>
              <w:rFonts w:eastAsia="Times New Roman" w:cs="Linux Libertine"/>
              <w:color w:val="000000"/>
              <w:szCs w:val="18"/>
              <w:lang w:val="en-IE" w:eastAsia="en-IE"/>
            </w:rPr>
          </w:rPrChange>
        </w:rPr>
        <w:t>interoperable</w:t>
      </w:r>
      <w:r w:rsidR="005E3BFC" w:rsidRPr="00443076">
        <w:rPr>
          <w:rFonts w:eastAsia="Times New Roman" w:cs="Linux Libertine"/>
          <w:color w:val="000000"/>
          <w:szCs w:val="18"/>
          <w:lang w:val="pt-BR" w:eastAsia="en-IE"/>
          <w:rPrChange w:id="543" w:author="Ademar Crotti" w:date="2020-07-26T10:27:00Z">
            <w:rPr>
              <w:rFonts w:eastAsia="Times New Roman" w:cs="Linux Libertine"/>
              <w:color w:val="000000"/>
              <w:szCs w:val="18"/>
              <w:lang w:val="en-IE" w:eastAsia="en-IE"/>
            </w:rPr>
          </w:rPrChange>
        </w:rPr>
        <w:t xml:space="preserve">, </w:t>
      </w:r>
      <w:r w:rsidRPr="00443076">
        <w:rPr>
          <w:rFonts w:eastAsia="Times New Roman" w:cs="Linux Libertine"/>
          <w:color w:val="000000"/>
          <w:szCs w:val="18"/>
          <w:lang w:val="pt-BR" w:eastAsia="en-IE"/>
          <w:rPrChange w:id="544" w:author="Ademar Crotti" w:date="2020-07-26T10:27:00Z">
            <w:rPr>
              <w:rFonts w:eastAsia="Times New Roman" w:cs="Linux Libertine"/>
              <w:color w:val="000000"/>
              <w:szCs w:val="18"/>
              <w:lang w:val="en-IE" w:eastAsia="en-IE"/>
            </w:rPr>
          </w:rPrChange>
        </w:rPr>
        <w:t>scalable</w:t>
      </w:r>
      <w:r w:rsidR="005E3BFC" w:rsidRPr="00443076">
        <w:rPr>
          <w:rFonts w:eastAsia="Times New Roman" w:cs="Linux Libertine"/>
          <w:color w:val="000000"/>
          <w:szCs w:val="18"/>
          <w:lang w:val="pt-BR" w:eastAsia="en-IE"/>
          <w:rPrChange w:id="545" w:author="Ademar Crotti" w:date="2020-07-26T10:27:00Z">
            <w:rPr>
              <w:rFonts w:eastAsia="Times New Roman" w:cs="Linux Libertine"/>
              <w:color w:val="000000"/>
              <w:szCs w:val="18"/>
              <w:lang w:val="en-IE" w:eastAsia="en-IE"/>
            </w:rPr>
          </w:rPrChange>
        </w:rPr>
        <w:t xml:space="preserve">, </w:t>
      </w:r>
      <w:r w:rsidRPr="00443076">
        <w:rPr>
          <w:rFonts w:eastAsia="Times New Roman" w:cs="Linux Libertine"/>
          <w:color w:val="000000"/>
          <w:szCs w:val="18"/>
          <w:lang w:val="pt-BR" w:eastAsia="en-IE"/>
          <w:rPrChange w:id="546" w:author="Ademar Crotti" w:date="2020-07-26T10:27:00Z">
            <w:rPr>
              <w:rFonts w:eastAsia="Times New Roman" w:cs="Linux Libertine"/>
              <w:color w:val="000000"/>
              <w:szCs w:val="18"/>
              <w:lang w:val="en-IE" w:eastAsia="en-IE"/>
            </w:rPr>
          </w:rPrChange>
        </w:rPr>
        <w:t xml:space="preserve"> and</w:t>
      </w:r>
      <w:r w:rsidR="005E3BFC" w:rsidRPr="00443076">
        <w:rPr>
          <w:rFonts w:eastAsia="Times New Roman" w:cs="Linux Libertine"/>
          <w:color w:val="000000"/>
          <w:szCs w:val="18"/>
          <w:lang w:val="pt-BR" w:eastAsia="en-IE"/>
          <w:rPrChange w:id="547" w:author="Ademar Crotti" w:date="2020-07-26T10:27:00Z">
            <w:rPr>
              <w:rFonts w:eastAsia="Times New Roman" w:cs="Linux Libertine"/>
              <w:color w:val="000000"/>
              <w:szCs w:val="18"/>
              <w:lang w:val="en-IE" w:eastAsia="en-IE"/>
            </w:rPr>
          </w:rPrChange>
        </w:rPr>
        <w:t xml:space="preserve"> </w:t>
      </w:r>
      <w:r w:rsidRPr="00443076">
        <w:rPr>
          <w:rFonts w:eastAsia="Times New Roman" w:cs="Linux Libertine"/>
          <w:color w:val="000000"/>
          <w:szCs w:val="18"/>
          <w:lang w:val="pt-BR" w:eastAsia="en-IE"/>
          <w:rPrChange w:id="548" w:author="Ademar Crotti" w:date="2020-07-26T10:27:00Z">
            <w:rPr>
              <w:rFonts w:eastAsia="Times New Roman" w:cs="Linux Libertine"/>
              <w:color w:val="000000"/>
              <w:szCs w:val="18"/>
              <w:lang w:val="en-IE" w:eastAsia="en-IE"/>
            </w:rPr>
          </w:rPrChange>
        </w:rPr>
        <w:t>customisable quality assessment framework</w:t>
      </w:r>
      <w:r w:rsidR="000D5CA4" w:rsidRPr="00443076">
        <w:rPr>
          <w:rFonts w:eastAsia="Times New Roman" w:cs="Linux Libertine"/>
          <w:color w:val="000000"/>
          <w:szCs w:val="18"/>
          <w:lang w:val="pt-BR" w:eastAsia="en-IE"/>
          <w:rPrChange w:id="549" w:author="Ademar Crotti" w:date="2020-07-26T10:27:00Z">
            <w:rPr>
              <w:rFonts w:eastAsia="Times New Roman" w:cs="Linux Libertine"/>
              <w:color w:val="000000"/>
              <w:szCs w:val="18"/>
              <w:lang w:val="en-IE" w:eastAsia="en-IE"/>
            </w:rPr>
          </w:rPrChange>
        </w:rPr>
        <w:t xml:space="preserve"> for Linked Data</w:t>
      </w:r>
      <w:r w:rsidRPr="00443076">
        <w:rPr>
          <w:rFonts w:eastAsia="Times New Roman" w:cs="Linux Libertine"/>
          <w:color w:val="000000"/>
          <w:szCs w:val="18"/>
          <w:lang w:val="pt-BR" w:eastAsia="en-IE"/>
          <w:rPrChange w:id="550" w:author="Ademar Crotti" w:date="2020-07-26T10:27:00Z">
            <w:rPr>
              <w:rFonts w:eastAsia="Times New Roman" w:cs="Linux Libertine"/>
              <w:color w:val="000000"/>
              <w:szCs w:val="18"/>
              <w:lang w:val="en-IE" w:eastAsia="en-IE"/>
            </w:rPr>
          </w:rPrChange>
        </w:rPr>
        <w:t xml:space="preserve">. </w:t>
      </w:r>
      <w:r w:rsidRPr="00F870F4">
        <w:rPr>
          <w:rFonts w:eastAsia="Times New Roman" w:cs="Linux Libertine"/>
          <w:color w:val="000000"/>
          <w:szCs w:val="18"/>
          <w:lang w:val="pt-BR" w:eastAsia="en-IE"/>
        </w:rPr>
        <w:t xml:space="preserve">RDF Unit </w:t>
      </w:r>
      <w:r w:rsidR="00E83C00">
        <w:rPr>
          <w:rFonts w:eastAsia="Times New Roman" w:cs="Linux Libertine"/>
          <w:color w:val="000000"/>
          <w:szCs w:val="18"/>
          <w:lang w:val="en-IE" w:eastAsia="en-IE"/>
        </w:rPr>
        <w:fldChar w:fldCharType="begin" w:fldLock="1"/>
      </w:r>
      <w:r w:rsidR="0032433A">
        <w:rPr>
          <w:rFonts w:eastAsia="Times New Roman" w:cs="Linux Libertine"/>
          <w:color w:val="000000"/>
          <w:szCs w:val="18"/>
          <w:lang w:val="pt-BR" w:eastAsia="en-IE"/>
        </w:rPr>
        <w:instrText>ADDIN CSL_CITATION {"citationItems":[{"id":"ITEM-1","itemData":{"DOI":"10.1145/2566486.2568002","ISBN":"9781450327442","abstract":"Linked Open Data (LOD) comprises an unprecedented volume of structured data on the Web. However, these datasets are of varying quality ranging from extensively curated datasets to crowd-sourced or extracted data of often relatively low quality. We present a methodology for test-driven quality assessment of Linked Data, which is inspired by testdriven software development. We argue that vocabularies, ontologies and knowledge bases should be accompanied by a number of test cases, which help to ensure a basic level of quality. We present a methodology for assessing the quality of linked data resources, based on a formalization of bad smells and data quality problems. Our formalization employs SPARQL query templates, which are instantiated into concrete quality test case queries. Based on an extensive survey, we compile a comprehensive library of data quality test case patterns. We perform automatic test case instantiation based on schema constraints or semi-automatically enriched schemata and allow the user to generate specific test case instantiations that are applicable to a schema or dataset. We provide an extensive evaluation of five LOD datasets, manual test case instantiation for five schemas and automatic test case instantiations for all available schemata registered with Linked Open Vocabularies (LOV). One of the main advantages of our approach is that domain specific semantics can be encoded in the data quality test cases, thus being able to discover data quality problems beyond conventional quality heuristics. Copyright is held by the International World Wide Web Conference Committee (IW3C2).","author":[{"dropping-particle":"","family":"Kontokostas","given":"Dimitris","non-dropping-particle":"","parse-names":false,"suffix":""},{"dropping-particle":"","family":"Westphal","given":"Patrick","non-dropping-particle":"","parse-names":false,"suffix":""},{"dropping-particle":"","family":"Auer","given":"Sören","non-dropping-particle":"","parse-names":false,"suffix":""},{"dropping-particle":"","family":"Hellmann","given":"Sebastian","non-dropping-particle":"","parse-names":false,"suffix":""},{"dropping-particle":"","family":"Lehmann","given":"Jens","non-dropping-particle":"","parse-names":false,"suffix":""},{"dropping-particle":"","family":"Cornelissen","given":"Roland","non-dropping-particle":"","parse-names":false,"suffix":""},{"dropping-particle":"","family":"Zaveri","given":"Amrapali","non-dropping-particle":"","parse-names":false,"suffix":""}],"container-title":"WWW 2014 - Proceedings of the 23rd International Conference on World Wide Web","id":"ITEM-1","issued":{"date-parts":[["2014","4","7"]]},"note":"* &amp;quot;We argue that vocabularies,\nontologies and knowledge bases should be accompanied by\na number of test cases, which help to ensure a basic level of\nquality.&amp;quot; \n\n\n\n* Users can define there own vocabulary specific test cases aswell \n\n\n\n* &amp;quot;We perform automatic te</w:instrText>
      </w:r>
      <w:r w:rsidR="0032433A" w:rsidRPr="00443076">
        <w:rPr>
          <w:rFonts w:eastAsia="Times New Roman" w:cs="Linux Libertine"/>
          <w:color w:val="000000"/>
          <w:szCs w:val="18"/>
          <w:lang w:val="en-IE" w:eastAsia="en-IE"/>
          <w:rPrChange w:id="551" w:author="Ademar Crotti" w:date="2020-07-26T10:27:00Z">
            <w:rPr>
              <w:rFonts w:eastAsia="Times New Roman" w:cs="Linux Libertine"/>
              <w:color w:val="000000"/>
              <w:szCs w:val="18"/>
              <w:lang w:val="pt-BR" w:eastAsia="en-IE"/>
            </w:rPr>
          </w:rPrChange>
        </w:rPr>
        <w:instrText>st case instantiation\nbased on schema constraints or semi-automatically enriched\nschemata and allow the user to generate specific test case in-\nstantiations that are applicable to a schema or dataset.&amp;quot; \n\n\n\n* &amp;quot;Due to the modularity of the approach, where test cases are bound to\ncertain vocabulary elements, test cases for newly emerging\ndatasets, which reuse existing vocabularies can be easily derived.&amp;quot; \n\n\n\n\n*Allows ability to re use test cases on common vocabularies \n\n\n\n* Naturally, a major goal in the Semantic Web is to re-use\nexisting vocabularies instead of creating them from\nscratch for each dataset. \n\n\n* Describes some metrics used \n\n\n\n*Includes some examples of datasets used for evaluation \n\n\n\n\n* &amp;quot;The most frequent errors in all datasets were produced\nfrom rdfs:domain and rdfs:range test cases. Domain and\nrange are two of the most commonly expressed axioms in\nmost schemas and, thus, produce many automated test cases\nand good test coverage.&amp;quot;","page":"747-757","publisher":"Association for Computing Machinery, Inc","title":"Test-driven evaluation of Linked Data quality","type":"paper-conference"},"uris":["http://www.mendeley.com/documents/?uuid=c63588ca-23c2-35b0-b4ec-45c5d2379f97"]}],"mendeley":{"formattedCitation":"[18]","plainTextFormattedCitation":"[18]","previouslyFormattedCitation":"[18]"},"properties":{"noteIndex":0},"schema":"https://github.com/citation-style-language/schema/raw/master/csl-citation.json"}</w:instrText>
      </w:r>
      <w:r w:rsidR="00E83C00">
        <w:rPr>
          <w:rFonts w:eastAsia="Times New Roman" w:cs="Linux Libertine"/>
          <w:color w:val="000000"/>
          <w:szCs w:val="18"/>
          <w:lang w:val="en-IE" w:eastAsia="en-IE"/>
        </w:rPr>
        <w:fldChar w:fldCharType="separate"/>
      </w:r>
      <w:r w:rsidR="00324B74" w:rsidRPr="00324B74">
        <w:rPr>
          <w:rFonts w:eastAsia="Times New Roman" w:cs="Linux Libertine"/>
          <w:noProof/>
          <w:color w:val="000000"/>
          <w:szCs w:val="18"/>
          <w:lang w:val="en-IE" w:eastAsia="en-IE"/>
        </w:rPr>
        <w:t>[18]</w:t>
      </w:r>
      <w:r w:rsidR="00E83C00">
        <w:rPr>
          <w:rFonts w:eastAsia="Times New Roman" w:cs="Linux Libertine"/>
          <w:color w:val="000000"/>
          <w:szCs w:val="18"/>
          <w:lang w:val="en-IE" w:eastAsia="en-IE"/>
        </w:rPr>
        <w:fldChar w:fldCharType="end"/>
      </w:r>
      <w:r w:rsidRPr="00677FE2">
        <w:rPr>
          <w:rFonts w:eastAsia="Times New Roman" w:cs="Linux Libertine"/>
          <w:color w:val="000000"/>
          <w:szCs w:val="18"/>
          <w:lang w:val="en-IE" w:eastAsia="en-IE"/>
        </w:rPr>
        <w:t xml:space="preserve"> uses SPARQL query templates to provide a test-driven quality assessment. LINK-QA </w:t>
      </w:r>
      <w:r w:rsidR="00E83C00">
        <w:rPr>
          <w:rFonts w:eastAsia="Times New Roman" w:cs="Linux Libertine"/>
          <w:color w:val="000000"/>
          <w:szCs w:val="18"/>
          <w:lang w:val="en-IE" w:eastAsia="en-IE"/>
        </w:rPr>
        <w:fldChar w:fldCharType="begin" w:fldLock="1"/>
      </w:r>
      <w:r w:rsidR="00324B74">
        <w:rPr>
          <w:rFonts w:eastAsia="Times New Roman" w:cs="Linux Libertine"/>
          <w:color w:val="000000"/>
          <w:szCs w:val="18"/>
          <w:lang w:val="en-IE" w:eastAsia="en-IE"/>
        </w:rPr>
        <w:instrText>ADDIN CSL_CITATION {"citationItems":[{"id":"ITEM-1","itemData":{"DOI":"10.1007/978-3-642-30284-8_13","ISBN":"9783642302831","ISSN":"03029743","abstract":"Linked Data is at its core about the setting of links between resources. Links provide enriched semantics, pointers to extra information and enable the merging of data sets. However, as the amount of Linked Data has grown, there has been the need to automate the creation of links and such automated approaches can create low-quality links or unsuitable network structures. In particular, it is difficult to know whether the links introduced improve or diminish the quality of Linked Data. In this paper, we present LINK-QA, an extensible framework that allows for the assessment of Linked Data mappings using network metrics. We test five metrics using this framework on a set of known good and bad links generated by a common mapping system, and show the behaviour of those metrics. © 2012 Springer-Verlag.","author":[{"dropping-particle":"","family":"Guéret","given":"Christophe","non-dropping-particle":"","parse-names":false,"suffix":""},{"dropping-particle":"","family":"Groth","given":"Paul","non-dropping-particle":"","parse-names":false,"suffix":""},{"dropping-particle":"","family":"Stadler","given":"Claus","non-dropping-particle":"","parse-names":false,"suffix":""},{"dropping-particle":"","family":"Lehmann","given":"Jens","non-dropping-particle":"","parse-names":false,"suffix":""}],"container-title":"Lecture Notes in Computer Science (including subseries Lecture Notes in Artificial Intelligence and Lecture Notes in Bioinformatics)","id":"ITEM-1","issued":{"date-parts":[["2012"]]},"page":"87-102","title":"Assessing linked data mappings using network measures","type":"paper-conference","volume":"7295 LNCS"},"uris":["http://www.mendeley.com/documents/?uuid=1f432d0a-ee2b-312b-9bf2-5e6398a92ef8"]}],"mendeley":{"formattedCitation":"[12]","plainTextFormattedCitation":"[12]","previouslyFormattedCitation":"[12]"},"properties":{"noteIndex":0},"schema":"https://github.com/citation-style-language/schema/raw/master/csl-citation.json"}</w:instrText>
      </w:r>
      <w:r w:rsidR="00E83C00">
        <w:rPr>
          <w:rFonts w:eastAsia="Times New Roman" w:cs="Linux Libertine"/>
          <w:color w:val="000000"/>
          <w:szCs w:val="18"/>
          <w:lang w:val="en-IE" w:eastAsia="en-IE"/>
        </w:rPr>
        <w:fldChar w:fldCharType="separate"/>
      </w:r>
      <w:r w:rsidR="00710DFF" w:rsidRPr="00710DFF">
        <w:rPr>
          <w:rFonts w:eastAsia="Times New Roman" w:cs="Linux Libertine"/>
          <w:noProof/>
          <w:color w:val="000000"/>
          <w:szCs w:val="18"/>
          <w:lang w:val="en-IE" w:eastAsia="en-IE"/>
        </w:rPr>
        <w:t>[12]</w:t>
      </w:r>
      <w:r w:rsidR="00E83C00">
        <w:rPr>
          <w:rFonts w:eastAsia="Times New Roman" w:cs="Linux Libertine"/>
          <w:color w:val="000000"/>
          <w:szCs w:val="18"/>
          <w:lang w:val="en-IE" w:eastAsia="en-IE"/>
        </w:rPr>
        <w:fldChar w:fldCharType="end"/>
      </w:r>
      <w:r w:rsidR="007D5701">
        <w:rPr>
          <w:rFonts w:eastAsia="Times New Roman" w:cs="Linux Libertine"/>
          <w:color w:val="000000"/>
          <w:szCs w:val="18"/>
          <w:lang w:val="en-IE" w:eastAsia="en-IE"/>
        </w:rPr>
        <w:t xml:space="preserve"> </w:t>
      </w:r>
      <w:r w:rsidRPr="00677FE2">
        <w:rPr>
          <w:rFonts w:eastAsia="Times New Roman" w:cs="Linux Libertine"/>
          <w:color w:val="000000"/>
          <w:szCs w:val="18"/>
          <w:lang w:val="en-IE" w:eastAsia="en-IE"/>
        </w:rPr>
        <w:t xml:space="preserve">is a framework which </w:t>
      </w:r>
      <w:r w:rsidR="00336539">
        <w:rPr>
          <w:rFonts w:eastAsia="Times New Roman" w:cs="Linux Libertine"/>
          <w:color w:val="000000"/>
          <w:szCs w:val="18"/>
          <w:lang w:val="en-IE" w:eastAsia="en-IE"/>
        </w:rPr>
        <w:t xml:space="preserve">is focused on the quality of links between </w:t>
      </w:r>
      <w:r w:rsidRPr="00677FE2">
        <w:rPr>
          <w:rFonts w:eastAsia="Times New Roman" w:cs="Linux Libertine"/>
          <w:color w:val="000000"/>
          <w:szCs w:val="18"/>
          <w:lang w:val="en-IE" w:eastAsia="en-IE"/>
        </w:rPr>
        <w:t xml:space="preserve">Linked Data </w:t>
      </w:r>
      <w:r w:rsidR="00336539">
        <w:rPr>
          <w:rFonts w:eastAsia="Times New Roman" w:cs="Linux Libertine"/>
          <w:color w:val="000000"/>
          <w:szCs w:val="18"/>
          <w:lang w:val="en-IE" w:eastAsia="en-IE"/>
        </w:rPr>
        <w:t>datasets</w:t>
      </w:r>
      <w:r w:rsidRPr="00677FE2">
        <w:rPr>
          <w:rFonts w:eastAsia="Times New Roman" w:cs="Linux Libertine"/>
          <w:color w:val="000000"/>
          <w:szCs w:val="18"/>
          <w:lang w:val="en-IE" w:eastAsia="en-IE"/>
        </w:rPr>
        <w:t>. LD Sniffer</w:t>
      </w:r>
      <w:r w:rsidR="00E83C00">
        <w:rPr>
          <w:rFonts w:eastAsia="Times New Roman" w:cs="Linux Libertine"/>
          <w:color w:val="000000"/>
          <w:szCs w:val="18"/>
          <w:lang w:val="en-IE" w:eastAsia="en-IE"/>
        </w:rPr>
        <w:t xml:space="preserve"> </w:t>
      </w:r>
      <w:r w:rsidR="00E25D6F">
        <w:rPr>
          <w:rFonts w:eastAsia="Times New Roman" w:cs="Linux Libertine"/>
          <w:color w:val="000000"/>
          <w:szCs w:val="18"/>
          <w:lang w:val="en-IE" w:eastAsia="en-IE"/>
        </w:rPr>
        <w:fldChar w:fldCharType="begin" w:fldLock="1"/>
      </w:r>
      <w:r w:rsidR="0032433A">
        <w:rPr>
          <w:rFonts w:eastAsia="Times New Roman" w:cs="Linux Libertine"/>
          <w:color w:val="000000"/>
          <w:szCs w:val="18"/>
          <w:lang w:val="en-IE" w:eastAsia="en-IE"/>
        </w:rPr>
        <w:instrText>ADDIN CSL_CITATION {"citationItems":[{"id":"ITEM-1","itemData":{"DOI":"10.1007/978-3-319-58694-6_20","ISBN":"9783319586939","ISSN":"16113349","abstract":"During the last decade, the Linked Open Data cloud has grown with much enthusiasm and a lot organizations are publishing their data as Linked Data. However, it is not evident whether enough efforts have been invested in maintaining those data or ensuring their quality. Data quality, defined as “fitness for use”, is an important aspect for Linked Data to be useful. Data consumers use quality indicators to decide whether or not to use a dataset in a given use case, which makes quality assessment of Linked Data an important activity. Accessibility, which is defined as the degree to which the data can be accessed, isahighly relevant quality characteristic to achieve the benefits of Linked Data. In this demo paper presents LD Sniffer, a web-based open source tool for performing quality assessment on the accessibility of Linked Data. It generates unambiguous and comparable assessment results with explicit semantics by defining both quality metrics as well as assessment results in RDF using the W3C Data Quality vocabulary. LD-Sniffer is also distributed as a Docker image improving ease of use with zero configurations.","author":[{"dropping-particle":"","family":"Mihindukulasooriya","given":"Nandana","non-dropping-particle":"","parse-names":false,"suffix":""},{"dropping-particle":"","family":"García-Castro","given":"Raúl","non-dropping-particle":"","parse-names":false,"suffix":""},{"dropping-particle":"","family":"Gómez-Pérez","given":"Asunción","non-dropping-particle":"","parse-names":false,"suffix":""}],"container-title":"Lecture Notes in Computer Science (including subseries Lecture Notes in Artificial Intelligence and Lecture Notes in Bioinformatics)","id":"ITEM-1","issued":{"date-parts":[["2017"]]},"page":"149-152","publisher":"Springer Verlag","title":"LD sniffer: A quality assessment tool for measuring the accessibility of linked data","type":"paper-conference","volume":"10180 LNAI"},"uris":["http://www.mendeley.com/documents/?uuid=bb5ce997-da5f-38a6-8cd2-87a6303de2f7","http://www.mendeley.com/documents/?uuid=b7b1b963-6da6-4093-bd93-bd88e44ce517"]}],"mendeley":{"formattedCitation":"[21]","plainTextFormattedCitation":"[21]","previouslyFormattedCitation":"[21]"},"properties":{"noteIndex":0},"schema":"https://github.com/citation-style-language/schema/raw/master/csl-citation.json"}</w:instrText>
      </w:r>
      <w:r w:rsidR="00E25D6F">
        <w:rPr>
          <w:rFonts w:eastAsia="Times New Roman" w:cs="Linux Libertine"/>
          <w:color w:val="000000"/>
          <w:szCs w:val="18"/>
          <w:lang w:val="en-IE" w:eastAsia="en-IE"/>
        </w:rPr>
        <w:fldChar w:fldCharType="separate"/>
      </w:r>
      <w:r w:rsidR="00324B74" w:rsidRPr="00324B74">
        <w:rPr>
          <w:rFonts w:eastAsia="Times New Roman" w:cs="Linux Libertine"/>
          <w:noProof/>
          <w:color w:val="000000"/>
          <w:szCs w:val="18"/>
          <w:lang w:val="en-IE" w:eastAsia="en-IE"/>
        </w:rPr>
        <w:t>[21]</w:t>
      </w:r>
      <w:r w:rsidR="00E25D6F">
        <w:rPr>
          <w:rFonts w:eastAsia="Times New Roman" w:cs="Linux Libertine"/>
          <w:color w:val="000000"/>
          <w:szCs w:val="18"/>
          <w:lang w:val="en-IE" w:eastAsia="en-IE"/>
        </w:rPr>
        <w:fldChar w:fldCharType="end"/>
      </w:r>
      <w:r w:rsidRPr="00677FE2">
        <w:rPr>
          <w:rFonts w:eastAsia="Times New Roman" w:cs="Linux Libertine"/>
          <w:color w:val="000000"/>
          <w:szCs w:val="18"/>
          <w:lang w:val="en-IE" w:eastAsia="en-IE"/>
        </w:rPr>
        <w:t xml:space="preserve"> is a quality assessment framework which focuses on the accessibility of Linked</w:t>
      </w:r>
      <w:r w:rsidR="00F52E19">
        <w:rPr>
          <w:rFonts w:eastAsia="Times New Roman" w:cs="Linux Libertine"/>
          <w:color w:val="000000"/>
          <w:szCs w:val="18"/>
          <w:lang w:val="en-IE" w:eastAsia="en-IE"/>
        </w:rPr>
        <w:t xml:space="preserve"> Data i.e. the deferenciability of resources</w:t>
      </w:r>
      <w:r w:rsidRPr="00677FE2">
        <w:rPr>
          <w:rFonts w:eastAsia="Times New Roman" w:cs="Linux Libertine"/>
          <w:color w:val="000000"/>
          <w:szCs w:val="18"/>
          <w:lang w:val="en-IE" w:eastAsia="en-IE"/>
        </w:rPr>
        <w:t>.</w:t>
      </w:r>
      <w:r w:rsidR="001F5A97">
        <w:rPr>
          <w:rFonts w:eastAsia="Times New Roman" w:cs="Linux Libertine"/>
          <w:color w:val="000000"/>
          <w:szCs w:val="18"/>
          <w:lang w:val="en-IE" w:eastAsia="en-IE"/>
        </w:rPr>
        <w:t xml:space="preserve"> Other approaches have focused on the quality of ontologies and vocabularies. For example, </w:t>
      </w:r>
      <w:r w:rsidRPr="00677FE2">
        <w:rPr>
          <w:rFonts w:eastAsia="Times New Roman" w:cs="Linux Libertine"/>
          <w:color w:val="000000"/>
          <w:szCs w:val="18"/>
          <w:lang w:val="en-IE" w:eastAsia="en-IE"/>
        </w:rPr>
        <w:t xml:space="preserve"> OOPS! (Ontology Pitfall Scanner!) </w:t>
      </w:r>
      <w:r w:rsidR="00636E8B">
        <w:rPr>
          <w:rFonts w:eastAsia="Times New Roman" w:cs="Linux Libertine"/>
          <w:color w:val="000000"/>
          <w:szCs w:val="18"/>
          <w:lang w:val="en-IE" w:eastAsia="en-IE"/>
        </w:rPr>
        <w:fldChar w:fldCharType="begin" w:fldLock="1"/>
      </w:r>
      <w:r w:rsidR="0032433A">
        <w:rPr>
          <w:rFonts w:eastAsia="Times New Roman" w:cs="Linux Libertine"/>
          <w:color w:val="000000"/>
          <w:szCs w:val="18"/>
          <w:lang w:val="en-IE" w:eastAsia="en-IE"/>
        </w:rPr>
        <w:instrText>ADDIN CSL_CITATION {"citationItems":[{"id":"ITEM-1","itemData":{"author":[{"dropping-particle":"","family":"Poveda-Villalón","given":"María","non-dropping-particle":"","parse-names":false,"suffix":""},{"dropping-particle":"","family":"Gómez-Pérez","given":"Asunción","non-dropping-particle":"","parse-names":false,"suffix":""},{"dropping-particle":"","family":"Suárez-Figueroa","given":"Mari Carmen","non-dropping-particle":"","parse-names":false,"suffix":""}],"container-title":"International Journal on Semantic Web and Information Systems (IJSWIS)","id":"ITEM-1","issue":"2","issued":{"date-parts":[["2014"]]},"page":"7-34","publisher":"IGI Global","title":"OOPS! (OntOlogy Pitfall Scanner!): An On-line Tool for Ontology Evaluation","type":"article-journal","volume":"10"},"uris":["http://www.mendeley.com/documents/?uuid=5c782cc9-1859-4015-8356-459d79b02ad8","http://www.mendeley.com/documents/?uuid=c633929a-1c44-4cd8-b8c2-ea24d0fc2424"]}],"mendeley":{"formattedCitation":"[24]","plainTextFormattedCitation":"[24]","previouslyFormattedCitation":"[24]"},"properties":{"noteIndex":0},"schema":"https://github.com/citation-style-language/schema/raw/master/csl-citation.json"}</w:instrText>
      </w:r>
      <w:r w:rsidR="00636E8B">
        <w:rPr>
          <w:rFonts w:eastAsia="Times New Roman" w:cs="Linux Libertine"/>
          <w:color w:val="000000"/>
          <w:szCs w:val="18"/>
          <w:lang w:val="en-IE" w:eastAsia="en-IE"/>
        </w:rPr>
        <w:fldChar w:fldCharType="separate"/>
      </w:r>
      <w:r w:rsidR="00324B74" w:rsidRPr="00324B74">
        <w:rPr>
          <w:rFonts w:eastAsia="Times New Roman" w:cs="Linux Libertine"/>
          <w:noProof/>
          <w:color w:val="000000"/>
          <w:szCs w:val="18"/>
          <w:lang w:val="en-IE" w:eastAsia="en-IE"/>
        </w:rPr>
        <w:t>[24]</w:t>
      </w:r>
      <w:r w:rsidR="00636E8B">
        <w:rPr>
          <w:rFonts w:eastAsia="Times New Roman" w:cs="Linux Libertine"/>
          <w:color w:val="000000"/>
          <w:szCs w:val="18"/>
          <w:lang w:val="en-IE" w:eastAsia="en-IE"/>
        </w:rPr>
        <w:fldChar w:fldCharType="end"/>
      </w:r>
      <w:r w:rsidR="00636E8B">
        <w:rPr>
          <w:rFonts w:eastAsia="Times New Roman" w:cs="Linux Libertine"/>
          <w:color w:val="000000"/>
          <w:szCs w:val="18"/>
          <w:lang w:val="en-IE" w:eastAsia="en-IE"/>
        </w:rPr>
        <w:t xml:space="preserve"> </w:t>
      </w:r>
      <w:r w:rsidRPr="00677FE2">
        <w:rPr>
          <w:rFonts w:eastAsia="Times New Roman" w:cs="Linux Libertine"/>
          <w:color w:val="000000"/>
          <w:szCs w:val="18"/>
          <w:lang w:val="en-IE" w:eastAsia="en-IE"/>
        </w:rPr>
        <w:t xml:space="preserve">is a web based framework which validates ontologies. This framework uses a catalogue of common pitfalls and can be used outside of the ontology development platform. </w:t>
      </w:r>
      <w:r w:rsidR="009D3F04" w:rsidRPr="005A79D4">
        <w:rPr>
          <w:rFonts w:eastAsia="Times New Roman" w:cs="Linux Libertine"/>
          <w:color w:val="000000"/>
          <w:szCs w:val="18"/>
          <w:lang w:val="en-IE" w:eastAsia="en-IE"/>
        </w:rPr>
        <w:t xml:space="preserve">OntoQA </w:t>
      </w:r>
      <w:r w:rsidR="009D3F04">
        <w:rPr>
          <w:rFonts w:eastAsia="Times New Roman" w:cs="Linux Libertine"/>
          <w:color w:val="000000"/>
          <w:szCs w:val="18"/>
          <w:lang w:val="en-IE" w:eastAsia="en-IE"/>
        </w:rPr>
        <w:fldChar w:fldCharType="begin" w:fldLock="1"/>
      </w:r>
      <w:r w:rsidR="0032433A">
        <w:rPr>
          <w:rFonts w:eastAsia="Times New Roman" w:cs="Linux Libertine"/>
          <w:color w:val="000000"/>
          <w:szCs w:val="18"/>
          <w:lang w:val="en-IE" w:eastAsia="en-IE"/>
        </w:rPr>
        <w:instrText>ADDIN CSL_CITATION {"citationItems":[{"id":"ITEM-1","itemData":{"abstract":"As the Semantic Web gains importance for sharing knowledge on the Internet this has lead to the development and publishing of many ontologies in different domains. When trying to reuse existing ontologies into their applications, users are faced with the problem of determining if an ontology is suitable for their needs. In this paper, we introduce OntoQA, an approach that analyzes ontology schemas and their populations (i.e. knowledgebases) and describes them through a well defined set of metrics. These metrics can highlight key characteristics of an ontology schema as well as its population and enable users to make an informed decision quickly. We present an evaluation of several ontologies using these metrics to demonstrate their applicability.","author":[{"dropping-particle":"","family":"Tartir","given":"Samir","non-dropping-particle":"","parse-names":false,"suffix":""},{"dropping-particle":"","family":"Arpinar","given":"I. Budak","non-dropping-particle":"","parse-names":false,"suffix":""},{"dropping-particle":"","family":"Moore","given":"Michael","non-dropping-particle":"","parse-names":false,"suffix":""},{"dropping-particle":"","family":"Sheth","given":"Amit P.","non-dropping-particle":"","parse-names":false,"suffix":""},{"dropping-particle":"","family":"Aleman-meza","given":"Boanerges","non-dropping-particle":"","parse-names":false,"suffix":""}],"container-title":"IEEE ICDM 2005 Workshop on Knowledge Acquisition from Distributed, Autonomous, Semantically Heterogeneous Data and Knowledge Sources","id":"ITEM-1","issued":{"date-parts":[["2005"]]},"note":"* Paper discusses the a metric system for assessing the quality of ontologies \n* Includes the equations used which are easy enough to understand \n* \"In this paper, we introduce OntoQA, an approach\nthat analyzes ontology schemas and their populations (i.e.\nknowledgebases) and describes them through a well\ndefined set of metrics.\" \n* \"OntoQA is used to describe different metrics of an\nontology using the vocabulary defined in an RDF-S or\nOWL document and instances defined in an RDF file,\nrequiring no further information in all metrics (with the\nexception of the metric that requires information about the\nexpected number of instances for each class).\" * \"The metrics we are proposing are not 'gold standard'\nmeasures of ontologies. Instead, the metrics are intended\nto evaluate certain aspects of ontologies and their\npotential for knowledge representation.\" \n\n* \"We implemented the metrics presented above in a\nJava-based prototype. The system first calculates the\nontology schema metrics, which is defined using an\nRDFS or OWL file, and then uses the given RDF file to\ncompute the instance metrics. Our implementation uses\nthe Sesame RDF store [4] to load data for the ontology\nschema and KB. For a data stored, Sesame and Jena were\nconsidered. Finally, Sesame was selected because it was\nable to handle large data sizes compared with the Jena\ndata store [9]\" * Discusses steps to ensure better quality ontologies * Easy to use quality control * In this paper, we show how OntoQA can be used to\ndescribe ontologies in a way that enables the user or\nontology developer determine the quality of an ontology.\nWe envision future releases of OntoQA to allow the","title":"OntoQA: Metric-based ontology quality analysis","type":"paper-conference"},"uris":["http://www.mendeley.com/documents/?uuid=3dcabb1b-9d87-31c7-940f-b46cbc69d6fd","http://www.mendeley.com/documents/?uuid=2a599afd-c673-4250-9c13-75f7369d9d65"]}],"mendeley":{"formattedCitation":"[27]","plainTextFormattedCitation":"[27]","previouslyFormattedCitation":"[27]"},"properties":{"noteIndex":0},"schema":"https://github.com/citation-style-language/schema/raw/master/csl-citation.json"}</w:instrText>
      </w:r>
      <w:r w:rsidR="009D3F04">
        <w:rPr>
          <w:rFonts w:eastAsia="Times New Roman" w:cs="Linux Libertine"/>
          <w:color w:val="000000"/>
          <w:szCs w:val="18"/>
          <w:lang w:val="en-IE" w:eastAsia="en-IE"/>
        </w:rPr>
        <w:fldChar w:fldCharType="separate"/>
      </w:r>
      <w:r w:rsidR="00324B74" w:rsidRPr="00324B74">
        <w:rPr>
          <w:rFonts w:eastAsia="Times New Roman" w:cs="Linux Libertine"/>
          <w:noProof/>
          <w:color w:val="000000"/>
          <w:szCs w:val="18"/>
          <w:lang w:val="en-IE" w:eastAsia="en-IE"/>
        </w:rPr>
        <w:t>[27]</w:t>
      </w:r>
      <w:r w:rsidR="009D3F04">
        <w:rPr>
          <w:rFonts w:eastAsia="Times New Roman" w:cs="Linux Libertine"/>
          <w:color w:val="000000"/>
          <w:szCs w:val="18"/>
          <w:lang w:val="en-IE" w:eastAsia="en-IE"/>
        </w:rPr>
        <w:fldChar w:fldCharType="end"/>
      </w:r>
      <w:r w:rsidR="009D3F04" w:rsidRPr="005A79D4">
        <w:rPr>
          <w:rFonts w:eastAsia="Times New Roman" w:cs="Linux Libertine"/>
          <w:color w:val="000000"/>
          <w:szCs w:val="18"/>
          <w:lang w:val="en-IE" w:eastAsia="en-IE"/>
        </w:rPr>
        <w:t xml:space="preserve"> is an</w:t>
      </w:r>
      <w:r w:rsidR="004B1C2F" w:rsidRPr="005A79D4">
        <w:rPr>
          <w:rFonts w:eastAsia="Times New Roman" w:cs="Linux Libertine"/>
          <w:color w:val="000000"/>
          <w:szCs w:val="18"/>
          <w:lang w:val="en-IE" w:eastAsia="en-IE"/>
        </w:rPr>
        <w:t>other</w:t>
      </w:r>
      <w:r w:rsidR="009D3F04" w:rsidRPr="005A79D4">
        <w:rPr>
          <w:rFonts w:eastAsia="Times New Roman" w:cs="Linux Libertine"/>
          <w:color w:val="000000"/>
          <w:szCs w:val="18"/>
          <w:lang w:val="en-IE" w:eastAsia="en-IE"/>
        </w:rPr>
        <w:t xml:space="preserve"> approach which uses different dimensions </w:t>
      </w:r>
      <w:r w:rsidR="009D3F04" w:rsidRPr="005A79D4">
        <w:rPr>
          <w:rFonts w:eastAsia="Times New Roman" w:cs="Linux Libertine"/>
          <w:color w:val="000000"/>
          <w:szCs w:val="18"/>
          <w:lang w:val="en-IE" w:eastAsia="en-IE"/>
        </w:rPr>
        <w:t xml:space="preserve">to evaluate ontology schemas. </w:t>
      </w:r>
      <w:r w:rsidR="004B1C2F" w:rsidRPr="00F870F4">
        <w:rPr>
          <w:rFonts w:eastAsia="Times New Roman" w:cs="Linux Libertine"/>
          <w:color w:val="000000"/>
          <w:szCs w:val="18"/>
          <w:lang w:val="en-IE" w:eastAsia="en-IE"/>
        </w:rPr>
        <w:t xml:space="preserve">Finally, </w:t>
      </w:r>
      <w:r w:rsidR="00686E2F" w:rsidRPr="004B1C2F">
        <w:rPr>
          <w:rFonts w:eastAsia="Times New Roman" w:cs="Linux Libertine"/>
          <w:color w:val="000000"/>
          <w:szCs w:val="18"/>
          <w:lang w:val="en-IE" w:eastAsia="en-IE"/>
        </w:rPr>
        <w:t xml:space="preserve">OntoMetrics </w:t>
      </w:r>
      <w:r w:rsidR="00686E2F">
        <w:rPr>
          <w:rFonts w:eastAsia="Times New Roman" w:cs="Linux Libertine"/>
          <w:color w:val="000000"/>
          <w:szCs w:val="18"/>
          <w:lang w:val="en-IE" w:eastAsia="en-IE"/>
        </w:rPr>
        <w:fldChar w:fldCharType="begin" w:fldLock="1"/>
      </w:r>
      <w:r w:rsidR="0032433A">
        <w:rPr>
          <w:rFonts w:eastAsia="Times New Roman" w:cs="Linux Libertine"/>
          <w:color w:val="000000"/>
          <w:szCs w:val="18"/>
          <w:lang w:val="en-IE" w:eastAsia="en-IE"/>
        </w:rPr>
        <w:instrText>ADDIN CSL_CITATION {"citationItems":[{"id":"ITEM-1","itemData":{"DOI":"10.5220/0006084601860191","author":[{"dropping-particle":"","family":"Lantow","given":"Birger","non-dropping-particle":"","parse-names":false,"suffix":""}],"id":"ITEM-1","issued":{"date-parts":[["2016","3"]]},"page":"186-191","title":"OntoMetrics: Putting Metrics into Use for Ontology Evaluation","type":"paper-conference"},"uris":["http://www.mendeley.com/documents/?uuid=be554a54-070b-34b7-8123-aba72b39c3eb","http://www.mendeley.com/documents/?uuid=985613c6-c2f8-41a6-8c3d-141edbe01a4e"]}],"mendeley":{"formattedCitation":"[19]","plainTextFormattedCitation":"[19]","previouslyFormattedCitation":"[19]"},"properties":{"noteIndex":0},"schema":"https://github.com/citation-style-language/schema/raw/master/csl-citation.json"}</w:instrText>
      </w:r>
      <w:r w:rsidR="00686E2F">
        <w:rPr>
          <w:rFonts w:eastAsia="Times New Roman" w:cs="Linux Libertine"/>
          <w:color w:val="000000"/>
          <w:szCs w:val="18"/>
          <w:lang w:val="en-IE" w:eastAsia="en-IE"/>
        </w:rPr>
        <w:fldChar w:fldCharType="separate"/>
      </w:r>
      <w:r w:rsidR="00324B74" w:rsidRPr="00324B74">
        <w:rPr>
          <w:rFonts w:eastAsia="Times New Roman" w:cs="Linux Libertine"/>
          <w:noProof/>
          <w:color w:val="000000"/>
          <w:szCs w:val="18"/>
          <w:lang w:val="en-IE" w:eastAsia="en-IE"/>
        </w:rPr>
        <w:t>[19]</w:t>
      </w:r>
      <w:r w:rsidR="00686E2F">
        <w:rPr>
          <w:rFonts w:eastAsia="Times New Roman" w:cs="Linux Libertine"/>
          <w:color w:val="000000"/>
          <w:szCs w:val="18"/>
          <w:lang w:val="en-IE" w:eastAsia="en-IE"/>
        </w:rPr>
        <w:fldChar w:fldCharType="end"/>
      </w:r>
      <w:r w:rsidR="00686E2F" w:rsidRPr="004B1C2F">
        <w:rPr>
          <w:rFonts w:eastAsia="Times New Roman" w:cs="Linux Libertine"/>
          <w:color w:val="000000"/>
          <w:szCs w:val="18"/>
          <w:lang w:val="en-IE" w:eastAsia="en-IE"/>
        </w:rPr>
        <w:t xml:space="preserve"> </w:t>
      </w:r>
      <w:r w:rsidR="004B1C2F">
        <w:rPr>
          <w:rFonts w:eastAsia="Times New Roman" w:cs="Linux Libertine"/>
          <w:color w:val="000000"/>
          <w:szCs w:val="18"/>
          <w:lang w:val="en-IE" w:eastAsia="en-IE"/>
        </w:rPr>
        <w:t xml:space="preserve">is </w:t>
      </w:r>
      <w:r w:rsidR="004B1C2F" w:rsidRPr="00F870F4">
        <w:rPr>
          <w:rFonts w:eastAsia="Times New Roman" w:cs="Linux Libertine"/>
          <w:color w:val="000000"/>
          <w:szCs w:val="18"/>
          <w:lang w:val="en-IE" w:eastAsia="en-IE"/>
        </w:rPr>
        <w:t xml:space="preserve">a </w:t>
      </w:r>
      <w:r w:rsidR="00686E2F" w:rsidRPr="004B1C2F">
        <w:rPr>
          <w:rFonts w:eastAsia="Times New Roman" w:cs="Linux Libertine"/>
          <w:color w:val="000000"/>
          <w:szCs w:val="18"/>
          <w:lang w:val="en-IE" w:eastAsia="en-IE"/>
        </w:rPr>
        <w:t xml:space="preserve">web-based </w:t>
      </w:r>
      <w:r w:rsidR="004B1C2F" w:rsidRPr="00F870F4">
        <w:rPr>
          <w:rFonts w:eastAsia="Times New Roman" w:cs="Linux Libertine"/>
          <w:color w:val="000000"/>
          <w:szCs w:val="18"/>
          <w:lang w:val="en-IE" w:eastAsia="en-IE"/>
        </w:rPr>
        <w:t xml:space="preserve">system </w:t>
      </w:r>
      <w:r w:rsidR="004B1C2F">
        <w:rPr>
          <w:rFonts w:eastAsia="Times New Roman" w:cs="Linux Libertine"/>
          <w:color w:val="000000"/>
          <w:szCs w:val="18"/>
          <w:lang w:val="en-IE" w:eastAsia="en-IE"/>
        </w:rPr>
        <w:t xml:space="preserve">to validate and display </w:t>
      </w:r>
      <w:r w:rsidR="004B1C2F" w:rsidRPr="00F870F4">
        <w:rPr>
          <w:rFonts w:eastAsia="Times New Roman" w:cs="Linux Libertine"/>
          <w:color w:val="000000"/>
          <w:szCs w:val="18"/>
          <w:lang w:val="en-IE" w:eastAsia="en-IE"/>
        </w:rPr>
        <w:t xml:space="preserve">statistics about </w:t>
      </w:r>
      <w:r w:rsidR="00686E2F" w:rsidRPr="004B1C2F">
        <w:rPr>
          <w:rFonts w:eastAsia="Times New Roman" w:cs="Linux Libertine"/>
          <w:color w:val="000000"/>
          <w:szCs w:val="18"/>
          <w:lang w:val="en-IE" w:eastAsia="en-IE"/>
        </w:rPr>
        <w:t>ontolog</w:t>
      </w:r>
      <w:r w:rsidR="004B1C2F">
        <w:rPr>
          <w:rFonts w:eastAsia="Times New Roman" w:cs="Linux Libertine"/>
          <w:color w:val="000000"/>
          <w:szCs w:val="18"/>
          <w:lang w:val="en-IE" w:eastAsia="en-IE"/>
        </w:rPr>
        <w:t>ies</w:t>
      </w:r>
      <w:r w:rsidR="00686E2F" w:rsidRPr="004B1C2F">
        <w:rPr>
          <w:rFonts w:eastAsia="Times New Roman" w:cs="Linux Libertine"/>
          <w:color w:val="000000"/>
          <w:szCs w:val="18"/>
          <w:lang w:val="en-IE" w:eastAsia="en-IE"/>
        </w:rPr>
        <w:t xml:space="preserve">. </w:t>
      </w:r>
    </w:p>
    <w:p w14:paraId="6F2C31E3" w14:textId="6B024D9D" w:rsidR="00BE293A" w:rsidRPr="004B1C2F" w:rsidRDefault="00BE293A" w:rsidP="00B12678">
      <w:pPr>
        <w:spacing w:line="240" w:lineRule="auto"/>
        <w:rPr>
          <w:rFonts w:eastAsia="Times New Roman" w:cs="Linux Libertine"/>
          <w:color w:val="000000"/>
          <w:szCs w:val="18"/>
          <w:lang w:val="en-IE" w:eastAsia="en-IE"/>
        </w:rPr>
      </w:pPr>
    </w:p>
    <w:p w14:paraId="52686F01" w14:textId="706C44F2" w:rsidR="00BE293A" w:rsidRDefault="007206A9" w:rsidP="00B12678">
      <w:pPr>
        <w:spacing w:line="240" w:lineRule="auto"/>
        <w:rPr>
          <w:rFonts w:eastAsia="Times New Roman" w:cs="Linux Libertine"/>
          <w:color w:val="000000"/>
          <w:szCs w:val="18"/>
          <w:lang w:eastAsia="en-IE"/>
        </w:rPr>
      </w:pPr>
      <w:r>
        <w:rPr>
          <w:rFonts w:eastAsia="Times New Roman" w:cs="Linux Libertine"/>
          <w:color w:val="000000"/>
          <w:szCs w:val="18"/>
          <w:lang w:val="en-IE" w:eastAsia="en-IE"/>
        </w:rPr>
        <w:t xml:space="preserve">In relation to mapping quality assessment, </w:t>
      </w:r>
      <w:r>
        <w:rPr>
          <w:rFonts w:eastAsia="Times New Roman" w:cs="Linux Libertine"/>
          <w:color w:val="000000"/>
          <w:szCs w:val="18"/>
          <w:lang w:eastAsia="en-IE"/>
        </w:rPr>
        <w:t xml:space="preserve">an </w:t>
      </w:r>
      <w:r w:rsidR="00BE293A" w:rsidRPr="00BE293A">
        <w:rPr>
          <w:rFonts w:eastAsia="Times New Roman" w:cs="Linux Libertine"/>
          <w:color w:val="000000"/>
          <w:szCs w:val="18"/>
          <w:lang w:eastAsia="en-IE"/>
        </w:rPr>
        <w:t xml:space="preserve">approach has </w:t>
      </w:r>
      <w:r w:rsidR="00B21B99">
        <w:rPr>
          <w:rFonts w:eastAsia="Times New Roman" w:cs="Linux Libertine"/>
          <w:color w:val="000000"/>
          <w:szCs w:val="18"/>
          <w:lang w:eastAsia="en-IE"/>
        </w:rPr>
        <w:t xml:space="preserve">been proposed in </w:t>
      </w:r>
      <w:r w:rsidR="00BE293A" w:rsidRPr="00BE293A">
        <w:rPr>
          <w:rFonts w:eastAsia="Times New Roman" w:cs="Linux Libertine"/>
          <w:color w:val="000000"/>
          <w:szCs w:val="18"/>
          <w:lang w:eastAsia="en-IE"/>
        </w:rPr>
        <w:fldChar w:fldCharType="begin" w:fldLock="1"/>
      </w:r>
      <w:r w:rsidR="00324B74">
        <w:rPr>
          <w:rFonts w:eastAsia="Times New Roman" w:cs="Linux Libertine"/>
          <w:color w:val="000000"/>
          <w:szCs w:val="18"/>
          <w:lang w:eastAsia="en-IE"/>
        </w:rPr>
        <w:instrText>ADDIN CSL_CITATION {"citationItems":[{"id":"ITEM-1","itemData":{"DOI":"10.1007/978-3-319-25010-6_8","ISBN":"9783319250090","abstract":"RDF dataset quality assessment is currently performed primarily after data is published. However, there is neither a systematic way to incorporate its results into the dataset nor the assessment into the publishing workflow. Adjustments are manually –but rarely– applied. Nevertheless, the root of the violations which often derive from the mappings that specify how the RDF dataset will be generated, is not identified. We suggest an incremental, iterative and uniform validation workflow for RDF datasets stemming originally from (semi-)structured data (e.g., CSV, XML, JSON). In this work, we focus on assessing and improving their mappings. We incorporate (i) a test-driven approach for assessing the mappings instead of the RDF dataset itself, as mappings reflect how the dataset will be formed when generated; and (ii) perform semi-automatic mapping refinements based on the results of the quality assessment. The proposed workflow is applied to diverse cases, e.g., large, crowdsourced datasets such as dbpedia, or newly generated, such as iLastic. Our evaluation indicates the efficiency of our workflow, as it significantly improves the overall quality of an RDF dataset in the observed cases.","author":[{"dropping-particle":"","family":"Dimou","given":"Anastasia","non-dropping-particle":"","parse-names":false,"suffix":""},{"dropping-particle":"","family":"Kontokostas","given":"Dimitris","non-dropping-particle":"","parse-names":false,"suffix":""},{"dropping-particle":"","family":"Freudenberg","given":"Markus","non-dropping-particle":"","parse-names":false,"suffix":""},{"dropping-particle":"","family":"Verborgh","given":"Ruben","non-dropping-particle":"","parse-names":false,"suffix":""},{"dropping-particle":"","family":"Lehmann","given":"Jens","non-dropping-particle":"","parse-names":false,"suffix":""},{"dropping-particle":"","family":"Mannens","given":"Erik","non-dropping-particle":"","parse-names":false,"suffix":""},{"dropping-particle":"","family":"Hellmann","given":"Sebastian","non-dropping-particle":"","parse-names":false,"suffix":""},{"dropping-particle":"","family":"Walle","given":"Rik","non-dropping-particle":"Van de","parse-names":false,"suffix":""}],"container-title":"Lecture Notes in Computer Science (including subseries Lecture Notes in Artificial Intelligence and Lecture Notes in Bioinformatics)","id":"ITEM-1","issued":{"date-parts":[["2015"]]},"note":"* Uses RDFUnit to carry out test on the RML Mapping definition to prevent errors in the \nmappings before the RDF datasets are created. \n\n\n\n* Prevent repetivitely applying certain mappings can cause these violations to be \nrepeated. \n\n\n* The earlier dataset quality is assessed, the better: we argue that mapping and\npublishing data can be considered software engineering tasks, and the cost of fix-\ning a bug rises exponentially when a task progresses [4].\n\n\n* System uses a loop back framework. \n\n\n\n\n* Tries to repair mappings automically or suggest potiental repairs. \n\n\n\n* In software, every function should be accompanied by a set of unit\ntests to ensure the correct behaviour of that function through time. Similarly,\nin rdfunit, every vocabulary, ontology, dataset or application can be associated\nby a set of data quality test cases. Assigning test cases in ontologies results in\ntests that can be reused by datasets sharing the same ontology\n\n\n\n* Includes potiental use cases. \n\n\n\n\n* Very similar system to my first experiement but I am using SHACL instead of \nRDFUnit.","page":"133-149","publisher":"Springer Verlag","title":"Assessing and refining mappings to RDF to improve dataset quality","type":"paper-conference","volume":"9367"},"uris":["http://www.mendeley.com/documents/?uuid=45b85828-59b3-3f53-8e90-9fbbd12bd458"]}],"mendeley":{"formattedCitation":"[10]","plainTextFormattedCitation":"[10]","previouslyFormattedCitation":"[10]"},"properties":{"noteIndex":0},"schema":"https://github.com/citation-style-language/schema/raw/master/csl-citation.json"}</w:instrText>
      </w:r>
      <w:r w:rsidR="00BE293A" w:rsidRPr="00BE293A">
        <w:rPr>
          <w:rFonts w:eastAsia="Times New Roman" w:cs="Linux Libertine"/>
          <w:color w:val="000000"/>
          <w:szCs w:val="18"/>
          <w:lang w:eastAsia="en-IE"/>
        </w:rPr>
        <w:fldChar w:fldCharType="separate"/>
      </w:r>
      <w:r w:rsidR="0035133D" w:rsidRPr="0035133D">
        <w:rPr>
          <w:rFonts w:eastAsia="Times New Roman" w:cs="Linux Libertine"/>
          <w:noProof/>
          <w:color w:val="000000"/>
          <w:szCs w:val="18"/>
          <w:lang w:eastAsia="en-IE"/>
        </w:rPr>
        <w:t>[10]</w:t>
      </w:r>
      <w:r w:rsidR="00BE293A" w:rsidRPr="00BE293A">
        <w:rPr>
          <w:rFonts w:eastAsia="Times New Roman" w:cs="Linux Libertine"/>
          <w:color w:val="000000"/>
          <w:szCs w:val="18"/>
          <w:lang w:val="en-IE" w:eastAsia="en-IE"/>
        </w:rPr>
        <w:fldChar w:fldCharType="end"/>
      </w:r>
      <w:r w:rsidR="00BE293A" w:rsidRPr="00BE293A">
        <w:rPr>
          <w:rFonts w:eastAsia="Times New Roman" w:cs="Linux Libertine"/>
          <w:color w:val="000000"/>
          <w:szCs w:val="18"/>
          <w:lang w:eastAsia="en-IE"/>
        </w:rPr>
        <w:t xml:space="preserve">. In this work, the authors have extended RDFUnit </w:t>
      </w:r>
      <w:r w:rsidR="00BE293A" w:rsidRPr="00BE293A">
        <w:rPr>
          <w:rFonts w:eastAsia="Times New Roman" w:cs="Linux Libertine"/>
          <w:color w:val="000000"/>
          <w:szCs w:val="18"/>
          <w:lang w:eastAsia="en-IE"/>
        </w:rPr>
        <w:fldChar w:fldCharType="begin" w:fldLock="1"/>
      </w:r>
      <w:r w:rsidR="0032433A">
        <w:rPr>
          <w:rFonts w:eastAsia="Times New Roman" w:cs="Linux Libertine"/>
          <w:color w:val="000000"/>
          <w:szCs w:val="18"/>
          <w:lang w:eastAsia="en-IE"/>
        </w:rPr>
        <w:instrText>ADDIN CSL_CITATION {"citationItems":[{"id":"ITEM-1","itemData":{"DOI":"10.1145/2566486.2568002","ISBN":"9781450327442","abstract":"Linked Open Data (LOD) comprises an unprecedented volume of structured data on the Web. However, these datasets are of varying quality ranging from extensively curated datasets to crowd-sourced or extracted data of often relatively low quality. We present a methodology for test-driven quality assessment of Linked Data, which is inspired by testdriven software development. We argue that vocabularies, ontologies and knowledge bases should be accompanied by a number of test cases, which help to ensure a basic level of quality. We present a methodology for assessing the quality of linked data resources, based on a formalization of bad smells and data quality problems. Our formalization employs SPARQL query templates, which are instantiated into concrete quality test case queries. Based on an extensive survey, we compile a comprehensive library of data quality test case patterns. We perform automatic test case instantiation based on schema constraints or semi-automatically enriched schemata and allow the user to generate specific test case instantiations that are applicable to a schema or dataset. We provide an extensive evaluation of five LOD datasets, manual test case instantiation for five schemas and automatic test case instantiations for all available schemata registered with Linked Open Vocabularies (LOV). One of the main advantages of our approach is that domain specific semantics can be encoded in the data quality test cases, thus being able to discover data quality problems beyond conventional quality heuristics. Copyright is held by the International World Wide Web Conference Committee (IW3C2).","author":[{"dropping-particle":"","family":"Kontokostas","given":"Dimitris","non-dropping-particle":"","parse-names":false,"suffix":""},{"dropping-particle":"","family":"Westphal","given":"Patrick","non-dropping-particle":"","parse-names":false,"suffix":""},{"dropping-particle":"","family":"Auer","given":"Sören","non-dropping-particle":"","parse-names":false,"suffix":""},{"dropping-particle":"","family":"Hellmann","given":"Sebastian","non-dropping-particle":"","parse-names":false,"suffix":""},{"dropping-particle":"","family":"Lehmann","given":"Jens","non-dropping-particle":"","parse-names":false,"suffix":""},{"dropping-particle":"","family":"Cornelissen","given":"Roland","non-dropping-particle":"","parse-names":false,"suffix":""},{"dropping-particle":"","family":"Zaveri","given":"Amrapali","non-dropping-particle":"","parse-names":false,"suffix":""}],"container-title":"WWW 2014 - Proceedings of the 23rd International Conference on World Wide Web","id":"ITEM-1","issued":{"date-parts":[["2014","4","7"]]},"note":"* &amp;quot;We argue that vocabularies,\nontologies and knowledge bases should be accompanied by\na number of test cases, which help to ensure a basic level of\nquality.&amp;quot; \n\n\n\n* Users can define there own vocabulary specific test cases aswell \n\n\n\n* &amp;quot;We perform automatic test case instantiation\nbased on schema constraints or semi-automatically enriched\nschemata and allow the user to generate specific test case in-\nstantiations that are applicable to a schema or dataset.&amp;quot; \n\n\n\n* &amp;quot;Due to the modularity of the approach, where test cases are bound to\ncertain vocabulary elements, test cases for newly emerging\ndatasets, which reuse existing vocabularies can be easily derived.&amp;quot; \n\n\n\n\n*Allows ability to re use test cases on common vocabularies \n\n\n\n* Naturally, a major goal in the Semantic Web is to re-use\nexisting vocabularies instead of creating them from\nscratch for each dataset. \n\n\n* Describes some metrics used \n\n\n\n*Includes some examples of datasets used for evaluation \n\n\n\n\n* &amp;quot;The most frequent errors in all datasets were produced\nfrom rdfs:domain and rdfs:range test cases. Domain and\nrange are two of the most commonly expressed axioms in\nmost schemas and, thus, produce many automated test cases\nand good test coverage.&amp;quot;","page":"747-757","publisher":"Association for Computing Machinery, Inc","title":"Test-driven evaluation of Linked Data quality","type":"paper-conference"},"uris":["http://www.mendeley.com/documents/?uuid=c63588ca-23c2-35b0-b4ec-45c5d2379f97"]}],"mendeley":{"formattedCitation":"[18]","plainTextFormattedCitation":"[18]","previouslyFormattedCitation":"[18]"},"properties":{"noteIndex":0},"schema":"https://github.com/citation-style-language/schema/raw/master/csl-citation.json"}</w:instrText>
      </w:r>
      <w:r w:rsidR="00BE293A" w:rsidRPr="00BE293A">
        <w:rPr>
          <w:rFonts w:eastAsia="Times New Roman" w:cs="Linux Libertine"/>
          <w:color w:val="000000"/>
          <w:szCs w:val="18"/>
          <w:lang w:eastAsia="en-IE"/>
        </w:rPr>
        <w:fldChar w:fldCharType="separate"/>
      </w:r>
      <w:r w:rsidR="00324B74" w:rsidRPr="00324B74">
        <w:rPr>
          <w:rFonts w:eastAsia="Times New Roman" w:cs="Linux Libertine"/>
          <w:noProof/>
          <w:color w:val="000000"/>
          <w:szCs w:val="18"/>
          <w:lang w:eastAsia="en-IE"/>
        </w:rPr>
        <w:t>[18]</w:t>
      </w:r>
      <w:r w:rsidR="00BE293A" w:rsidRPr="00BE293A">
        <w:rPr>
          <w:rFonts w:eastAsia="Times New Roman" w:cs="Linux Libertine"/>
          <w:color w:val="000000"/>
          <w:szCs w:val="18"/>
          <w:lang w:val="en-IE" w:eastAsia="en-IE"/>
        </w:rPr>
        <w:fldChar w:fldCharType="end"/>
      </w:r>
      <w:r w:rsidR="00BE293A" w:rsidRPr="00BE293A">
        <w:rPr>
          <w:rFonts w:eastAsia="Times New Roman" w:cs="Linux Libertine"/>
          <w:color w:val="000000"/>
          <w:szCs w:val="18"/>
          <w:lang w:eastAsia="en-IE"/>
        </w:rPr>
        <w:t xml:space="preserve"> to also </w:t>
      </w:r>
      <w:r w:rsidR="00F77545">
        <w:rPr>
          <w:rFonts w:eastAsia="Times New Roman" w:cs="Linux Libertine"/>
          <w:color w:val="000000"/>
          <w:szCs w:val="18"/>
          <w:lang w:eastAsia="en-IE"/>
        </w:rPr>
        <w:t xml:space="preserve">cover the </w:t>
      </w:r>
      <w:r w:rsidR="00BE293A" w:rsidRPr="00BE293A">
        <w:rPr>
          <w:rFonts w:eastAsia="Times New Roman" w:cs="Linux Libertine"/>
          <w:color w:val="000000"/>
          <w:szCs w:val="18"/>
          <w:lang w:eastAsia="en-IE"/>
        </w:rPr>
        <w:t>validat</w:t>
      </w:r>
      <w:r w:rsidR="00F77545">
        <w:rPr>
          <w:rFonts w:eastAsia="Times New Roman" w:cs="Linux Libertine"/>
          <w:color w:val="000000"/>
          <w:szCs w:val="18"/>
          <w:lang w:eastAsia="en-IE"/>
        </w:rPr>
        <w:t>ion</w:t>
      </w:r>
      <w:r w:rsidR="00BE293A" w:rsidRPr="00BE293A">
        <w:rPr>
          <w:rFonts w:eastAsia="Times New Roman" w:cs="Linux Libertine"/>
          <w:color w:val="000000"/>
          <w:szCs w:val="18"/>
          <w:lang w:eastAsia="en-IE"/>
        </w:rPr>
        <w:t xml:space="preserve"> </w:t>
      </w:r>
      <w:r w:rsidR="00F77545">
        <w:rPr>
          <w:rFonts w:eastAsia="Times New Roman" w:cs="Linux Libertine"/>
          <w:color w:val="000000"/>
          <w:szCs w:val="18"/>
          <w:lang w:eastAsia="en-IE"/>
        </w:rPr>
        <w:t xml:space="preserve">of </w:t>
      </w:r>
      <w:r w:rsidR="00BE293A" w:rsidRPr="00BE293A">
        <w:rPr>
          <w:rFonts w:eastAsia="Times New Roman" w:cs="Linux Libertine"/>
          <w:color w:val="000000"/>
          <w:szCs w:val="18"/>
          <w:lang w:eastAsia="en-IE"/>
        </w:rPr>
        <w:t>mapping</w:t>
      </w:r>
      <w:r w:rsidR="00F77545">
        <w:rPr>
          <w:rFonts w:eastAsia="Times New Roman" w:cs="Linux Libertine"/>
          <w:color w:val="000000"/>
          <w:szCs w:val="18"/>
          <w:lang w:eastAsia="en-IE"/>
        </w:rPr>
        <w:t>s</w:t>
      </w:r>
      <w:r w:rsidR="00BE293A" w:rsidRPr="00BE293A">
        <w:rPr>
          <w:rFonts w:eastAsia="Times New Roman" w:cs="Linux Libertine"/>
          <w:color w:val="000000"/>
          <w:szCs w:val="18"/>
          <w:lang w:eastAsia="en-IE"/>
        </w:rPr>
        <w:t xml:space="preserve"> against </w:t>
      </w:r>
      <w:r w:rsidR="00F77545">
        <w:rPr>
          <w:rFonts w:eastAsia="Times New Roman" w:cs="Linux Libertine"/>
          <w:color w:val="000000"/>
          <w:szCs w:val="18"/>
          <w:lang w:eastAsia="en-IE"/>
        </w:rPr>
        <w:t xml:space="preserve">its </w:t>
      </w:r>
      <w:r w:rsidR="00BE293A" w:rsidRPr="00BE293A">
        <w:rPr>
          <w:rFonts w:eastAsia="Times New Roman" w:cs="Linux Libertine"/>
          <w:color w:val="000000"/>
          <w:szCs w:val="18"/>
          <w:lang w:eastAsia="en-IE"/>
        </w:rPr>
        <w:t xml:space="preserve">vocabularies and ontologies. RDFUnit, however, relies on SPARQL queries and therefore cannot assess all </w:t>
      </w:r>
      <w:r w:rsidR="00467DF6">
        <w:rPr>
          <w:rFonts w:eastAsia="Times New Roman" w:cs="Linux Libertine"/>
          <w:color w:val="000000"/>
          <w:szCs w:val="18"/>
          <w:lang w:eastAsia="en-IE"/>
        </w:rPr>
        <w:t xml:space="preserve">mapping </w:t>
      </w:r>
      <w:r w:rsidR="00BE293A" w:rsidRPr="00BE293A">
        <w:rPr>
          <w:rFonts w:eastAsia="Times New Roman" w:cs="Linux Libertine"/>
          <w:color w:val="000000"/>
          <w:szCs w:val="18"/>
          <w:lang w:eastAsia="en-IE"/>
        </w:rPr>
        <w:t xml:space="preserve">quality aspects. As an example, the assessment of undefined classes and properties cannot be computed by RDFUnit as SPARQL does not deference resources natively. In order to address these short comings, another approach extended Luzzu for the task of assessing the aspects of a mapping which would affect the quality of </w:t>
      </w:r>
      <w:r w:rsidR="00B656DE">
        <w:rPr>
          <w:rFonts w:eastAsia="Times New Roman" w:cs="Linux Libertine"/>
          <w:color w:val="000000"/>
          <w:szCs w:val="18"/>
          <w:lang w:eastAsia="en-IE"/>
        </w:rPr>
        <w:t xml:space="preserve">the </w:t>
      </w:r>
      <w:r w:rsidR="00BE293A" w:rsidRPr="00BE293A">
        <w:rPr>
          <w:rFonts w:eastAsia="Times New Roman" w:cs="Linux Libertine"/>
          <w:color w:val="000000"/>
          <w:szCs w:val="18"/>
          <w:lang w:eastAsia="en-IE"/>
        </w:rPr>
        <w:t xml:space="preserve">final datasets </w:t>
      </w:r>
      <w:r w:rsidR="00BE293A" w:rsidRPr="00BE293A">
        <w:rPr>
          <w:rFonts w:eastAsia="Times New Roman" w:cs="Linux Libertine"/>
          <w:color w:val="000000"/>
          <w:szCs w:val="18"/>
          <w:lang w:eastAsia="en-IE"/>
        </w:rPr>
        <w:fldChar w:fldCharType="begin" w:fldLock="1"/>
      </w:r>
      <w:r w:rsidR="0032433A">
        <w:rPr>
          <w:rFonts w:eastAsia="Times New Roman" w:cs="Linux Libertine"/>
          <w:color w:val="000000"/>
          <w:szCs w:val="18"/>
          <w:lang w:eastAsia="en-IE"/>
        </w:rPr>
        <w:instrText>ADDIN CSL_CITATION {"citationItems":[{"id":"ITEM-1","itemData":{"author":[{"dropping-particle":"","family":"Junior","given":"Ademar Crotti","non-dropping-particle":"","parse-names":false,"suffix":""},{"dropping-particle":"","family":"Debattista","given":"Jeremy","non-dropping-particle":"","parse-names":false,"suffix":""},{"dropping-particle":"","family":"O'Sullivan","given":"Declan","non-dropping-particle":"","parse-names":false,"suffix":""}],"collection-title":"CEUR Workshop Proceedings","container-title":"Joint Proceedings of the 1st International Workshop On Semantics ForTransport and the 1st International Workshop on Approaches for MakingData Interoperable co-located with 15th Semantics Conference (SEMANTiCS2019), Karlsruhe, Germany, September 9, 2019","editor":[{"dropping-particle":"","family":"Kaffee","given":"Lucie-Aimée","non-dropping-particle":"","parse-names":false,"suffix":""},{"dropping-particle":"","family":"Endris","given":"Kemele M","non-dropping-particle":"","parse-names":false,"suffix":""},{"dropping-particle":"","family":"Vidal","given":"Maria-Esther","non-dropping-particle":"","parse-names":false,"suffix":""},{"dropping-particle":"","family":"Comerio","given":"Marco","non-dropping-particle":"","parse-names":false,"suffix":""},{"dropping-particle":"","family":"Sadeghi","given":"Mersedeh","non-dropping-particle":"","parse-names":false,"suffix":""},{"dropping-particle":"","family":"Chaves-Fraga","given":"David","non-dropping-particle":"","parse-names":false,"suffix":""},{"dropping-particle":"","family":"Colpaert","given":"Pieter","non-dropping-particle":"","parse-names":false,"suffix":""}],"id":"ITEM-1","issued":{"date-parts":[["2019"]]},"note":"* Nonetheless, in most cases, these solutions focus on the\nresulting datasets and not on the artefacts used to generate these. In this paper,\nwe propose the use of metrics commonly used to assess the quality of such\ndatasets to evaluate the mappings used to generate them. \n\n\n\n* In this paper, we propose the use of metrics commonly used to assess the quality of\nRDF datasets to evaluate the mappings used to generate them.\n\n\n\n* Therefore, an incorrect mapping can be considered a root cause error in the respective resulting\ndataset.\n\n\n\n* The main contributions of this paper can be summarized as follows: i) an approach for\nassessing mappings that generate RDF datasets; ii) an implementation of the approach\nwhich extends Luzzu [6], a data quality assessment framework, which may also be\nintegrated to mapping editors; and iii) an evaluation of the approach using real world\nuse cases together with preliminary results which show that such assessment of\nmappings is capable of identifying violations and inconsistencies for the observed\ncases. \n\n\n* You may also link the subjects defined in triples maps trough parent triples map. A parent triples map can\nhave zero or more join conditions.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Luzza extended.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Discusses the different errors which can be generated 3.3.1 \n\n\n\n\n\n* RDF reification - In the world of RDF, it means to write RDF statements about RDF statements. \n\n\n\n\n* Showing the errors from Luzza and using Jigsaw may be useful.\n\n\n\n* Not all errors in datasets such as missing information can be fixed. \n\n\n* To our knowledge, only one approach has proposed the quality assessment of mappings [3],\nwhich is also done through the use of an existing quality assessment framework. This\napproach uses RDFUnit to create test cases which validate a mapping against the\nvocabularies and ontologies defined in the mapping. As mentioned,\n\nAs an example, the assessment of undefined classes and properties cannot\nbe computed by RDFUnit as SPARQL does not deference resources natively.","publisher":"CEUR-WS.org","title":"Assessing the Quality of R2RML Mappings","type":"paper-conference","volume":"2447"},"uris":["http://www.mendeley.com/documents/?uuid=7840ca05-57c5-3c99-97d9-c1c95e247ec3"]}],"mendeley":{"formattedCitation":"[15]","plainTextFormattedCitation":"[15]","previouslyFormattedCitation":"[15]"},"properties":{"noteIndex":0},"schema":"https://github.com/citation-style-language/schema/raw/master/csl-citation.json"}</w:instrText>
      </w:r>
      <w:r w:rsidR="00BE293A" w:rsidRPr="00BE293A">
        <w:rPr>
          <w:rFonts w:eastAsia="Times New Roman" w:cs="Linux Libertine"/>
          <w:color w:val="000000"/>
          <w:szCs w:val="18"/>
          <w:lang w:eastAsia="en-IE"/>
        </w:rPr>
        <w:fldChar w:fldCharType="separate"/>
      </w:r>
      <w:r w:rsidR="00324B74" w:rsidRPr="00324B74">
        <w:rPr>
          <w:rFonts w:eastAsia="Times New Roman" w:cs="Linux Libertine"/>
          <w:noProof/>
          <w:color w:val="000000"/>
          <w:szCs w:val="18"/>
          <w:lang w:eastAsia="en-IE"/>
        </w:rPr>
        <w:t>[15]</w:t>
      </w:r>
      <w:r w:rsidR="00BE293A" w:rsidRPr="00BE293A">
        <w:rPr>
          <w:rFonts w:eastAsia="Times New Roman" w:cs="Linux Libertine"/>
          <w:color w:val="000000"/>
          <w:szCs w:val="18"/>
          <w:lang w:val="en-IE" w:eastAsia="en-IE"/>
        </w:rPr>
        <w:fldChar w:fldCharType="end"/>
      </w:r>
      <w:r w:rsidR="00BE293A" w:rsidRPr="00BE293A">
        <w:rPr>
          <w:rFonts w:eastAsia="Times New Roman" w:cs="Linux Libertine"/>
          <w:color w:val="000000"/>
          <w:szCs w:val="18"/>
          <w:lang w:eastAsia="en-IE"/>
        </w:rPr>
        <w:t>.</w:t>
      </w:r>
      <w:ins w:id="552" w:author="Alex Randles" w:date="2020-07-23T17:51:00Z">
        <w:r w:rsidR="00A20657">
          <w:rPr>
            <w:rFonts w:eastAsia="Times New Roman" w:cs="Linux Libertine"/>
            <w:color w:val="000000"/>
            <w:szCs w:val="18"/>
            <w:lang w:eastAsia="en-IE"/>
          </w:rPr>
          <w:t xml:space="preserve"> </w:t>
        </w:r>
      </w:ins>
      <w:ins w:id="553" w:author="Alex Randles" w:date="2020-07-23T18:32:00Z">
        <w:r w:rsidR="00F15209">
          <w:rPr>
            <w:rFonts w:eastAsia="Times New Roman" w:cs="Linux Libertine"/>
            <w:color w:val="000000"/>
            <w:szCs w:val="18"/>
            <w:lang w:eastAsia="en-IE"/>
          </w:rPr>
          <w:t>Re</w:t>
        </w:r>
        <w:r w:rsidR="008111E3">
          <w:rPr>
            <w:rFonts w:eastAsia="Times New Roman" w:cs="Linux Libertine"/>
            <w:color w:val="000000"/>
            <w:szCs w:val="18"/>
            <w:lang w:eastAsia="en-IE"/>
          </w:rPr>
          <w:t>sglass</w:t>
        </w:r>
      </w:ins>
      <w:ins w:id="554" w:author="Alex Randles" w:date="2020-07-23T18:33:00Z">
        <w:r w:rsidR="002C7BE4">
          <w:rPr>
            <w:rFonts w:eastAsia="Times New Roman" w:cs="Linux Libertine"/>
            <w:color w:val="000000"/>
            <w:szCs w:val="18"/>
            <w:lang w:eastAsia="en-IE"/>
          </w:rPr>
          <w:t xml:space="preserve"> </w:t>
        </w:r>
      </w:ins>
      <w:ins w:id="555" w:author="Alex Randles" w:date="2020-07-23T18:34:00Z">
        <w:r w:rsidR="00324B74">
          <w:rPr>
            <w:rFonts w:eastAsia="Times New Roman" w:cs="Linux Libertine"/>
            <w:color w:val="000000"/>
            <w:szCs w:val="18"/>
            <w:lang w:eastAsia="en-IE"/>
          </w:rPr>
          <w:fldChar w:fldCharType="begin" w:fldLock="1"/>
        </w:r>
      </w:ins>
      <w:r w:rsidR="0032433A">
        <w:rPr>
          <w:rFonts w:eastAsia="Times New Roman" w:cs="Linux Libertine"/>
          <w:color w:val="000000"/>
          <w:szCs w:val="18"/>
          <w:lang w:eastAsia="en-IE"/>
        </w:rPr>
        <w:instrText>ADDIN CSL_CITATION {"citationItems":[{"id":"ITEM-1","itemData":{"DOI":"10.3233/SW-190358","ISSN":"22104968","abstract":"Knowledge graphs, which contain annotated descriptions of entities and their interrelations, are often generated using rules that apply semantic annotations to certain data sources. (Re)using ontology terms without adhering to the axioms defined by their ontologies results in inconsistencies in these graphs, affecting their quality. Methods and tools were proposed to detect and resolve inconsistencies, the root causes of which include rules and ontologies. However, these either require access to the complete knowledge graph, which is not always available in a time-constrained situation, or assume that only generation rules can be refined but not ontologies. In the past, we proposed a rule-driven method for detecting and resolving inconsistencies without complete knowledge graph access, but it requires a predefined set of refinements to the rules and does not guide users with respect to the order the rules should be inspected. We extend our previous work with a rule-driven method, called Resglass, that considers refinements for generation rules as well as ontologies. In this article, we describe Resglass, which includes a ranking to determine the order with which rules and ontology elements should be inspected, and its implementation. The ranking is evaluated by comparing the manual ranking of experts to our automatic ranking. The evaluation shows that our automatic ranking achieves an overlap of 80% with experts ranking, reducing this way the effort required during the resolution of inconsistencies in both rules and ontologies.","author":[{"dropping-particle":"","family":"Heyvaert","given":"Pieter","non-dropping-particle":"","parse-names":false,"suffix":""},{"dropping-particle":"","family":"Meester","given":"Ben","non-dropping-particle":"De","parse-names":false,"suffix":""},{"dropping-particle":"","family":"Dimou","given":"Anastasia","non-dropping-particle":"","parse-names":false,"suffix":""},{"dropping-particle":"","family":"Verborgh","given":"Ruben","non-dropping-particle":"","parse-names":false,"suffix":""}],"container-title":"Semantic Web","id":"ITEM-1","issue":"6","issued":{"date-parts":[["2019"]]},"title":"Rule-driven inconsistency resolution for knowledge graph generation rules","type":"article-journal","volume":"10"},"uris":["http://www.mendeley.com/documents/?uuid=e1f2371e-9893-3e6a-9685-f55724d36848"]}],"mendeley":{"formattedCitation":"[13]","plainTextFormattedCitation":"[13]","previouslyFormattedCitation":"[13]"},"properties":{"noteIndex":0},"schema":"https://github.com/citation-style-language/schema/raw/master/csl-citation.json"}</w:instrText>
      </w:r>
      <w:r w:rsidR="00324B74">
        <w:rPr>
          <w:rFonts w:eastAsia="Times New Roman" w:cs="Linux Libertine"/>
          <w:color w:val="000000"/>
          <w:szCs w:val="18"/>
          <w:lang w:eastAsia="en-IE"/>
        </w:rPr>
        <w:fldChar w:fldCharType="separate"/>
      </w:r>
      <w:r w:rsidR="00324B74" w:rsidRPr="00324B74">
        <w:rPr>
          <w:rFonts w:eastAsia="Times New Roman" w:cs="Linux Libertine"/>
          <w:noProof/>
          <w:color w:val="000000"/>
          <w:szCs w:val="18"/>
          <w:lang w:eastAsia="en-IE"/>
        </w:rPr>
        <w:t>[13]</w:t>
      </w:r>
      <w:ins w:id="556" w:author="Alex Randles" w:date="2020-07-23T18:34:00Z">
        <w:r w:rsidR="00324B74">
          <w:rPr>
            <w:rFonts w:eastAsia="Times New Roman" w:cs="Linux Libertine"/>
            <w:color w:val="000000"/>
            <w:szCs w:val="18"/>
            <w:lang w:eastAsia="en-IE"/>
          </w:rPr>
          <w:fldChar w:fldCharType="end"/>
        </w:r>
      </w:ins>
      <w:ins w:id="557" w:author="Alex Randles" w:date="2020-07-23T18:32:00Z">
        <w:r w:rsidR="008111E3">
          <w:rPr>
            <w:rFonts w:eastAsia="Times New Roman" w:cs="Linux Libertine"/>
            <w:color w:val="000000"/>
            <w:szCs w:val="18"/>
            <w:lang w:eastAsia="en-IE"/>
          </w:rPr>
          <w:t xml:space="preserve"> is a framework which uses rules to </w:t>
        </w:r>
        <w:r w:rsidR="002C7BE4">
          <w:rPr>
            <w:rFonts w:eastAsia="Times New Roman" w:cs="Linux Libertine"/>
            <w:color w:val="000000"/>
            <w:szCs w:val="18"/>
            <w:lang w:eastAsia="en-IE"/>
          </w:rPr>
          <w:t xml:space="preserve">detect inconsistencies within </w:t>
        </w:r>
      </w:ins>
      <w:ins w:id="558" w:author="Alex Randles" w:date="2020-07-23T18:33:00Z">
        <w:r w:rsidR="002C7BE4">
          <w:rPr>
            <w:rFonts w:eastAsia="Times New Roman" w:cs="Linux Libertine"/>
            <w:color w:val="000000"/>
            <w:szCs w:val="18"/>
            <w:lang w:eastAsia="en-IE"/>
          </w:rPr>
          <w:t>mappings and the resulting dataset</w:t>
        </w:r>
      </w:ins>
      <w:ins w:id="559" w:author="Ademar Crotti" w:date="2020-07-26T11:00:00Z">
        <w:r w:rsidR="007A7347">
          <w:rPr>
            <w:rFonts w:eastAsia="Times New Roman" w:cs="Linux Libertine"/>
            <w:color w:val="000000"/>
            <w:szCs w:val="18"/>
            <w:lang w:eastAsia="en-IE"/>
          </w:rPr>
          <w:t>. Resglass</w:t>
        </w:r>
      </w:ins>
      <w:ins w:id="560" w:author="Alex Randles" w:date="2020-07-23T18:33:00Z">
        <w:r w:rsidR="002C7BE4">
          <w:rPr>
            <w:rFonts w:eastAsia="Times New Roman" w:cs="Linux Libertine"/>
            <w:color w:val="000000"/>
            <w:szCs w:val="18"/>
            <w:lang w:eastAsia="en-IE"/>
          </w:rPr>
          <w:t xml:space="preserve">, however, </w:t>
        </w:r>
      </w:ins>
      <w:ins w:id="561" w:author="Ademar Crotti" w:date="2020-07-26T11:01:00Z">
        <w:r w:rsidR="007A7347">
          <w:rPr>
            <w:rFonts w:eastAsia="Times New Roman" w:cs="Linux Libertine"/>
            <w:color w:val="000000"/>
            <w:szCs w:val="18"/>
            <w:lang w:eastAsia="en-IE"/>
          </w:rPr>
          <w:t xml:space="preserve">does not allow for customized quality metrics </w:t>
        </w:r>
        <w:r w:rsidR="00C35A49">
          <w:rPr>
            <w:rFonts w:eastAsia="Times New Roman" w:cs="Linux Libertine"/>
            <w:color w:val="000000"/>
            <w:szCs w:val="18"/>
            <w:lang w:eastAsia="en-IE"/>
          </w:rPr>
          <w:t>and refi</w:t>
        </w:r>
      </w:ins>
      <w:ins w:id="562" w:author="Ademar Crotti" w:date="2020-07-26T11:02:00Z">
        <w:r w:rsidR="003F751F">
          <w:rPr>
            <w:rFonts w:eastAsia="Times New Roman" w:cs="Linux Libertine"/>
            <w:color w:val="000000"/>
            <w:szCs w:val="18"/>
            <w:lang w:eastAsia="en-IE"/>
          </w:rPr>
          <w:t>ne</w:t>
        </w:r>
      </w:ins>
      <w:ins w:id="563" w:author="Ademar Crotti" w:date="2020-07-26T11:01:00Z">
        <w:r w:rsidR="00C35A49">
          <w:rPr>
            <w:rFonts w:eastAsia="Times New Roman" w:cs="Linux Libertine"/>
            <w:color w:val="000000"/>
            <w:szCs w:val="18"/>
            <w:lang w:eastAsia="en-IE"/>
          </w:rPr>
          <w:t>ments</w:t>
        </w:r>
      </w:ins>
      <w:ins w:id="564" w:author="Alex Randles" w:date="2020-07-23T18:33:00Z">
        <w:del w:id="565" w:author="Ademar Crotti" w:date="2020-07-26T11:00:00Z">
          <w:r w:rsidR="002C7BE4" w:rsidDel="007A7347">
            <w:rPr>
              <w:rFonts w:eastAsia="Times New Roman" w:cs="Linux Libertine"/>
              <w:color w:val="000000"/>
              <w:szCs w:val="18"/>
              <w:lang w:eastAsia="en-IE"/>
            </w:rPr>
            <w:delText xml:space="preserve">this framework </w:delText>
          </w:r>
        </w:del>
        <w:del w:id="566" w:author="Ademar Crotti" w:date="2020-07-26T11:01:00Z">
          <w:r w:rsidR="002C7BE4" w:rsidDel="007A7347">
            <w:rPr>
              <w:rFonts w:eastAsia="Times New Roman" w:cs="Linux Libertine"/>
              <w:color w:val="000000"/>
              <w:szCs w:val="18"/>
              <w:lang w:eastAsia="en-IE"/>
            </w:rPr>
            <w:delText>is limited to manual refinements only</w:delText>
          </w:r>
        </w:del>
        <w:r w:rsidR="002C7BE4">
          <w:rPr>
            <w:rFonts w:eastAsia="Times New Roman" w:cs="Linux Libertine"/>
            <w:color w:val="000000"/>
            <w:szCs w:val="18"/>
            <w:lang w:eastAsia="en-IE"/>
          </w:rPr>
          <w:t xml:space="preserve">. </w:t>
        </w:r>
      </w:ins>
      <w:del w:id="567" w:author="Alex Randles" w:date="2020-07-23T17:51:00Z">
        <w:r w:rsidR="00BE293A" w:rsidRPr="00BE293A" w:rsidDel="00A20657">
          <w:rPr>
            <w:rFonts w:eastAsia="Times New Roman" w:cs="Linux Libertine"/>
            <w:color w:val="000000"/>
            <w:szCs w:val="18"/>
            <w:lang w:eastAsia="en-IE"/>
          </w:rPr>
          <w:delText xml:space="preserve"> </w:delText>
        </w:r>
      </w:del>
      <w:del w:id="568" w:author="Ademar Crotti" w:date="2020-07-26T11:02:00Z">
        <w:r w:rsidDel="00996425">
          <w:rPr>
            <w:rFonts w:eastAsia="Times New Roman" w:cs="Linux Libertine"/>
            <w:color w:val="000000"/>
            <w:szCs w:val="18"/>
            <w:lang w:eastAsia="en-IE"/>
          </w:rPr>
          <w:delText>T</w:delText>
        </w:r>
        <w:r w:rsidR="00BE293A" w:rsidRPr="00BE293A" w:rsidDel="00996425">
          <w:rPr>
            <w:rFonts w:eastAsia="Times New Roman" w:cs="Linux Libertine"/>
            <w:color w:val="000000"/>
            <w:szCs w:val="18"/>
            <w:lang w:eastAsia="en-IE"/>
          </w:rPr>
          <w:delText>hese approaches</w:delText>
        </w:r>
        <w:r w:rsidDel="00996425">
          <w:rPr>
            <w:rFonts w:eastAsia="Times New Roman" w:cs="Linux Libertine"/>
            <w:color w:val="000000"/>
            <w:szCs w:val="18"/>
            <w:lang w:eastAsia="en-IE"/>
          </w:rPr>
          <w:delText>, however,</w:delText>
        </w:r>
        <w:r w:rsidR="003D2238" w:rsidDel="00996425">
          <w:rPr>
            <w:rFonts w:eastAsia="Times New Roman" w:cs="Linux Libertine"/>
            <w:color w:val="000000"/>
            <w:szCs w:val="18"/>
            <w:lang w:eastAsia="en-IE"/>
          </w:rPr>
          <w:delText xml:space="preserve"> </w:delText>
        </w:r>
        <w:r w:rsidR="00AC2B58" w:rsidDel="00996425">
          <w:rPr>
            <w:rFonts w:eastAsia="Times New Roman" w:cs="Linux Libertine"/>
            <w:color w:val="000000"/>
            <w:szCs w:val="18"/>
            <w:lang w:eastAsia="en-IE"/>
          </w:rPr>
          <w:delText xml:space="preserve">only </w:delText>
        </w:r>
        <w:r w:rsidR="00BE293A" w:rsidRPr="00BE293A" w:rsidDel="00996425">
          <w:rPr>
            <w:rFonts w:eastAsia="Times New Roman" w:cs="Linux Libertine"/>
            <w:color w:val="000000"/>
            <w:szCs w:val="18"/>
            <w:lang w:eastAsia="en-IE"/>
          </w:rPr>
          <w:delText>cover a limited set of quality aspects and are only concerned with the resulting datasets produced by mappings</w:delText>
        </w:r>
      </w:del>
      <w:del w:id="569" w:author="Ademar Crotti" w:date="2020-07-26T11:03:00Z">
        <w:r w:rsidR="0051470F" w:rsidDel="00996425">
          <w:rPr>
            <w:rFonts w:eastAsia="Times New Roman" w:cs="Linux Libertine"/>
            <w:color w:val="000000"/>
            <w:szCs w:val="18"/>
            <w:lang w:eastAsia="en-IE"/>
          </w:rPr>
          <w:delText xml:space="preserve">. </w:delText>
        </w:r>
      </w:del>
      <w:r w:rsidR="0051470F">
        <w:rPr>
          <w:rFonts w:eastAsia="Times New Roman" w:cs="Linux Libertine"/>
          <w:color w:val="000000"/>
          <w:szCs w:val="18"/>
          <w:lang w:eastAsia="en-IE"/>
        </w:rPr>
        <w:t xml:space="preserve">Our </w:t>
      </w:r>
      <w:r w:rsidR="00BE293A" w:rsidRPr="00BE293A">
        <w:rPr>
          <w:rFonts w:eastAsia="Times New Roman" w:cs="Linux Libertine"/>
          <w:color w:val="000000"/>
          <w:szCs w:val="18"/>
          <w:lang w:eastAsia="en-IE"/>
        </w:rPr>
        <w:t>proposed framework</w:t>
      </w:r>
      <w:del w:id="570" w:author="Ademar Crotti" w:date="2020-07-26T11:02:00Z">
        <w:r w:rsidR="0051470F" w:rsidDel="00996425">
          <w:rPr>
            <w:rFonts w:eastAsia="Times New Roman" w:cs="Linux Libertine"/>
            <w:color w:val="000000"/>
            <w:szCs w:val="18"/>
            <w:lang w:eastAsia="en-IE"/>
          </w:rPr>
          <w:delText>, on the other hand,</w:delText>
        </w:r>
      </w:del>
      <w:r w:rsidR="0051470F">
        <w:rPr>
          <w:rFonts w:eastAsia="Times New Roman" w:cs="Linux Libertine"/>
          <w:color w:val="000000"/>
          <w:szCs w:val="18"/>
          <w:lang w:eastAsia="en-IE"/>
        </w:rPr>
        <w:t xml:space="preserve"> </w:t>
      </w:r>
      <w:r w:rsidR="00BE293A" w:rsidRPr="00BE293A">
        <w:rPr>
          <w:rFonts w:eastAsia="Times New Roman" w:cs="Linux Libertine"/>
          <w:color w:val="000000"/>
          <w:szCs w:val="18"/>
          <w:lang w:eastAsia="en-IE"/>
        </w:rPr>
        <w:t>is concerned with both mapping quality as well as aspects within a mapping which affect the generated dataset</w:t>
      </w:r>
      <w:r w:rsidR="00BE3C65">
        <w:rPr>
          <w:rFonts w:eastAsia="Times New Roman" w:cs="Linux Libertine"/>
          <w:color w:val="000000"/>
          <w:szCs w:val="18"/>
          <w:lang w:eastAsia="en-IE"/>
        </w:rPr>
        <w:t>, such as the quality of the vocabularies being used</w:t>
      </w:r>
      <w:r w:rsidR="00BE293A" w:rsidRPr="00BE293A">
        <w:rPr>
          <w:rFonts w:eastAsia="Times New Roman" w:cs="Linux Libertine"/>
          <w:color w:val="000000"/>
          <w:szCs w:val="18"/>
          <w:lang w:eastAsia="en-IE"/>
        </w:rPr>
        <w:t>.</w:t>
      </w:r>
      <w:r w:rsidR="0051470F">
        <w:rPr>
          <w:rFonts w:eastAsia="Times New Roman" w:cs="Linux Libertine"/>
          <w:color w:val="000000"/>
          <w:szCs w:val="18"/>
          <w:lang w:eastAsia="en-IE"/>
        </w:rPr>
        <w:t xml:space="preserve"> Moreover, by implementing metrics using SHACL</w:t>
      </w:r>
      <w:r w:rsidR="00BE3C65">
        <w:rPr>
          <w:rFonts w:eastAsia="Times New Roman" w:cs="Linux Libertine"/>
          <w:color w:val="000000"/>
          <w:szCs w:val="18"/>
          <w:lang w:eastAsia="en-IE"/>
        </w:rPr>
        <w:t xml:space="preserve"> we provide users with both human and </w:t>
      </w:r>
      <w:r w:rsidR="006157FD">
        <w:rPr>
          <w:rFonts w:eastAsia="Times New Roman" w:cs="Linux Libertine"/>
          <w:color w:val="000000"/>
          <w:szCs w:val="18"/>
          <w:lang w:eastAsia="en-IE"/>
        </w:rPr>
        <w:t>machine-readable</w:t>
      </w:r>
      <w:r w:rsidR="00BE3C65">
        <w:rPr>
          <w:rFonts w:eastAsia="Times New Roman" w:cs="Linux Libertine"/>
          <w:color w:val="000000"/>
          <w:szCs w:val="18"/>
          <w:lang w:eastAsia="en-IE"/>
        </w:rPr>
        <w:t xml:space="preserve"> information about the </w:t>
      </w:r>
      <w:r w:rsidR="00973AC1">
        <w:rPr>
          <w:rFonts w:eastAsia="Times New Roman" w:cs="Linux Libertine"/>
          <w:color w:val="000000"/>
          <w:szCs w:val="18"/>
          <w:lang w:eastAsia="en-IE"/>
        </w:rPr>
        <w:t xml:space="preserve">metrics and the </w:t>
      </w:r>
      <w:r w:rsidR="00BE3C65">
        <w:rPr>
          <w:rFonts w:eastAsia="Times New Roman" w:cs="Linux Libertine"/>
          <w:color w:val="000000"/>
          <w:szCs w:val="18"/>
          <w:lang w:eastAsia="en-IE"/>
        </w:rPr>
        <w:t>identified quality issues which are then used to refine those mappings.</w:t>
      </w:r>
    </w:p>
    <w:p w14:paraId="14C1D7B2" w14:textId="77777777" w:rsidR="00BC4067" w:rsidRDefault="00BC4067" w:rsidP="00B12678">
      <w:pPr>
        <w:spacing w:line="240" w:lineRule="auto"/>
        <w:rPr>
          <w:rFonts w:eastAsia="Times New Roman" w:cs="Linux Libertine"/>
          <w:color w:val="000000"/>
          <w:szCs w:val="18"/>
          <w:lang w:val="en-IE" w:eastAsia="en-IE"/>
        </w:rPr>
      </w:pPr>
    </w:p>
    <w:p w14:paraId="59B06389" w14:textId="681A889C" w:rsidR="00B752E7" w:rsidRPr="0087103D" w:rsidRDefault="00B752E7" w:rsidP="00893D84">
      <w:pPr>
        <w:pStyle w:val="Heading10"/>
      </w:pPr>
      <w:bookmarkStart w:id="571" w:name="_Ref36548011"/>
      <w:r w:rsidRPr="0087103D">
        <w:t>CONCLUSION AND FUTURE WORK</w:t>
      </w:r>
      <w:bookmarkEnd w:id="571"/>
    </w:p>
    <w:p w14:paraId="60B47BC5" w14:textId="097CDFB6" w:rsidR="004F7F53" w:rsidRDefault="00194FF0" w:rsidP="00C22DB9">
      <w:pPr>
        <w:pStyle w:val="Para"/>
      </w:pPr>
      <w:r w:rsidRPr="00C61749">
        <w:t xml:space="preserve">Several </w:t>
      </w:r>
      <w:r w:rsidR="00943DA8">
        <w:t xml:space="preserve">quality </w:t>
      </w:r>
      <w:r w:rsidR="00943DA8" w:rsidRPr="00C4028B">
        <w:t>assessment frameworks</w:t>
      </w:r>
      <w:r w:rsidRPr="00C4028B">
        <w:t xml:space="preserve"> have been proposed in literature,</w:t>
      </w:r>
      <w:r w:rsidRPr="00C4028B">
        <w:rPr>
          <w:b/>
        </w:rPr>
        <w:t xml:space="preserve"> </w:t>
      </w:r>
      <w:r w:rsidR="004A2A54">
        <w:t>but</w:t>
      </w:r>
      <w:r w:rsidRPr="00C4028B">
        <w:t xml:space="preserve"> </w:t>
      </w:r>
      <w:r w:rsidR="00D80E5E">
        <w:t xml:space="preserve">in most cases, </w:t>
      </w:r>
      <w:r w:rsidRPr="00C4028B">
        <w:t xml:space="preserve">these do not focus on </w:t>
      </w:r>
      <w:r w:rsidR="004A2A54">
        <w:t>RDF</w:t>
      </w:r>
      <w:r w:rsidR="002C4736" w:rsidRPr="00C4028B">
        <w:t xml:space="preserve"> </w:t>
      </w:r>
      <w:r w:rsidRPr="00C4028B">
        <w:t xml:space="preserve">generation and publication. </w:t>
      </w:r>
      <w:r w:rsidR="003759BE">
        <w:t xml:space="preserve">This paper tackles this issue by proposing a quality </w:t>
      </w:r>
      <w:r w:rsidR="004A2A54">
        <w:t xml:space="preserve">framework </w:t>
      </w:r>
      <w:r w:rsidR="003759BE">
        <w:t xml:space="preserve">focused on </w:t>
      </w:r>
      <w:r w:rsidRPr="00C4028B">
        <w:t>the process</w:t>
      </w:r>
      <w:r w:rsidR="004A2A54">
        <w:t>es</w:t>
      </w:r>
      <w:r w:rsidRPr="00C4028B">
        <w:t xml:space="preserve"> related to </w:t>
      </w:r>
      <w:r w:rsidR="004A2A54">
        <w:t xml:space="preserve">the definition of </w:t>
      </w:r>
      <w:r w:rsidRPr="00C4028B">
        <w:t>mappings</w:t>
      </w:r>
      <w:r w:rsidR="004A2A54">
        <w:t xml:space="preserve"> which are used to generate and publish RDF datasets</w:t>
      </w:r>
      <w:r w:rsidRPr="00C4028B">
        <w:t xml:space="preserve">. </w:t>
      </w:r>
      <w:r w:rsidR="000D4EB8">
        <w:t xml:space="preserve">The introduction of quality assessment and refinement procedures as part of the mapping process is expected to aid data producers into creating high quality mappings and datasets. </w:t>
      </w:r>
      <w:r w:rsidR="004F7F53">
        <w:t xml:space="preserve">This paper also provides an implementation of the proposed framework, where we have defined a number of quality metrics focused </w:t>
      </w:r>
      <w:r w:rsidR="00894AF6">
        <w:t xml:space="preserve">on </w:t>
      </w:r>
      <w:r w:rsidR="00DA02F3">
        <w:t xml:space="preserve">different aspects which affect the quality of </w:t>
      </w:r>
      <w:r w:rsidR="004F7F53">
        <w:t>mappings</w:t>
      </w:r>
      <w:r w:rsidR="00973AC1">
        <w:t>.</w:t>
      </w:r>
      <w:r w:rsidR="004F7F53">
        <w:t xml:space="preserve"> </w:t>
      </w:r>
      <w:r w:rsidR="00DA02F3">
        <w:t xml:space="preserve">Finally, </w:t>
      </w:r>
      <w:r w:rsidR="00073214">
        <w:t xml:space="preserve">the proposed framework was </w:t>
      </w:r>
      <w:r w:rsidR="004F7F53">
        <w:t>demonstrate</w:t>
      </w:r>
      <w:r w:rsidR="00DA02F3">
        <w:t xml:space="preserve">d </w:t>
      </w:r>
      <w:r w:rsidR="004F7F53">
        <w:t xml:space="preserve">through a </w:t>
      </w:r>
      <w:r w:rsidR="00973AC1">
        <w:t>walk-through</w:t>
      </w:r>
      <w:r w:rsidR="004F7F53">
        <w:t xml:space="preserve"> </w:t>
      </w:r>
      <w:r w:rsidR="007E0D52">
        <w:t>use case.</w:t>
      </w:r>
      <w:r w:rsidR="00025528">
        <w:t xml:space="preserve"> </w:t>
      </w:r>
    </w:p>
    <w:p w14:paraId="52A17DD7" w14:textId="59218EDF" w:rsidR="009F7E61" w:rsidRDefault="009F7E61" w:rsidP="00C22DB9">
      <w:pPr>
        <w:pStyle w:val="Para"/>
      </w:pPr>
    </w:p>
    <w:p w14:paraId="7901840B" w14:textId="2C13F2B7" w:rsidR="0025474B" w:rsidRPr="009E6FD9" w:rsidRDefault="00A16A25" w:rsidP="00C22DB9">
      <w:pPr>
        <w:pStyle w:val="Para"/>
      </w:pPr>
      <w:r>
        <w:t xml:space="preserve">Future work includes the </w:t>
      </w:r>
      <w:r w:rsidR="00A60BF0">
        <w:t xml:space="preserve">definition and </w:t>
      </w:r>
      <w:r>
        <w:t>implementation of other metrics</w:t>
      </w:r>
      <w:r w:rsidR="00A60BF0">
        <w:t xml:space="preserve"> in order to cover </w:t>
      </w:r>
      <w:r w:rsidR="00344B6C">
        <w:t>a greater number of quality issues</w:t>
      </w:r>
      <w:r>
        <w:t>.</w:t>
      </w:r>
      <w:r w:rsidR="00FA478A">
        <w:t xml:space="preserve"> </w:t>
      </w:r>
      <w:r w:rsidR="00226A7E">
        <w:t xml:space="preserve">Future work will also include the </w:t>
      </w:r>
      <w:r>
        <w:t xml:space="preserve">implementation </w:t>
      </w:r>
      <w:r w:rsidR="00226A7E">
        <w:t xml:space="preserve">of more expressive </w:t>
      </w:r>
      <w:r>
        <w:t xml:space="preserve">refinement </w:t>
      </w:r>
      <w:r w:rsidR="00A01019">
        <w:t>capabilities</w:t>
      </w:r>
      <w:r w:rsidR="001707C3">
        <w:t>.</w:t>
      </w:r>
      <w:r w:rsidR="009E6FD9">
        <w:t xml:space="preserve"> </w:t>
      </w:r>
      <w:ins w:id="572" w:author="Alex Randles" w:date="2020-07-24T13:58:00Z">
        <w:del w:id="573" w:author="Ademar Crotti" w:date="2020-07-26T11:03:00Z">
          <w:r w:rsidR="001355FA" w:rsidDel="00B47974">
            <w:delText>Furthermore</w:delText>
          </w:r>
        </w:del>
      </w:ins>
      <w:ins w:id="574" w:author="Ademar Crotti" w:date="2020-07-26T11:04:00Z">
        <w:r w:rsidR="00B47974">
          <w:t>W</w:t>
        </w:r>
      </w:ins>
      <w:ins w:id="575" w:author="Alex Randles" w:date="2020-07-24T13:58:00Z">
        <w:del w:id="576" w:author="Ademar Crotti" w:date="2020-07-26T11:04:00Z">
          <w:r w:rsidR="001355FA" w:rsidDel="00B47974">
            <w:delText>,</w:delText>
          </w:r>
        </w:del>
      </w:ins>
      <w:ins w:id="577" w:author="Alex Randles" w:date="2020-07-24T13:57:00Z">
        <w:del w:id="578" w:author="Ademar Crotti" w:date="2020-07-26T11:04:00Z">
          <w:r w:rsidR="00D27B06" w:rsidDel="00B47974">
            <w:delText xml:space="preserve"> w</w:delText>
          </w:r>
        </w:del>
        <w:r w:rsidR="00D27B06">
          <w:t xml:space="preserve">e </w:t>
        </w:r>
      </w:ins>
      <w:ins w:id="579" w:author="Ademar Crotti" w:date="2020-07-26T11:03:00Z">
        <w:r w:rsidR="00B47974">
          <w:t xml:space="preserve">also </w:t>
        </w:r>
      </w:ins>
      <w:ins w:id="580" w:author="Alex Randles" w:date="2020-07-24T13:57:00Z">
        <w:r w:rsidR="00E7126E">
          <w:t xml:space="preserve">plan </w:t>
        </w:r>
        <w:del w:id="581" w:author="Ademar Crotti" w:date="2020-07-26T11:03:00Z">
          <w:r w:rsidR="00E7126E" w:rsidDel="00B47974">
            <w:delText xml:space="preserve">to complete an </w:delText>
          </w:r>
        </w:del>
      </w:ins>
      <w:ins w:id="582" w:author="Ademar Crotti" w:date="2020-07-26T11:03:00Z">
        <w:r w:rsidR="00B47974">
          <w:t xml:space="preserve">on </w:t>
        </w:r>
      </w:ins>
      <w:ins w:id="583" w:author="Alex Randles" w:date="2020-07-24T13:57:00Z">
        <w:r w:rsidR="00E7126E">
          <w:t>evaluati</w:t>
        </w:r>
      </w:ins>
      <w:ins w:id="584" w:author="Ademar Crotti" w:date="2020-07-26T11:03:00Z">
        <w:r w:rsidR="00B47974">
          <w:t xml:space="preserve">ng </w:t>
        </w:r>
      </w:ins>
      <w:ins w:id="585" w:author="Alex Randles" w:date="2020-07-24T13:57:00Z">
        <w:del w:id="586" w:author="Ademar Crotti" w:date="2020-07-26T11:03:00Z">
          <w:r w:rsidR="00E7126E" w:rsidDel="00B47974">
            <w:delText>on of the quality improveme</w:delText>
          </w:r>
        </w:del>
      </w:ins>
      <w:ins w:id="587" w:author="Alex Randles" w:date="2020-07-24T13:58:00Z">
        <w:del w:id="588" w:author="Ademar Crotti" w:date="2020-07-26T11:03:00Z">
          <w:r w:rsidR="00E7126E" w:rsidDel="00B47974">
            <w:delText xml:space="preserve">nt by </w:delText>
          </w:r>
        </w:del>
        <w:r w:rsidR="00E7126E">
          <w:t xml:space="preserve">our framework </w:t>
        </w:r>
      </w:ins>
      <w:ins w:id="589" w:author="Ademar Crotti" w:date="2020-07-26T11:03:00Z">
        <w:r w:rsidR="00B47974">
          <w:t>by comparing it existing ones</w:t>
        </w:r>
      </w:ins>
      <w:ins w:id="590" w:author="Ademar Crotti" w:date="2020-07-26T11:04:00Z">
        <w:r w:rsidR="00B47974">
          <w:t>, such as Resglass</w:t>
        </w:r>
      </w:ins>
      <w:ins w:id="591" w:author="Alex Randles" w:date="2020-07-24T13:58:00Z">
        <w:del w:id="592" w:author="Ademar Crotti" w:date="2020-07-26T11:04:00Z">
          <w:r w:rsidR="00E7126E" w:rsidDel="00B47974">
            <w:delText xml:space="preserve">using </w:delText>
          </w:r>
          <w:r w:rsidR="001355FA" w:rsidDel="00B47974">
            <w:delText>a  collection of mappings</w:delText>
          </w:r>
          <w:r w:rsidR="00B03502" w:rsidDel="00B47974">
            <w:delText xml:space="preserve"> and compare this with the a</w:delText>
          </w:r>
        </w:del>
      </w:ins>
      <w:ins w:id="593" w:author="Alex Randles" w:date="2020-07-24T13:59:00Z">
        <w:del w:id="594" w:author="Ademar Crotti" w:date="2020-07-26T11:04:00Z">
          <w:r w:rsidR="00B03502" w:rsidDel="00B47974">
            <w:delText xml:space="preserve">forementioned </w:delText>
          </w:r>
          <w:r w:rsidR="00061809" w:rsidDel="00B47974">
            <w:delText>related frameworks</w:delText>
          </w:r>
        </w:del>
      </w:ins>
      <w:ins w:id="595" w:author="Alex Randles" w:date="2020-07-24T13:58:00Z">
        <w:r w:rsidR="001355FA">
          <w:t xml:space="preserve">. </w:t>
        </w:r>
      </w:ins>
      <w:r w:rsidR="00194FF0" w:rsidRPr="009F7E61">
        <w:t xml:space="preserve">Finally, we </w:t>
      </w:r>
      <w:r w:rsidR="00893D84">
        <w:t xml:space="preserve">also </w:t>
      </w:r>
      <w:r w:rsidR="00194FF0" w:rsidRPr="009F7E61">
        <w:t xml:space="preserve">plan </w:t>
      </w:r>
      <w:r w:rsidR="00893D84">
        <w:t xml:space="preserve">on </w:t>
      </w:r>
      <w:r w:rsidR="00194FF0" w:rsidRPr="009F7E61">
        <w:t>extend</w:t>
      </w:r>
      <w:r w:rsidR="00893D84">
        <w:t xml:space="preserve">ing </w:t>
      </w:r>
      <w:r w:rsidR="00194FF0" w:rsidRPr="009F7E61">
        <w:t xml:space="preserve">our implementation to support mappings </w:t>
      </w:r>
      <w:ins w:id="596" w:author="Ademar Crotti" w:date="2020-07-26T11:04:00Z">
        <w:r w:rsidR="00B47974">
          <w:t xml:space="preserve">that transform data from </w:t>
        </w:r>
      </w:ins>
      <w:del w:id="597" w:author="Ademar Crotti" w:date="2020-07-26T11:04:00Z">
        <w:r w:rsidR="00893D84" w:rsidDel="00B47974">
          <w:delText xml:space="preserve">in </w:delText>
        </w:r>
      </w:del>
      <w:r w:rsidR="00893D84">
        <w:t>other data formats, such as CSV and XM</w:t>
      </w:r>
      <w:r w:rsidR="00A60BF0">
        <w:t>L</w:t>
      </w:r>
      <w:r w:rsidR="00194FF0" w:rsidRPr="009F7E61">
        <w:t>.</w:t>
      </w:r>
    </w:p>
    <w:p w14:paraId="15F979BD" w14:textId="77777777" w:rsidR="0003706A" w:rsidRDefault="00052C34" w:rsidP="00E16378">
      <w:pPr>
        <w:pStyle w:val="AckHead"/>
        <w:rPr>
          <w14:ligatures w14:val="standard"/>
        </w:rPr>
      </w:pPr>
      <w:r w:rsidRPr="00586A35">
        <w:rPr>
          <w14:ligatures w14:val="standard"/>
        </w:rPr>
        <w:t>ACKNOWLEDGMENTS</w:t>
      </w:r>
      <w:bookmarkStart w:id="598" w:name="_Hlk34787560"/>
    </w:p>
    <w:p w14:paraId="3AF895AF" w14:textId="77777777" w:rsidR="00E4676E" w:rsidRDefault="00E4676E" w:rsidP="0087103D">
      <w:pPr>
        <w:pStyle w:val="ReferenceHead"/>
        <w:rPr>
          <w:rFonts w:cstheme="minorBidi"/>
          <w:b w:val="0"/>
          <w:sz w:val="18"/>
          <w:lang w:eastAsia="it-IT"/>
          <w14:ligatures w14:val="standard"/>
        </w:rPr>
      </w:pPr>
      <w:r w:rsidRPr="00E4676E">
        <w:rPr>
          <w:rFonts w:cstheme="minorBidi"/>
          <w:b w:val="0"/>
          <w:sz w:val="18"/>
          <w:lang w:eastAsia="it-IT"/>
          <w14:ligatures w14:val="standard"/>
        </w:rPr>
        <w:t xml:space="preserve">This research was conducted with the financial support of the SFI AI Centre for Research Training under Grant Agreement No. 18/CRT/6223 at the ADAPT SFI Research Centre at Trinity College Dublin.  The ADAPT SFI Centre for Digital Media Technology is funded by Science Foundation Ireland through the SFI Research Centres Programme and is co-funded under the </w:t>
      </w:r>
      <w:r w:rsidRPr="00E4676E">
        <w:rPr>
          <w:rFonts w:cstheme="minorBidi"/>
          <w:b w:val="0"/>
          <w:sz w:val="18"/>
          <w:lang w:eastAsia="it-IT"/>
          <w14:ligatures w14:val="standard"/>
        </w:rPr>
        <w:lastRenderedPageBreak/>
        <w:t>European Regional Development Fund (ERDF) through Grant # 13/RC/2106.</w:t>
      </w:r>
    </w:p>
    <w:p w14:paraId="6CFA4677" w14:textId="0F6BF091" w:rsidR="0087103D" w:rsidRPr="00CA3B52" w:rsidRDefault="0087103D" w:rsidP="0087103D">
      <w:pPr>
        <w:pStyle w:val="ReferenceHead"/>
        <w:rPr>
          <w:rStyle w:val="Hyperlink"/>
          <w:color w:val="auto"/>
          <w:u w:val="none"/>
          <w14:ligatures w14:val="standard"/>
        </w:rPr>
      </w:pPr>
      <w:r w:rsidRPr="00586A35">
        <w:rPr>
          <w14:ligatures w14:val="standard"/>
        </w:rPr>
        <w:t>REFERENCES</w:t>
      </w:r>
      <w:bookmarkEnd w:id="598"/>
    </w:p>
    <w:p w14:paraId="3C75CB0F" w14:textId="20636A27" w:rsidR="0066537F" w:rsidRPr="0066537F" w:rsidRDefault="00D03C6B" w:rsidP="0066537F">
      <w:pPr>
        <w:widowControl w:val="0"/>
        <w:autoSpaceDE w:val="0"/>
        <w:autoSpaceDN w:val="0"/>
        <w:adjustRightInd w:val="0"/>
        <w:spacing w:before="60" w:after="60" w:line="240" w:lineRule="auto"/>
        <w:ind w:left="640" w:hanging="640"/>
        <w:rPr>
          <w:rFonts w:cs="Linux Libertine"/>
          <w:noProof/>
          <w:sz w:val="14"/>
          <w:szCs w:val="24"/>
        </w:rPr>
      </w:pPr>
      <w:r>
        <w:rPr>
          <w:rFonts w:cs="Linux Libertine"/>
          <w:sz w:val="14"/>
          <w:szCs w:val="14"/>
        </w:rPr>
        <w:fldChar w:fldCharType="begin" w:fldLock="1"/>
      </w:r>
      <w:r>
        <w:rPr>
          <w:rFonts w:cs="Linux Libertine"/>
          <w:sz w:val="14"/>
          <w:szCs w:val="14"/>
        </w:rPr>
        <w:instrText xml:space="preserve">ADDIN Mendeley Bibliography CSL_BIBLIOGRAPHY </w:instrText>
      </w:r>
      <w:r>
        <w:rPr>
          <w:rFonts w:cs="Linux Libertine"/>
          <w:sz w:val="14"/>
          <w:szCs w:val="14"/>
        </w:rPr>
        <w:fldChar w:fldCharType="separate"/>
      </w:r>
      <w:r w:rsidR="0066537F" w:rsidRPr="0066537F">
        <w:rPr>
          <w:rFonts w:cs="Linux Libertine"/>
          <w:noProof/>
          <w:sz w:val="14"/>
          <w:szCs w:val="24"/>
        </w:rPr>
        <w:t>[1]</w:t>
      </w:r>
      <w:r w:rsidR="0066537F" w:rsidRPr="0066537F">
        <w:rPr>
          <w:rFonts w:cs="Linux Libertine"/>
          <w:noProof/>
          <w:sz w:val="14"/>
          <w:szCs w:val="24"/>
        </w:rPr>
        <w:tab/>
        <w:t xml:space="preserve">Christian Bizer and Tom Heath. </w:t>
      </w:r>
      <w:r w:rsidR="0066537F" w:rsidRPr="0066537F">
        <w:rPr>
          <w:rFonts w:cs="Linux Libertine"/>
          <w:i/>
          <w:iCs/>
          <w:noProof/>
          <w:sz w:val="14"/>
          <w:szCs w:val="24"/>
        </w:rPr>
        <w:t>Linked Data - The Story So Far</w:t>
      </w:r>
      <w:r w:rsidR="0066537F" w:rsidRPr="0066537F">
        <w:rPr>
          <w:rFonts w:cs="Linux Libertine"/>
          <w:noProof/>
          <w:sz w:val="14"/>
          <w:szCs w:val="24"/>
        </w:rPr>
        <w:t>. Retrieved from http://linkeddata.org/docs/ijswis-special-issue</w:t>
      </w:r>
    </w:p>
    <w:p w14:paraId="0DFBC350"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[2]</w:t>
      </w:r>
      <w:r w:rsidRPr="0066537F">
        <w:rPr>
          <w:rFonts w:cs="Linux Libertine"/>
          <w:noProof/>
          <w:sz w:val="14"/>
          <w:szCs w:val="24"/>
        </w:rPr>
        <w:tab/>
        <w:t xml:space="preserve">Christian Bizer, Tom Heath, Kingsley Idehen, and Tim Berners-Lee. 2008. Linked data on the web (LDOW2008). </w:t>
      </w:r>
      <w:r w:rsidRPr="0066537F">
        <w:rPr>
          <w:rFonts w:cs="Linux Libertine"/>
          <w:i/>
          <w:iCs/>
          <w:noProof/>
          <w:sz w:val="14"/>
          <w:szCs w:val="24"/>
        </w:rPr>
        <w:t>Proc. 17th Int. Conf. World Wide Web (WWW ’08)</w:t>
      </w:r>
      <w:r w:rsidRPr="0066537F">
        <w:rPr>
          <w:rFonts w:cs="Linux Libertine"/>
          <w:noProof/>
          <w:sz w:val="14"/>
          <w:szCs w:val="24"/>
        </w:rPr>
        <w:t xml:space="preserve"> (March 2008). DOI:https://doi.org/10.1145/1367497.1367760</w:t>
      </w:r>
    </w:p>
    <w:p w14:paraId="0E8084C5"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[3]</w:t>
      </w:r>
      <w:r w:rsidRPr="0066537F">
        <w:rPr>
          <w:rFonts w:cs="Linux Libertine"/>
          <w:noProof/>
          <w:sz w:val="14"/>
          <w:szCs w:val="24"/>
        </w:rPr>
        <w:tab/>
        <w:t xml:space="preserve">Andrew Burton-Jones, Veda C. Storey, Vijayan Sugumaran, and Punit Ahluwalia. 2005. A semiotic metrics suite for assessing the quality of ontologies. In </w:t>
      </w:r>
      <w:r w:rsidRPr="0066537F">
        <w:rPr>
          <w:rFonts w:cs="Linux Libertine"/>
          <w:i/>
          <w:iCs/>
          <w:noProof/>
          <w:sz w:val="14"/>
          <w:szCs w:val="24"/>
        </w:rPr>
        <w:t>Data and Knowledge Engineering</w:t>
      </w:r>
      <w:r w:rsidRPr="0066537F">
        <w:rPr>
          <w:rFonts w:cs="Linux Libertine"/>
          <w:noProof/>
          <w:sz w:val="14"/>
          <w:szCs w:val="24"/>
        </w:rPr>
        <w:t>, 84–102. DOI:https://doi.org/10.1016/j.datak.2004.11.010</w:t>
      </w:r>
    </w:p>
    <w:p w14:paraId="73722F96"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D16F53">
        <w:rPr>
          <w:rFonts w:cs="Linux Libertine"/>
          <w:noProof/>
          <w:sz w:val="14"/>
          <w:szCs w:val="24"/>
          <w:lang w:val="pt-BR"/>
          <w:rPrChange w:id="599" w:author="Ademar Crotti" w:date="2020-07-27T15:06:00Z">
            <w:rPr>
              <w:rFonts w:cs="Linux Libertine"/>
              <w:noProof/>
              <w:sz w:val="14"/>
              <w:szCs w:val="24"/>
            </w:rPr>
          </w:rPrChange>
        </w:rPr>
        <w:t>[4]</w:t>
      </w:r>
      <w:r w:rsidRPr="00D16F53">
        <w:rPr>
          <w:rFonts w:cs="Linux Libertine"/>
          <w:noProof/>
          <w:sz w:val="14"/>
          <w:szCs w:val="24"/>
          <w:lang w:val="pt-BR"/>
          <w:rPrChange w:id="600" w:author="Ademar Crotti" w:date="2020-07-27T15:06:00Z">
            <w:rPr>
              <w:rFonts w:cs="Linux Libertine"/>
              <w:noProof/>
              <w:sz w:val="14"/>
              <w:szCs w:val="24"/>
            </w:rPr>
          </w:rPrChange>
        </w:rPr>
        <w:tab/>
        <w:t xml:space="preserve">David Chaves-Fraga, Kemele M. Endris, Enrique Iglesias, Oscar Corcho, and Maria-Esther Vidal. </w:t>
      </w:r>
      <w:r w:rsidRPr="0066537F">
        <w:rPr>
          <w:rFonts w:cs="Linux Libertine"/>
          <w:noProof/>
          <w:sz w:val="14"/>
          <w:szCs w:val="24"/>
        </w:rPr>
        <w:t>2019. What Are the Parameters that Affect the Construction of a Knowledge Graph? . 695–713. DOI:https://doi.org/10.1007/978-3-030-33246-4_43</w:t>
      </w:r>
    </w:p>
    <w:p w14:paraId="7E988C44"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[5]</w:t>
      </w:r>
      <w:r w:rsidRPr="0066537F">
        <w:rPr>
          <w:rFonts w:cs="Linux Libertine"/>
          <w:noProof/>
          <w:sz w:val="14"/>
          <w:szCs w:val="24"/>
        </w:rPr>
        <w:tab/>
        <w:t xml:space="preserve">Ademar Crotti, Christophe Debruyne, Rob Brennan, and Declan O’Sullivan. 2017. An evaluation of uplift mapping languages. </w:t>
      </w:r>
      <w:r w:rsidRPr="0066537F">
        <w:rPr>
          <w:rFonts w:cs="Linux Libertine"/>
          <w:i/>
          <w:iCs/>
          <w:noProof/>
          <w:sz w:val="14"/>
          <w:szCs w:val="24"/>
        </w:rPr>
        <w:t>Int. J. Web Inf. Syst.</w:t>
      </w:r>
      <w:r w:rsidRPr="0066537F">
        <w:rPr>
          <w:rFonts w:cs="Linux Libertine"/>
          <w:noProof/>
          <w:sz w:val="14"/>
          <w:szCs w:val="24"/>
        </w:rPr>
        <w:t xml:space="preserve"> 13, 4 (2017), 405–424. DOI:https://doi.org/10.1108/IJWIS-04-2017-0036</w:t>
      </w:r>
    </w:p>
    <w:p w14:paraId="3D4A19CB"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[6]</w:t>
      </w:r>
      <w:r w:rsidRPr="0066537F">
        <w:rPr>
          <w:rFonts w:cs="Linux Libertine"/>
          <w:noProof/>
          <w:sz w:val="14"/>
          <w:szCs w:val="24"/>
        </w:rPr>
        <w:tab/>
        <w:t xml:space="preserve">Ademar Crotti, Christophe Debruyne, and Declan O’Sullivan. 2018. Juma Uplift: Using a Block Metaphor for Representing Uplift Mappings. In </w:t>
      </w:r>
      <w:r w:rsidRPr="0066537F">
        <w:rPr>
          <w:rFonts w:cs="Linux Libertine"/>
          <w:i/>
          <w:iCs/>
          <w:noProof/>
          <w:sz w:val="14"/>
          <w:szCs w:val="24"/>
        </w:rPr>
        <w:t>Proceedings - 12th IEEE International Conference on Semantic Computing, ICSC 2018</w:t>
      </w:r>
      <w:r w:rsidRPr="0066537F">
        <w:rPr>
          <w:rFonts w:cs="Linux Libertine"/>
          <w:noProof/>
          <w:sz w:val="14"/>
          <w:szCs w:val="24"/>
        </w:rPr>
        <w:t>, Institute of Electrical and Electronics Engineers Inc., 211–218. DOI:https://doi.org/10.1109/ICSC.2018.00037</w:t>
      </w:r>
    </w:p>
    <w:p w14:paraId="5ECC5BC8"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[7]</w:t>
      </w:r>
      <w:r w:rsidRPr="0066537F">
        <w:rPr>
          <w:rFonts w:cs="Linux Libertine"/>
          <w:noProof/>
          <w:sz w:val="14"/>
          <w:szCs w:val="24"/>
        </w:rPr>
        <w:tab/>
        <w:t xml:space="preserve">Souripriya Das, Seema Sundara, and Richard Cyganiak. 2012. R2RML: RDB to RDF Mapping Language. </w:t>
      </w:r>
      <w:r w:rsidRPr="0066537F">
        <w:rPr>
          <w:rFonts w:cs="Linux Libertine"/>
          <w:i/>
          <w:iCs/>
          <w:noProof/>
          <w:sz w:val="14"/>
          <w:szCs w:val="24"/>
        </w:rPr>
        <w:t>W3C Recomm.</w:t>
      </w:r>
      <w:r w:rsidRPr="0066537F">
        <w:rPr>
          <w:rFonts w:cs="Linux Libertine"/>
          <w:noProof/>
          <w:sz w:val="14"/>
          <w:szCs w:val="24"/>
        </w:rPr>
        <w:t xml:space="preserve"> September 2012 (2012), 1–34. DOI:https://doi.org/10.1017/CBO9781107415324.004</w:t>
      </w:r>
    </w:p>
    <w:p w14:paraId="60E9FC18"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[8]</w:t>
      </w:r>
      <w:r w:rsidRPr="0066537F">
        <w:rPr>
          <w:rFonts w:cs="Linux Libertine"/>
          <w:noProof/>
          <w:sz w:val="14"/>
          <w:szCs w:val="24"/>
        </w:rPr>
        <w:tab/>
        <w:t>Jeremy Debattista, Christoph Lange, and Sören Auer. 2014. Luzzu - A Framework for Linked Data Quality Assessment. (December 2014). Retrieved from http://arxiv.org/abs/1412.3750</w:t>
      </w:r>
    </w:p>
    <w:p w14:paraId="0B7908E7"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[9]</w:t>
      </w:r>
      <w:r w:rsidRPr="0066537F">
        <w:rPr>
          <w:rFonts w:cs="Linux Libertine"/>
          <w:noProof/>
          <w:sz w:val="14"/>
          <w:szCs w:val="24"/>
        </w:rPr>
        <w:tab/>
        <w:t xml:space="preserve">Jeremy Debattista, Christoph Lange, Sören Auer, and Dominic Cortis. 2018. Evaluating the quality of the LOD cloud: An empirical investigation. </w:t>
      </w:r>
      <w:r w:rsidRPr="0066537F">
        <w:rPr>
          <w:rFonts w:cs="Linux Libertine"/>
          <w:i/>
          <w:iCs/>
          <w:noProof/>
          <w:sz w:val="14"/>
          <w:szCs w:val="24"/>
        </w:rPr>
        <w:t>Semant. Web</w:t>
      </w:r>
      <w:r w:rsidRPr="0066537F">
        <w:rPr>
          <w:rFonts w:cs="Linux Libertine"/>
          <w:noProof/>
          <w:sz w:val="14"/>
          <w:szCs w:val="24"/>
        </w:rPr>
        <w:t xml:space="preserve"> 9, (March 2018), 1–43. DOI:https://doi.org/10.3233/SW-180306</w:t>
      </w:r>
    </w:p>
    <w:p w14:paraId="3D5733C6"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[10]</w:t>
      </w:r>
      <w:r w:rsidRPr="0066537F">
        <w:rPr>
          <w:rFonts w:cs="Linux Libertine"/>
          <w:noProof/>
          <w:sz w:val="14"/>
          <w:szCs w:val="24"/>
        </w:rPr>
        <w:tab/>
        <w:t xml:space="preserve">Anastasia Dimou, Dimitris Kontokostas, Markus Freudenberg, Ruben Verborgh, Jens Lehmann, Erik Mannens, Sebastian Hellmann, and Rik Van de Walle. 2015. Assessing and refining mappings to RDF to improve dataset quality. In </w:t>
      </w:r>
      <w:r w:rsidRPr="0066537F">
        <w:rPr>
          <w:rFonts w:cs="Linux Libertine"/>
          <w:i/>
          <w:iCs/>
          <w:noProof/>
          <w:sz w:val="14"/>
          <w:szCs w:val="24"/>
        </w:rPr>
        <w:t>Lecture Notes in Computer Science (including subseries Lecture Notes in Artificial Intelligence and Lecture Notes in Bioinformatics)</w:t>
      </w:r>
      <w:r w:rsidRPr="0066537F">
        <w:rPr>
          <w:rFonts w:cs="Linux Libertine"/>
          <w:noProof/>
          <w:sz w:val="14"/>
          <w:szCs w:val="24"/>
        </w:rPr>
        <w:t>, Springer Verlag, 133–149. DOI:https://doi.org/10.1007/978-3-319-25010-6_8</w:t>
      </w:r>
    </w:p>
    <w:p w14:paraId="556A1310"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[11]</w:t>
      </w:r>
      <w:r w:rsidRPr="0066537F">
        <w:rPr>
          <w:rFonts w:cs="Linux Libertine"/>
          <w:noProof/>
          <w:sz w:val="14"/>
          <w:szCs w:val="24"/>
        </w:rPr>
        <w:tab/>
        <w:t xml:space="preserve">Anastasia Dimou, Tom De Nies, Ruben Verborgh, Erik Mannens, and Rik de Walle. 2016. Automated Metadata Generation for Linked Data Generation and Publishing Workflows. In </w:t>
      </w:r>
      <w:r w:rsidRPr="0066537F">
        <w:rPr>
          <w:rFonts w:cs="Linux Libertine"/>
          <w:i/>
          <w:iCs/>
          <w:noProof/>
          <w:sz w:val="14"/>
          <w:szCs w:val="24"/>
        </w:rPr>
        <w:t>Proceedings of the 9th Workshop on Linked Data on the Web</w:t>
      </w:r>
      <w:r w:rsidRPr="0066537F">
        <w:rPr>
          <w:rFonts w:cs="Linux Libertine"/>
          <w:noProof/>
          <w:sz w:val="14"/>
          <w:szCs w:val="24"/>
        </w:rPr>
        <w:t xml:space="preserve"> (CEUR Workshop Proceedings).</w:t>
      </w:r>
    </w:p>
    <w:p w14:paraId="616A2860"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[12]</w:t>
      </w:r>
      <w:r w:rsidRPr="0066537F">
        <w:rPr>
          <w:rFonts w:cs="Linux Libertine"/>
          <w:noProof/>
          <w:sz w:val="14"/>
          <w:szCs w:val="24"/>
        </w:rPr>
        <w:tab/>
        <w:t xml:space="preserve">Christophe Guéret, Paul Groth, Claus Stadler, and Jens Lehmann. 2012. Assessing linked data mappings using network measures. In </w:t>
      </w:r>
      <w:r w:rsidRPr="0066537F">
        <w:rPr>
          <w:rFonts w:cs="Linux Libertine"/>
          <w:i/>
          <w:iCs/>
          <w:noProof/>
          <w:sz w:val="14"/>
          <w:szCs w:val="24"/>
        </w:rPr>
        <w:t>Lecture Notes in Computer Science (including subseries Lecture Notes in Artificial Intelligence and Lecture Notes in Bioinformatics)</w:t>
      </w:r>
      <w:r w:rsidRPr="0066537F">
        <w:rPr>
          <w:rFonts w:cs="Linux Libertine"/>
          <w:noProof/>
          <w:sz w:val="14"/>
          <w:szCs w:val="24"/>
        </w:rPr>
        <w:t>, 87–102. DOI:https://doi.org/10.1007/978-3-642-30284-8_13</w:t>
      </w:r>
    </w:p>
    <w:p w14:paraId="409BC35E"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[13]</w:t>
      </w:r>
      <w:r w:rsidRPr="0066537F">
        <w:rPr>
          <w:rFonts w:cs="Linux Libertine"/>
          <w:noProof/>
          <w:sz w:val="14"/>
          <w:szCs w:val="24"/>
        </w:rPr>
        <w:tab/>
        <w:t xml:space="preserve">Pieter Heyvaert, Ben De Meester, Anastasia Dimou, and Ruben Verborgh. 2019. Rule-driven inconsistency resolution for knowledge graph generation rules. </w:t>
      </w:r>
      <w:r w:rsidRPr="0066537F">
        <w:rPr>
          <w:rFonts w:cs="Linux Libertine"/>
          <w:i/>
          <w:iCs/>
          <w:noProof/>
          <w:sz w:val="14"/>
          <w:szCs w:val="24"/>
        </w:rPr>
        <w:t>Semant. Web</w:t>
      </w:r>
      <w:r w:rsidRPr="0066537F">
        <w:rPr>
          <w:rFonts w:cs="Linux Libertine"/>
          <w:noProof/>
          <w:sz w:val="14"/>
          <w:szCs w:val="24"/>
        </w:rPr>
        <w:t xml:space="preserve"> 10, 6 (2019). DOI:https://doi.org/10.3233/SW-190358</w:t>
      </w:r>
    </w:p>
    <w:p w14:paraId="32A2B47B"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[14]</w:t>
      </w:r>
      <w:r w:rsidRPr="0066537F">
        <w:rPr>
          <w:rFonts w:cs="Linux Libertine"/>
          <w:noProof/>
          <w:sz w:val="14"/>
          <w:szCs w:val="24"/>
        </w:rPr>
        <w:tab/>
        <w:t xml:space="preserve">Aidan Hogan, Jürgen Umbrich, Andreas Harth, Richard Cyganiak, Axel Polleres, and Stefan Decker. 2012. An empirical survey of Linked Data conformance. </w:t>
      </w:r>
      <w:r w:rsidRPr="0066537F">
        <w:rPr>
          <w:rFonts w:cs="Linux Libertine"/>
          <w:i/>
          <w:iCs/>
          <w:noProof/>
          <w:sz w:val="14"/>
          <w:szCs w:val="24"/>
        </w:rPr>
        <w:t>J. Web Semant.</w:t>
      </w:r>
      <w:r w:rsidRPr="0066537F">
        <w:rPr>
          <w:rFonts w:cs="Linux Libertine"/>
          <w:noProof/>
          <w:sz w:val="14"/>
          <w:szCs w:val="24"/>
        </w:rPr>
        <w:t xml:space="preserve"> 14, (2012), 14–44. DOI:https://doi.org/10.1016/j.websem.2012.02.001</w:t>
      </w:r>
    </w:p>
    <w:p w14:paraId="26F2A987"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[15]</w:t>
      </w:r>
      <w:r w:rsidRPr="0066537F">
        <w:rPr>
          <w:rFonts w:cs="Linux Libertine"/>
          <w:noProof/>
          <w:sz w:val="14"/>
          <w:szCs w:val="24"/>
        </w:rPr>
        <w:tab/>
        <w:t xml:space="preserve">Ademar Crotti Junior, Jeremy Debattista, and Declan O’Sullivan. 2019. Assessing the Quality of R2RML Mappings. In </w:t>
      </w:r>
      <w:r w:rsidRPr="0066537F">
        <w:rPr>
          <w:rFonts w:cs="Linux Libertine"/>
          <w:i/>
          <w:iCs/>
          <w:noProof/>
          <w:sz w:val="14"/>
          <w:szCs w:val="24"/>
        </w:rPr>
        <w:t>Joint Proceedings of the 1st International Workshop On Semantics ForTransport and the 1st International Workshop on Approaches for MakingData Interoperable co-located with 15th Semantics Conference (SEMANTiCS2019), Karlsruhe, Germany, September 9, 2019</w:t>
      </w:r>
      <w:r w:rsidRPr="0066537F">
        <w:rPr>
          <w:rFonts w:cs="Linux Libertine"/>
          <w:noProof/>
          <w:sz w:val="14"/>
          <w:szCs w:val="24"/>
        </w:rPr>
        <w:t xml:space="preserve"> (CEUR Workshop Proceedings), CEUR-WS.org. Retrieved from http://ceur-ws.org/Vol-2447/paper2.pdf</w:t>
      </w:r>
    </w:p>
    <w:p w14:paraId="465E6786"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[16]</w:t>
      </w:r>
      <w:r w:rsidRPr="0066537F">
        <w:rPr>
          <w:rFonts w:cs="Linux Libertine"/>
          <w:noProof/>
          <w:sz w:val="14"/>
          <w:szCs w:val="24"/>
        </w:rPr>
        <w:tab/>
        <w:t xml:space="preserve">Pavel Klinov and Dmitry Mouromtsev. 2015. Measuring the Quality of Relational-to-RDFMappings. In </w:t>
      </w:r>
      <w:r w:rsidRPr="0066537F">
        <w:rPr>
          <w:rFonts w:cs="Linux Libertine"/>
          <w:i/>
          <w:iCs/>
          <w:noProof/>
          <w:sz w:val="14"/>
          <w:szCs w:val="24"/>
        </w:rPr>
        <w:t>Communications in Computer and Information Science</w:t>
      </w:r>
      <w:r w:rsidRPr="0066537F">
        <w:rPr>
          <w:rFonts w:cs="Linux Libertine"/>
          <w:noProof/>
          <w:sz w:val="14"/>
          <w:szCs w:val="24"/>
        </w:rPr>
        <w:t>, Springer Verlag. DOI:https://doi.org/10.1007/978-3-</w:t>
      </w:r>
      <w:r w:rsidRPr="0066537F">
        <w:rPr>
          <w:rFonts w:cs="Linux Libertine"/>
          <w:noProof/>
          <w:sz w:val="14"/>
          <w:szCs w:val="24"/>
        </w:rPr>
        <w:t>319-24543-0</w:t>
      </w:r>
    </w:p>
    <w:p w14:paraId="2EB66476"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[17]</w:t>
      </w:r>
      <w:r w:rsidRPr="0066537F">
        <w:rPr>
          <w:rFonts w:cs="Linux Libertine"/>
          <w:noProof/>
          <w:sz w:val="14"/>
          <w:szCs w:val="24"/>
        </w:rPr>
        <w:tab/>
        <w:t xml:space="preserve">Holger Knublauch and Dimitris Kontokostas. 2017. Shapes Constraint Language (SHACL), W3C Recommendation 20 July 2017. </w:t>
      </w:r>
      <w:r w:rsidRPr="0066537F">
        <w:rPr>
          <w:rFonts w:cs="Linux Libertine"/>
          <w:i/>
          <w:iCs/>
          <w:noProof/>
          <w:sz w:val="14"/>
          <w:szCs w:val="24"/>
        </w:rPr>
        <w:t>URL https//www. w3. org/TR/shacl</w:t>
      </w:r>
      <w:r w:rsidRPr="0066537F">
        <w:rPr>
          <w:rFonts w:cs="Linux Libertine"/>
          <w:noProof/>
          <w:sz w:val="14"/>
          <w:szCs w:val="24"/>
        </w:rPr>
        <w:t xml:space="preserve"> (2017).</w:t>
      </w:r>
    </w:p>
    <w:p w14:paraId="2638C21C"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[18]</w:t>
      </w:r>
      <w:r w:rsidRPr="0066537F">
        <w:rPr>
          <w:rFonts w:cs="Linux Libertine"/>
          <w:noProof/>
          <w:sz w:val="14"/>
          <w:szCs w:val="24"/>
        </w:rPr>
        <w:tab/>
        <w:t xml:space="preserve">Dimitris Kontokostas, Patrick Westphal, Sören Auer, Sebastian Hellmann, Jens Lehmann, Roland Cornelissen, and Amrapali Zaveri. 2014. Test-driven evaluation of Linked Data quality. In </w:t>
      </w:r>
      <w:r w:rsidRPr="0066537F">
        <w:rPr>
          <w:rFonts w:cs="Linux Libertine"/>
          <w:i/>
          <w:iCs/>
          <w:noProof/>
          <w:sz w:val="14"/>
          <w:szCs w:val="24"/>
        </w:rPr>
        <w:t>WWW 2014 - Proceedings of the 23rd International Conference on World Wide Web</w:t>
      </w:r>
      <w:r w:rsidRPr="0066537F">
        <w:rPr>
          <w:rFonts w:cs="Linux Libertine"/>
          <w:noProof/>
          <w:sz w:val="14"/>
          <w:szCs w:val="24"/>
        </w:rPr>
        <w:t>, Association for Computing Machinery, Inc, 747–757. DOI:https://doi.org/10.1145/2566486.2568002</w:t>
      </w:r>
    </w:p>
    <w:p w14:paraId="6A7B6B56" w14:textId="77777777" w:rsidR="0066537F" w:rsidRPr="00D16F53" w:rsidRDefault="0066537F" w:rsidP="0066537F">
      <w:pPr>
        <w:widowControl w:val="0"/>
        <w:autoSpaceDE w:val="0"/>
        <w:autoSpaceDN w:val="0"/>
        <w:adjustRightInd w:val="0"/>
        <w:spacing w:before="60" w:after="60" w:line="240" w:lineRule="auto"/>
        <w:ind w:left="640" w:hanging="640"/>
        <w:rPr>
          <w:rFonts w:cs="Linux Libertine"/>
          <w:noProof/>
          <w:sz w:val="14"/>
          <w:szCs w:val="24"/>
          <w:lang w:val="pt-BR"/>
          <w:rPrChange w:id="601" w:author="Ademar Crotti" w:date="2020-07-27T15:06:00Z">
            <w:rPr>
              <w:rFonts w:cs="Linux Libertine"/>
              <w:noProof/>
              <w:sz w:val="14"/>
              <w:szCs w:val="24"/>
            </w:rPr>
          </w:rPrChange>
        </w:rPr>
      </w:pPr>
      <w:r w:rsidRPr="0066537F">
        <w:rPr>
          <w:rFonts w:cs="Linux Libertine"/>
          <w:noProof/>
          <w:sz w:val="14"/>
          <w:szCs w:val="24"/>
        </w:rPr>
        <w:t>[19]</w:t>
      </w:r>
      <w:r w:rsidRPr="0066537F">
        <w:rPr>
          <w:rFonts w:cs="Linux Libertine"/>
          <w:noProof/>
          <w:sz w:val="14"/>
          <w:szCs w:val="24"/>
        </w:rPr>
        <w:tab/>
        <w:t xml:space="preserve">Birger Lantow. 2016. OntoMetrics: Putting Metrics into Use for Ontology Evaluation. </w:t>
      </w:r>
      <w:r w:rsidRPr="00D16F53">
        <w:rPr>
          <w:rFonts w:cs="Linux Libertine"/>
          <w:noProof/>
          <w:sz w:val="14"/>
          <w:szCs w:val="24"/>
          <w:lang w:val="pt-BR"/>
          <w:rPrChange w:id="602" w:author="Ademar Crotti" w:date="2020-07-27T15:06:00Z">
            <w:rPr>
              <w:rFonts w:cs="Linux Libertine"/>
              <w:noProof/>
              <w:sz w:val="14"/>
              <w:szCs w:val="24"/>
            </w:rPr>
          </w:rPrChange>
        </w:rPr>
        <w:t>186–191. DOI:https://doi.org/10.5220/0006084601860191</w:t>
      </w:r>
    </w:p>
    <w:p w14:paraId="1BD1A0CE"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D16F53">
        <w:rPr>
          <w:rFonts w:cs="Linux Libertine"/>
          <w:noProof/>
          <w:sz w:val="14"/>
          <w:szCs w:val="24"/>
          <w:lang w:val="pt-BR"/>
          <w:rPrChange w:id="603" w:author="Ademar Crotti" w:date="2020-07-27T15:06:00Z">
            <w:rPr>
              <w:rFonts w:cs="Linux Libertine"/>
              <w:noProof/>
              <w:sz w:val="14"/>
              <w:szCs w:val="24"/>
            </w:rPr>
          </w:rPrChange>
        </w:rPr>
        <w:t>[20]</w:t>
      </w:r>
      <w:r w:rsidRPr="00D16F53">
        <w:rPr>
          <w:rFonts w:cs="Linux Libertine"/>
          <w:noProof/>
          <w:sz w:val="14"/>
          <w:szCs w:val="24"/>
          <w:lang w:val="pt-BR"/>
          <w:rPrChange w:id="604" w:author="Ademar Crotti" w:date="2020-07-27T15:06:00Z">
            <w:rPr>
              <w:rFonts w:cs="Linux Libertine"/>
              <w:noProof/>
              <w:sz w:val="14"/>
              <w:szCs w:val="24"/>
            </w:rPr>
          </w:rPrChange>
        </w:rPr>
        <w:tab/>
        <w:t xml:space="preserve">Bernadette Farias Lóscio, C Burle, and N Calegari. </w:t>
      </w:r>
      <w:r w:rsidRPr="0066537F">
        <w:rPr>
          <w:rFonts w:cs="Linux Libertine"/>
          <w:noProof/>
          <w:sz w:val="14"/>
          <w:szCs w:val="24"/>
        </w:rPr>
        <w:t xml:space="preserve">2016. Data on the web best practices. W3C recommendation. </w:t>
      </w:r>
      <w:r w:rsidRPr="0066537F">
        <w:rPr>
          <w:rFonts w:cs="Linux Libertine"/>
          <w:i/>
          <w:iCs/>
          <w:noProof/>
          <w:sz w:val="14"/>
          <w:szCs w:val="24"/>
        </w:rPr>
        <w:t>World Wide Web Consort.</w:t>
      </w:r>
      <w:r w:rsidRPr="0066537F">
        <w:rPr>
          <w:rFonts w:cs="Linux Libertine"/>
          <w:noProof/>
          <w:sz w:val="14"/>
          <w:szCs w:val="24"/>
        </w:rPr>
        <w:t xml:space="preserve"> (2016).</w:t>
      </w:r>
    </w:p>
    <w:p w14:paraId="5412BB27"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[21]</w:t>
      </w:r>
      <w:r w:rsidRPr="0066537F">
        <w:rPr>
          <w:rFonts w:cs="Linux Libertine"/>
          <w:noProof/>
          <w:sz w:val="14"/>
          <w:szCs w:val="24"/>
        </w:rPr>
        <w:tab/>
        <w:t xml:space="preserve">Nandana Mihindukulasooriya, Raúl García-Castro, and Asunción Gómez-Pérez. 2017. LD sniffer: A quality assessment tool for measuring the accessibility of linked data. In </w:t>
      </w:r>
      <w:r w:rsidRPr="0066537F">
        <w:rPr>
          <w:rFonts w:cs="Linux Libertine"/>
          <w:i/>
          <w:iCs/>
          <w:noProof/>
          <w:sz w:val="14"/>
          <w:szCs w:val="24"/>
        </w:rPr>
        <w:t>Lecture Notes in Computer Science (including subseries Lecture Notes in Artificial Intelligence and Lecture Notes in Bioinformatics)</w:t>
      </w:r>
      <w:r w:rsidRPr="0066537F">
        <w:rPr>
          <w:rFonts w:cs="Linux Libertine"/>
          <w:noProof/>
          <w:sz w:val="14"/>
          <w:szCs w:val="24"/>
        </w:rPr>
        <w:t>, Springer Verlag, 149–152. DOI:https://doi.org/10.1007/978-3-319-58694-6_20</w:t>
      </w:r>
    </w:p>
    <w:p w14:paraId="6DA2A979" w14:textId="77777777" w:rsidR="0066537F" w:rsidRPr="00D16F53" w:rsidRDefault="0066537F" w:rsidP="0066537F">
      <w:pPr>
        <w:widowControl w:val="0"/>
        <w:autoSpaceDE w:val="0"/>
        <w:autoSpaceDN w:val="0"/>
        <w:adjustRightInd w:val="0"/>
        <w:spacing w:before="60" w:after="60" w:line="240" w:lineRule="auto"/>
        <w:ind w:left="640" w:hanging="640"/>
        <w:rPr>
          <w:rFonts w:cs="Linux Libertine"/>
          <w:noProof/>
          <w:sz w:val="14"/>
          <w:szCs w:val="24"/>
          <w:lang w:val="pt-BR"/>
          <w:rPrChange w:id="605" w:author="Ademar Crotti" w:date="2020-07-27T15:06:00Z">
            <w:rPr>
              <w:rFonts w:cs="Linux Libertine"/>
              <w:noProof/>
              <w:sz w:val="14"/>
              <w:szCs w:val="24"/>
            </w:rPr>
          </w:rPrChange>
        </w:rPr>
      </w:pPr>
      <w:r w:rsidRPr="0066537F">
        <w:rPr>
          <w:rFonts w:cs="Linux Libertine"/>
          <w:noProof/>
          <w:sz w:val="14"/>
          <w:szCs w:val="24"/>
        </w:rPr>
        <w:t>[22]</w:t>
      </w:r>
      <w:r w:rsidRPr="0066537F">
        <w:rPr>
          <w:rFonts w:cs="Linux Libertine"/>
          <w:noProof/>
          <w:sz w:val="14"/>
          <w:szCs w:val="24"/>
        </w:rPr>
        <w:tab/>
        <w:t xml:space="preserve">Christoph Pinkel, Carsten Binnig, Peter Haase, Clemens Martin, Kunal Sengupta, and Johannes Trame. 2014. How to best find a partner? An evaluation of editing approaches to construct R2RML mappings. In </w:t>
      </w:r>
      <w:r w:rsidRPr="0066537F">
        <w:rPr>
          <w:rFonts w:cs="Linux Libertine"/>
          <w:i/>
          <w:iCs/>
          <w:noProof/>
          <w:sz w:val="14"/>
          <w:szCs w:val="24"/>
        </w:rPr>
        <w:t>Lecture Notes in Computer Science (including subseries Lecture Notes in Artificial Intelligence and Lecture Notes in Bioinformatics)</w:t>
      </w:r>
      <w:r w:rsidRPr="0066537F">
        <w:rPr>
          <w:rFonts w:cs="Linux Libertine"/>
          <w:noProof/>
          <w:sz w:val="14"/>
          <w:szCs w:val="24"/>
        </w:rPr>
        <w:t xml:space="preserve">, Springer Verlag, 675–690. </w:t>
      </w:r>
      <w:r w:rsidRPr="00D16F53">
        <w:rPr>
          <w:rFonts w:cs="Linux Libertine"/>
          <w:noProof/>
          <w:sz w:val="14"/>
          <w:szCs w:val="24"/>
          <w:lang w:val="pt-BR"/>
          <w:rPrChange w:id="606" w:author="Ademar Crotti" w:date="2020-07-27T15:06:00Z">
            <w:rPr>
              <w:rFonts w:cs="Linux Libertine"/>
              <w:noProof/>
              <w:sz w:val="14"/>
              <w:szCs w:val="24"/>
            </w:rPr>
          </w:rPrChange>
        </w:rPr>
        <w:t>DOI:https://doi.org/10.1007/978-3-319-07443-6_45</w:t>
      </w:r>
    </w:p>
    <w:p w14:paraId="144C6CCA"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D16F53">
        <w:rPr>
          <w:rFonts w:cs="Linux Libertine"/>
          <w:noProof/>
          <w:sz w:val="14"/>
          <w:szCs w:val="24"/>
          <w:lang w:val="pt-BR"/>
          <w:rPrChange w:id="607" w:author="Ademar Crotti" w:date="2020-07-27T15:06:00Z">
            <w:rPr>
              <w:rFonts w:cs="Linux Libertine"/>
              <w:noProof/>
              <w:sz w:val="14"/>
              <w:szCs w:val="24"/>
            </w:rPr>
          </w:rPrChange>
        </w:rPr>
        <w:t>[23]</w:t>
      </w:r>
      <w:r w:rsidRPr="00D16F53">
        <w:rPr>
          <w:rFonts w:cs="Linux Libertine"/>
          <w:noProof/>
          <w:sz w:val="14"/>
          <w:szCs w:val="24"/>
          <w:lang w:val="pt-BR"/>
          <w:rPrChange w:id="608" w:author="Ademar Crotti" w:date="2020-07-27T15:06:00Z">
            <w:rPr>
              <w:rFonts w:cs="Linux Libertine"/>
              <w:noProof/>
              <w:sz w:val="14"/>
              <w:szCs w:val="24"/>
            </w:rPr>
          </w:rPrChange>
        </w:rPr>
        <w:tab/>
        <w:t xml:space="preserve">Mar\’{\i}a Poveda-Villalón, Bernard Vatant, Mari Carmen Suárez-Figueroa, and Asunción Gómez-Pérez. </w:t>
      </w:r>
      <w:r w:rsidRPr="0066537F">
        <w:rPr>
          <w:rFonts w:cs="Linux Libertine"/>
          <w:noProof/>
          <w:sz w:val="14"/>
          <w:szCs w:val="24"/>
        </w:rPr>
        <w:t xml:space="preserve">2013. Detecting Good Practices and Pitfalls When Publishing Vocabularies on the Web. In </w:t>
      </w:r>
      <w:r w:rsidRPr="0066537F">
        <w:rPr>
          <w:rFonts w:cs="Linux Libertine"/>
          <w:i/>
          <w:iCs/>
          <w:noProof/>
          <w:sz w:val="14"/>
          <w:szCs w:val="24"/>
        </w:rPr>
        <w:t>Proceedings of the 4th International Conference on Ontology and Semantic Web Patterns - Volume 1188</w:t>
      </w:r>
      <w:r w:rsidRPr="0066537F">
        <w:rPr>
          <w:rFonts w:cs="Linux Libertine"/>
          <w:noProof/>
          <w:sz w:val="14"/>
          <w:szCs w:val="24"/>
        </w:rPr>
        <w:t xml:space="preserve"> (WOP’13), CEUR-WS.org, Aachen, DEU, 39–51. Retrieved from data quality metrics ontology testing</w:t>
      </w:r>
    </w:p>
    <w:p w14:paraId="52F62F2A"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[24]</w:t>
      </w:r>
      <w:r w:rsidRPr="0066537F">
        <w:rPr>
          <w:rFonts w:cs="Linux Libertine"/>
          <w:noProof/>
          <w:sz w:val="14"/>
          <w:szCs w:val="24"/>
        </w:rPr>
        <w:tab/>
        <w:t xml:space="preserve">María Poveda-Villalón, Asunción Gómez-Pérez, and Mari Carmen Suárez-Figueroa. 2014. OOPS! (OntOlogy Pitfall Scanner!): An On-line Tool for Ontology Evaluation. </w:t>
      </w:r>
      <w:r w:rsidRPr="0066537F">
        <w:rPr>
          <w:rFonts w:cs="Linux Libertine"/>
          <w:i/>
          <w:iCs/>
          <w:noProof/>
          <w:sz w:val="14"/>
          <w:szCs w:val="24"/>
        </w:rPr>
        <w:t>Int. J. Semant. Web Inf. Syst.</w:t>
      </w:r>
      <w:r w:rsidRPr="0066537F">
        <w:rPr>
          <w:rFonts w:cs="Linux Libertine"/>
          <w:noProof/>
          <w:sz w:val="14"/>
          <w:szCs w:val="24"/>
        </w:rPr>
        <w:t xml:space="preserve"> 10, 2 (2014), 7–34.</w:t>
      </w:r>
    </w:p>
    <w:p w14:paraId="497C376C"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[25]</w:t>
      </w:r>
      <w:r w:rsidRPr="0066537F">
        <w:rPr>
          <w:rFonts w:cs="Linux Libertine"/>
          <w:noProof/>
          <w:sz w:val="14"/>
          <w:szCs w:val="24"/>
        </w:rPr>
        <w:tab/>
        <w:t xml:space="preserve">María Poveda-Villalón, Mari Carmen Suárez-Figueroa, and Asunción Gómez-Pérez. 2012. Validating ontologies with OOPS! In </w:t>
      </w:r>
      <w:r w:rsidRPr="0066537F">
        <w:rPr>
          <w:rFonts w:cs="Linux Libertine"/>
          <w:i/>
          <w:iCs/>
          <w:noProof/>
          <w:sz w:val="14"/>
          <w:szCs w:val="24"/>
        </w:rPr>
        <w:t>Lecture Notes in Computer Science (including subseries Lecture Notes in Artificial Intelligence and Lecture Notes in Bioinformatics)</w:t>
      </w:r>
      <w:r w:rsidRPr="0066537F">
        <w:rPr>
          <w:rFonts w:cs="Linux Libertine"/>
          <w:noProof/>
          <w:sz w:val="14"/>
          <w:szCs w:val="24"/>
        </w:rPr>
        <w:t>, 267–281. DOI:https://doi.org/10.1007/978-3-642-33876-2_24</w:t>
      </w:r>
    </w:p>
    <w:p w14:paraId="3D6709EB"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[26]</w:t>
      </w:r>
      <w:r w:rsidRPr="0066537F">
        <w:rPr>
          <w:rFonts w:cs="Linux Libertine"/>
          <w:noProof/>
          <w:sz w:val="14"/>
          <w:szCs w:val="24"/>
        </w:rPr>
        <w:tab/>
        <w:t xml:space="preserve">Gezim Sejdiu, Anisa Rula, Jens Lehmann, and Hajira Jabeen. 2019. A Scalable Framework for Quality Assessment of RDF Datasets. In </w:t>
      </w:r>
      <w:r w:rsidRPr="0066537F">
        <w:rPr>
          <w:rFonts w:cs="Linux Libertine"/>
          <w:i/>
          <w:iCs/>
          <w:noProof/>
          <w:sz w:val="14"/>
          <w:szCs w:val="24"/>
        </w:rPr>
        <w:t>Lecture Notes in Computer Science (including subseries Lecture Notes in Artificial Intelligence and Lecture Notes in Bioinformatics)</w:t>
      </w:r>
      <w:r w:rsidRPr="0066537F">
        <w:rPr>
          <w:rFonts w:cs="Linux Libertine"/>
          <w:noProof/>
          <w:sz w:val="14"/>
          <w:szCs w:val="24"/>
        </w:rPr>
        <w:t>, Springer, 261–276. DOI:https://doi.org/10.1007/978-3-030-30796-7_17</w:t>
      </w:r>
    </w:p>
    <w:p w14:paraId="34F4547D"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[27]</w:t>
      </w:r>
      <w:r w:rsidRPr="0066537F">
        <w:rPr>
          <w:rFonts w:cs="Linux Libertine"/>
          <w:noProof/>
          <w:sz w:val="14"/>
          <w:szCs w:val="24"/>
        </w:rPr>
        <w:tab/>
        <w:t xml:space="preserve">Samir Tartir, I. Budak Arpinar, Michael Moore, Amit P. Sheth, and Boanerges Aleman-meza. 2005. OntoQA: Metric-based ontology quality analysis. In </w:t>
      </w:r>
      <w:r w:rsidRPr="0066537F">
        <w:rPr>
          <w:rFonts w:cs="Linux Libertine"/>
          <w:i/>
          <w:iCs/>
          <w:noProof/>
          <w:sz w:val="14"/>
          <w:szCs w:val="24"/>
        </w:rPr>
        <w:t>IEEE ICDM 2005 Workshop on Knowledge Acquisition from Distributed, Autonomous, Semantically Heterogeneous Data and Knowledge Sources</w:t>
      </w:r>
      <w:r w:rsidRPr="0066537F">
        <w:rPr>
          <w:rFonts w:cs="Linux Libertine"/>
          <w:noProof/>
          <w:sz w:val="14"/>
          <w:szCs w:val="24"/>
        </w:rPr>
        <w:t>. Retrieved from http://citeseerx.ist.psu.edu/viewdoc/summary?doi=10.1.1.131.2087</w:t>
      </w:r>
    </w:p>
    <w:p w14:paraId="1C5A0A44"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[28]</w:t>
      </w:r>
      <w:r w:rsidRPr="0066537F">
        <w:rPr>
          <w:rFonts w:cs="Linux Libertine"/>
          <w:noProof/>
          <w:sz w:val="14"/>
          <w:szCs w:val="24"/>
        </w:rPr>
        <w:tab/>
        <w:t xml:space="preserve">Olivier Théreaux. 2003. Common http implementation problems. W3C note. </w:t>
      </w:r>
      <w:r w:rsidRPr="0066537F">
        <w:rPr>
          <w:rFonts w:cs="Linux Libertine"/>
          <w:i/>
          <w:iCs/>
          <w:noProof/>
          <w:sz w:val="14"/>
          <w:szCs w:val="24"/>
        </w:rPr>
        <w:t>World Wide Web Consortium. http//www. w3. org/TR/chips</w:t>
      </w:r>
      <w:r w:rsidRPr="0066537F">
        <w:rPr>
          <w:rFonts w:cs="Linux Libertine"/>
          <w:noProof/>
          <w:sz w:val="14"/>
          <w:szCs w:val="24"/>
        </w:rPr>
        <w:t xml:space="preserve"> (2003), 49.</w:t>
      </w:r>
    </w:p>
    <w:p w14:paraId="454897C9"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[29]</w:t>
      </w:r>
      <w:r w:rsidRPr="0066537F">
        <w:rPr>
          <w:rFonts w:cs="Linux Libertine"/>
          <w:noProof/>
          <w:sz w:val="14"/>
          <w:szCs w:val="24"/>
        </w:rPr>
        <w:tab/>
        <w:t xml:space="preserve">Amrapali Zaveri, Anisa Rula, Andrea Maurino, Ricardo Pietrobon, Jens Lehmann, and Sören Auer. 2015. Quality assessment for Linked Data: A Survey. </w:t>
      </w:r>
      <w:r w:rsidRPr="0066537F">
        <w:rPr>
          <w:rFonts w:cs="Linux Libertine"/>
          <w:i/>
          <w:iCs/>
          <w:noProof/>
          <w:sz w:val="14"/>
          <w:szCs w:val="24"/>
        </w:rPr>
        <w:t>Semant. Web</w:t>
      </w:r>
      <w:r w:rsidRPr="0066537F">
        <w:rPr>
          <w:rFonts w:cs="Linux Libertine"/>
          <w:noProof/>
          <w:sz w:val="14"/>
          <w:szCs w:val="24"/>
        </w:rPr>
        <w:t xml:space="preserve"> 7, (March 2015), 63–93. DOI:https://doi.org/10.3233/SW-150175</w:t>
      </w:r>
    </w:p>
    <w:p w14:paraId="0CF3E5FF"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rPr>
      </w:pPr>
      <w:r w:rsidRPr="0066537F">
        <w:rPr>
          <w:rFonts w:cs="Linux Libertine"/>
          <w:noProof/>
          <w:sz w:val="14"/>
          <w:szCs w:val="24"/>
        </w:rPr>
        <w:t>[30]</w:t>
      </w:r>
      <w:r w:rsidRPr="0066537F">
        <w:rPr>
          <w:rFonts w:cs="Linux Libertine"/>
          <w:noProof/>
          <w:sz w:val="14"/>
          <w:szCs w:val="24"/>
        </w:rPr>
        <w:tab/>
        <w:t xml:space="preserve">Amrapali Zaveri, Anisa Rula, Andrea Maurino, Ricardo Pietrobon, Jens Lehmann, Sören Auer, and Pascal Hitzler. 2013. Quality assessment methodologies for linked open data. </w:t>
      </w:r>
      <w:r w:rsidRPr="0066537F">
        <w:rPr>
          <w:rFonts w:cs="Linux Libertine"/>
          <w:i/>
          <w:iCs/>
          <w:noProof/>
          <w:sz w:val="14"/>
          <w:szCs w:val="24"/>
        </w:rPr>
        <w:t>Submitt. to Semant. Web J.</w:t>
      </w:r>
      <w:r w:rsidRPr="0066537F">
        <w:rPr>
          <w:rFonts w:cs="Linux Libertine"/>
          <w:noProof/>
          <w:sz w:val="14"/>
          <w:szCs w:val="24"/>
        </w:rPr>
        <w:t xml:space="preserve"> 1, (2013), 1–5. DOI:https://doi.org/10.3233/SW-150175</w:t>
      </w:r>
    </w:p>
    <w:p w14:paraId="3F4F0FC1" w14:textId="0E9C3F6F" w:rsidR="00CE4DDD" w:rsidRPr="005B62D4" w:rsidRDefault="00D03C6B" w:rsidP="00710DFF">
      <w:pPr>
        <w:widowControl w:val="0"/>
        <w:autoSpaceDE w:val="0"/>
        <w:autoSpaceDN w:val="0"/>
        <w:adjustRightInd w:val="0"/>
        <w:spacing w:before="60" w:after="60" w:line="240" w:lineRule="auto"/>
        <w:ind w:left="640" w:hanging="640"/>
        <w:rPr>
          <w:rFonts w:cs="Linux Libertine"/>
          <w:sz w:val="14"/>
          <w:szCs w:val="14"/>
        </w:rPr>
      </w:pPr>
      <w:r>
        <w:rPr>
          <w:rFonts w:cs="Linux Libertine"/>
          <w:sz w:val="14"/>
          <w:szCs w:val="14"/>
        </w:rPr>
        <w:fldChar w:fldCharType="end"/>
      </w:r>
    </w:p>
    <w:p w14:paraId="12AC7A05" w14:textId="58AB38AE" w:rsidR="004909AD" w:rsidRDefault="004909AD" w:rsidP="00C0769A">
      <w:pPr>
        <w:autoSpaceDE w:val="0"/>
        <w:autoSpaceDN w:val="0"/>
        <w:ind w:hanging="640"/>
        <w:rPr>
          <w:sz w:val="14"/>
          <w:szCs w:val="14"/>
          <w14:ligatures w14:val="standard"/>
        </w:rPr>
      </w:pPr>
    </w:p>
    <w:sectPr w:rsidR="004909AD" w:rsidSect="00EE6A3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19230" w14:textId="77777777" w:rsidR="00DF39C8" w:rsidRDefault="00DF39C8">
      <w:r>
        <w:separator/>
      </w:r>
    </w:p>
  </w:endnote>
  <w:endnote w:type="continuationSeparator" w:id="0">
    <w:p w14:paraId="193087A7" w14:textId="77777777" w:rsidR="00DF39C8" w:rsidRDefault="00DF39C8">
      <w:r>
        <w:continuationSeparator/>
      </w:r>
    </w:p>
  </w:endnote>
  <w:endnote w:type="continuationNotice" w:id="1">
    <w:p w14:paraId="68D9A390" w14:textId="77777777" w:rsidR="00DF39C8" w:rsidRDefault="00DF39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inux Libertine">
    <w:altName w:val="Times New Roman"/>
    <w:panose1 w:val="020B0604020202020204"/>
    <w:charset w:val="00"/>
    <w:family w:val="auto"/>
    <w:pitch w:val="variable"/>
    <w:sig w:usb0="E0000AFF" w:usb1="5200E5FB" w:usb2="0200002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EC669" w14:textId="77777777" w:rsidR="00AC687C" w:rsidRPr="00586A35" w:rsidRDefault="00AC687C" w:rsidP="00586A35">
    <w:pPr>
      <w:pStyle w:val="Footer"/>
      <w:rPr>
        <w:rStyle w:val="PageNumber"/>
        <w:rFonts w:ascii="Linux Biolinum" w:hAnsi="Linux Biolinum" w:cs="Linux Biolinum"/>
      </w:rPr>
    </w:pPr>
  </w:p>
  <w:p w14:paraId="3656B9AB" w14:textId="77777777" w:rsidR="00AC687C" w:rsidRPr="00586A35" w:rsidRDefault="00AC687C"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4D5A5" w14:textId="77777777" w:rsidR="00AC687C" w:rsidRPr="00586A35" w:rsidRDefault="00AC687C">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F81CB4" w14:textId="77777777" w:rsidR="00DF39C8" w:rsidRDefault="00DF39C8">
      <w:r>
        <w:separator/>
      </w:r>
    </w:p>
  </w:footnote>
  <w:footnote w:type="continuationSeparator" w:id="0">
    <w:p w14:paraId="60170391" w14:textId="77777777" w:rsidR="00DF39C8" w:rsidRDefault="00DF39C8">
      <w:r>
        <w:continuationSeparator/>
      </w:r>
    </w:p>
  </w:footnote>
  <w:footnote w:type="continuationNotice" w:id="1">
    <w:p w14:paraId="4A1AFD23" w14:textId="77777777" w:rsidR="00DF39C8" w:rsidRDefault="00DF39C8"/>
  </w:footnote>
  <w:footnote w:id="2">
    <w:p w14:paraId="76ECCD40" w14:textId="77777777" w:rsidR="00AC687C" w:rsidRDefault="00AC687C" w:rsidP="00894053">
      <w:pPr>
        <w:pStyle w:val="FootnoteText"/>
      </w:pPr>
      <w:r w:rsidRPr="00E22B61">
        <w:rPr>
          <w:rStyle w:val="FootnoteReference"/>
        </w:rPr>
        <w:footnoteRef/>
      </w:r>
      <w:r>
        <w:t xml:space="preserve"> </w:t>
      </w:r>
      <w:r w:rsidRPr="00B97779">
        <w:rPr>
          <w:rFonts w:ascii="Courier New" w:hAnsi="Courier New" w:cs="Courier New"/>
        </w:rPr>
        <w:t>http://www.rfc-editor.org/info/rfc5646</w:t>
      </w:r>
    </w:p>
  </w:footnote>
  <w:footnote w:id="3">
    <w:p w14:paraId="5FFFDF4A" w14:textId="31EE04FC" w:rsidR="00AC687C" w:rsidRPr="00FA64DF" w:rsidRDefault="00AC687C" w:rsidP="006E5E5E">
      <w:pPr>
        <w:pStyle w:val="FootnoteText"/>
        <w:rPr>
          <w:lang w:val="en-IE"/>
        </w:rPr>
      </w:pPr>
      <w:r>
        <w:rPr>
          <w:rStyle w:val="FootnoteReference"/>
        </w:rPr>
        <w:footnoteRef/>
      </w:r>
      <w:r>
        <w:t xml:space="preserve"> </w:t>
      </w:r>
      <w:r w:rsidRPr="006E5E5E">
        <w:rPr>
          <w:lang w:val="en-GB"/>
        </w:rPr>
        <w:t xml:space="preserve">Linked Data principles recommend that all </w:t>
      </w:r>
      <w:r>
        <w:rPr>
          <w:lang w:val="en-GB"/>
        </w:rPr>
        <w:t>U</w:t>
      </w:r>
      <w:r w:rsidRPr="006E5E5E">
        <w:rPr>
          <w:lang w:val="en-GB"/>
        </w:rPr>
        <w:t>RIs in a dataset are deferenceable i.e. that HTTP</w:t>
      </w:r>
      <w:r>
        <w:rPr>
          <w:lang w:val="en-GB"/>
        </w:rPr>
        <w:t xml:space="preserve"> </w:t>
      </w:r>
      <w:r w:rsidRPr="006E5E5E">
        <w:rPr>
          <w:lang w:val="en-GB"/>
        </w:rPr>
        <w:t xml:space="preserve">clients are able of accessing and </w:t>
      </w:r>
      <w:r>
        <w:rPr>
          <w:lang w:val="en-GB"/>
        </w:rPr>
        <w:t>retrieving</w:t>
      </w:r>
      <w:r w:rsidRPr="006E5E5E">
        <w:rPr>
          <w:lang w:val="en-GB"/>
        </w:rPr>
        <w:t xml:space="preserve"> the resources identified by such </w:t>
      </w:r>
      <w:r>
        <w:rPr>
          <w:lang w:val="en-GB"/>
        </w:rPr>
        <w:t>U</w:t>
      </w:r>
      <w:r w:rsidRPr="006E5E5E">
        <w:rPr>
          <w:lang w:val="en-GB"/>
        </w:rPr>
        <w:t>RIs</w:t>
      </w:r>
      <w:r>
        <w:rPr>
          <w:lang w:val="en-GB"/>
        </w:rPr>
        <w:t>.</w:t>
      </w:r>
    </w:p>
  </w:footnote>
  <w:footnote w:id="4">
    <w:p w14:paraId="073A57CF" w14:textId="6C3F1FE1" w:rsidR="00AC687C" w:rsidRPr="005C54C5" w:rsidRDefault="00AC687C">
      <w:pPr>
        <w:pStyle w:val="FootnoteText"/>
        <w:rPr>
          <w:rFonts w:ascii="Courier New" w:hAnsi="Courier New" w:cs="Courier New"/>
          <w:lang w:val="en-IE"/>
        </w:rPr>
      </w:pPr>
      <w:r>
        <w:rPr>
          <w:rStyle w:val="FootnoteReference"/>
        </w:rPr>
        <w:footnoteRef/>
      </w:r>
      <w:r>
        <w:t xml:space="preserve"> </w:t>
      </w:r>
      <w:del w:id="286" w:author="Alex Randles" w:date="2020-07-24T13:48:00Z">
        <w:r w:rsidRPr="005C54C5" w:rsidDel="00E515B3">
          <w:rPr>
            <w:rFonts w:ascii="Courier New" w:hAnsi="Courier New" w:cs="Courier New"/>
            <w:rPrChange w:id="287" w:author="Ademar Crotti" w:date="2020-07-27T15:15:00Z">
              <w:rPr/>
            </w:rPrChange>
          </w:rPr>
          <w:fldChar w:fldCharType="begin"/>
        </w:r>
        <w:r w:rsidRPr="005C54C5" w:rsidDel="00E515B3">
          <w:rPr>
            <w:rFonts w:ascii="Courier New" w:hAnsi="Courier New" w:cs="Courier New"/>
            <w:rPrChange w:id="288" w:author="Ademar Crotti" w:date="2020-07-27T15:15:00Z">
              <w:rPr/>
            </w:rPrChange>
          </w:rPr>
          <w:delInstrText xml:space="preserve"> HYPERLINK "https://github.com/alex-randles/Mapping-quality-assessment-framework" </w:delInstrText>
        </w:r>
        <w:r w:rsidRPr="005C54C5" w:rsidDel="00E515B3">
          <w:rPr>
            <w:rFonts w:ascii="Courier New" w:hAnsi="Courier New" w:cs="Courier New"/>
            <w:rPrChange w:id="289" w:author="Ademar Crotti" w:date="2020-07-27T15:15:00Z">
              <w:rPr/>
            </w:rPrChange>
          </w:rPr>
          <w:fldChar w:fldCharType="separate"/>
        </w:r>
        <w:r w:rsidRPr="005C54C5" w:rsidDel="00E515B3">
          <w:rPr>
            <w:rFonts w:ascii="Courier New" w:hAnsi="Courier New" w:cs="Courier New"/>
            <w:rPrChange w:id="290" w:author="Ademar Crotti" w:date="2020-07-27T15:15:00Z">
              <w:rPr>
                <w:rStyle w:val="Hyperlink"/>
                <w:rFonts w:ascii="Courier New" w:hAnsi="Courier New" w:cs="Courier New"/>
              </w:rPr>
            </w:rPrChange>
          </w:rPr>
          <w:delText>https://github.com/alex-randles/Mapping-quality-assessment-framework</w:delText>
        </w:r>
        <w:r w:rsidRPr="005C54C5" w:rsidDel="00E515B3">
          <w:rPr>
            <w:rStyle w:val="Hyperlink"/>
            <w:rFonts w:ascii="Courier New" w:hAnsi="Courier New" w:cs="Courier New"/>
            <w:rPrChange w:id="291" w:author="Ademar Crotti" w:date="2020-07-27T15:15:00Z">
              <w:rPr>
                <w:rStyle w:val="Hyperlink"/>
                <w:rFonts w:ascii="Courier New" w:hAnsi="Courier New" w:cs="Courier New"/>
              </w:rPr>
            </w:rPrChange>
          </w:rPr>
          <w:fldChar w:fldCharType="end"/>
        </w:r>
      </w:del>
      <w:ins w:id="292" w:author="Alex Randles" w:date="2020-07-24T13:48:00Z">
        <w:r w:rsidRPr="005C54C5">
          <w:rPr>
            <w:rFonts w:ascii="Courier New" w:hAnsi="Courier New" w:cs="Courier New"/>
            <w:rPrChange w:id="293" w:author="Ademar Crotti" w:date="2020-07-27T15:15:00Z">
              <w:rPr>
                <w:rStyle w:val="Hyperlink"/>
                <w:rFonts w:ascii="Courier New" w:hAnsi="Courier New" w:cs="Courier New"/>
              </w:rPr>
            </w:rPrChange>
          </w:rPr>
          <w:t>https://github.com/alex-randles/Mapping-quality-assessment-framework</w:t>
        </w:r>
      </w:ins>
    </w:p>
  </w:footnote>
  <w:footnote w:id="5">
    <w:p w14:paraId="4C632E36" w14:textId="17771FB5" w:rsidR="00AC687C" w:rsidRPr="00AD6636" w:rsidRDefault="00AC687C">
      <w:pPr>
        <w:pStyle w:val="FootnoteText"/>
        <w:rPr>
          <w:lang w:val="en-IE"/>
        </w:rPr>
      </w:pPr>
      <w:r>
        <w:rPr>
          <w:rStyle w:val="FootnoteReference"/>
        </w:rPr>
        <w:footnoteRef/>
      </w:r>
      <w:r>
        <w:t xml:space="preserve"> </w:t>
      </w:r>
      <w:r w:rsidRPr="00B12678">
        <w:rPr>
          <w:rFonts w:ascii="Courier New" w:hAnsi="Courier New" w:cs="Courier New"/>
        </w:rPr>
        <w:t>https://www.w3.org/TR/shacl-af/</w:t>
      </w:r>
    </w:p>
  </w:footnote>
  <w:footnote w:id="6">
    <w:p w14:paraId="38BD1143" w14:textId="3C72EDF3" w:rsidR="00AC687C" w:rsidRPr="00C26FD9" w:rsidRDefault="00AC687C">
      <w:pPr>
        <w:pStyle w:val="FootnoteText"/>
        <w:rPr>
          <w:rFonts w:ascii="Courier New" w:hAnsi="Courier New" w:cs="Courier New"/>
        </w:rPr>
      </w:pPr>
      <w:r w:rsidRPr="00C26FD9">
        <w:rPr>
          <w:rStyle w:val="FootnoteReference"/>
          <w:rFonts w:ascii="Courier New" w:hAnsi="Courier New" w:cs="Courier New"/>
        </w:rPr>
        <w:footnoteRef/>
      </w:r>
      <w:r w:rsidRPr="00C26FD9">
        <w:rPr>
          <w:rFonts w:ascii="Courier New" w:hAnsi="Courier New" w:cs="Courier New"/>
        </w:rPr>
        <w:t>https://github.com/TopQuadrant/shacl/releases/tag/shacl-1.3.0</w:t>
      </w:r>
    </w:p>
  </w:footnote>
  <w:footnote w:id="7">
    <w:p w14:paraId="0ED3E6F7" w14:textId="77777777" w:rsidR="00AC687C" w:rsidRPr="00BB482B" w:rsidRDefault="00AC687C" w:rsidP="0077592E">
      <w:pPr>
        <w:pStyle w:val="FootnoteText"/>
        <w:rPr>
          <w:rFonts w:ascii="Courier New" w:hAnsi="Courier New" w:cs="Courier New"/>
        </w:rPr>
      </w:pPr>
      <w:r w:rsidRPr="00BB482B">
        <w:rPr>
          <w:rStyle w:val="FootnoteReference"/>
          <w:rFonts w:ascii="Courier New" w:hAnsi="Courier New" w:cs="Courier New"/>
        </w:rPr>
        <w:footnoteRef/>
      </w:r>
      <w:r w:rsidRPr="00BB482B">
        <w:rPr>
          <w:rFonts w:ascii="Courier New" w:hAnsi="Courier New" w:cs="Courier New"/>
        </w:rPr>
        <w:t xml:space="preserve"> https://www.w3.org/TR/shacl-js/</w:t>
      </w:r>
    </w:p>
  </w:footnote>
  <w:footnote w:id="8">
    <w:p w14:paraId="76CAAFE5" w14:textId="7720C4F4" w:rsidR="00AC687C" w:rsidRDefault="00AC687C">
      <w:pPr>
        <w:pStyle w:val="FootnoteText"/>
      </w:pPr>
      <w:r w:rsidRPr="00E22B61">
        <w:rPr>
          <w:rStyle w:val="FootnoteReference"/>
        </w:rPr>
        <w:footnoteRef/>
      </w:r>
      <w:r w:rsidRPr="00B12678">
        <w:rPr>
          <w:rFonts w:ascii="Courier New" w:hAnsi="Courier New" w:cs="Courier New"/>
        </w:rPr>
        <w:t>https://en.wikipedia.org/wiki/Nashorn_(JavaScript_engin</w:t>
      </w:r>
      <w:r>
        <w:rPr>
          <w:rFonts w:ascii="Courier New" w:hAnsi="Courier New" w:cs="Courier New"/>
        </w:rPr>
        <w:t>e</w:t>
      </w:r>
      <w:r w:rsidRPr="00B12678">
        <w:rPr>
          <w:rFonts w:ascii="Courier New" w:hAnsi="Courier New" w:cs="Courier New"/>
        </w:rPr>
        <w:t>)</w:t>
      </w:r>
    </w:p>
  </w:footnote>
  <w:footnote w:id="9">
    <w:p w14:paraId="5BE24069" w14:textId="3A186DD3" w:rsidR="00AC687C" w:rsidRPr="00B12678" w:rsidRDefault="00AC687C">
      <w:pPr>
        <w:pStyle w:val="FootnoteText"/>
        <w:rPr>
          <w:lang w:val="en-IE"/>
        </w:rPr>
      </w:pPr>
      <w:r>
        <w:rPr>
          <w:rStyle w:val="FootnoteReference"/>
        </w:rPr>
        <w:footnoteRef/>
      </w:r>
      <w:r>
        <w:t xml:space="preserve"> </w:t>
      </w:r>
      <w:r w:rsidRPr="00B12678">
        <w:rPr>
          <w:rFonts w:ascii="Courier New" w:hAnsi="Courier New" w:cs="Courier New"/>
          <w:lang w:val="en-IE"/>
        </w:rPr>
        <w:t>https://www.w3.org/TR/sparql11-query/</w:t>
      </w:r>
    </w:p>
  </w:footnote>
  <w:footnote w:id="10">
    <w:p w14:paraId="1EAF12D1" w14:textId="7312965E" w:rsidR="00AC687C" w:rsidRPr="00E863BD" w:rsidDel="00BD7D53" w:rsidRDefault="00AC687C">
      <w:pPr>
        <w:pStyle w:val="FootnoteText"/>
        <w:rPr>
          <w:del w:id="303" w:author="Ademar Crotti" w:date="2020-07-27T15:17:00Z"/>
          <w:lang w:val="en-IE"/>
        </w:rPr>
      </w:pPr>
      <w:del w:id="304" w:author="Ademar Crotti" w:date="2020-07-27T15:17:00Z">
        <w:r w:rsidDel="00BD7D53">
          <w:rPr>
            <w:rStyle w:val="FootnoteReference"/>
          </w:rPr>
          <w:footnoteRef/>
        </w:r>
        <w:r w:rsidRPr="00B5730D" w:rsidDel="00BD7D53">
          <w:rPr>
            <w:rFonts w:ascii="Courier New" w:hAnsi="Courier New" w:cs="Courier New"/>
            <w:lang w:val="en-IE"/>
          </w:rPr>
          <w:delText xml:space="preserve">https://www.w3.org/TR/shacl/#dfn-validation-report-vocabulary </w:delText>
        </w:r>
      </w:del>
    </w:p>
  </w:footnote>
  <w:footnote w:id="11">
    <w:p w14:paraId="017D38F4" w14:textId="77777777" w:rsidR="00BD7D53" w:rsidRPr="00E863BD" w:rsidRDefault="00BD7D53" w:rsidP="00BD7D53">
      <w:pPr>
        <w:pStyle w:val="FootnoteText"/>
        <w:rPr>
          <w:ins w:id="320" w:author="Ademar Crotti" w:date="2020-07-27T15:17:00Z"/>
          <w:lang w:val="en-IE"/>
        </w:rPr>
      </w:pPr>
      <w:ins w:id="321" w:author="Ademar Crotti" w:date="2020-07-27T15:17:00Z">
        <w:r>
          <w:rPr>
            <w:rStyle w:val="FootnoteReference"/>
          </w:rPr>
          <w:footnoteRef/>
        </w:r>
        <w:r w:rsidRPr="00B5730D">
          <w:rPr>
            <w:rFonts w:ascii="Courier New" w:hAnsi="Courier New" w:cs="Courier New"/>
            <w:lang w:val="en-IE"/>
          </w:rPr>
          <w:t xml:space="preserve">https://www.w3.org/TR/shacl/#dfn-validation-report-vocabulary </w:t>
        </w:r>
      </w:ins>
    </w:p>
  </w:footnote>
  <w:footnote w:id="12">
    <w:p w14:paraId="128607C0" w14:textId="40B572B1" w:rsidR="00AC687C" w:rsidRPr="00542D95" w:rsidRDefault="00AC687C">
      <w:pPr>
        <w:pStyle w:val="FootnoteText"/>
        <w:rPr>
          <w:lang w:val="en-IE"/>
          <w:rPrChange w:id="502" w:author="Alex Randles" w:date="2020-07-24T13:28:00Z">
            <w:rPr/>
          </w:rPrChange>
        </w:rPr>
      </w:pPr>
      <w:ins w:id="503" w:author="Alex Randles" w:date="2020-07-24T13:28:00Z">
        <w:r>
          <w:rPr>
            <w:rStyle w:val="FootnoteReference"/>
          </w:rPr>
          <w:footnoteRef/>
        </w:r>
        <w:r>
          <w:t xml:space="preserve"> </w:t>
        </w:r>
        <w:r w:rsidRPr="00542D95">
          <w:rPr>
            <w:rFonts w:ascii="Courier New" w:hAnsi="Courier New" w:cs="Courier New"/>
            <w:rPrChange w:id="504" w:author="Alex Randles" w:date="2020-07-24T13:28:00Z">
              <w:rPr/>
            </w:rPrChange>
          </w:rPr>
          <w:t>https://github.com/alex-randles/Mapping-quality-assessment-framework/blob/master/resources/example_refinement.rq</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040"/>
      <w:gridCol w:w="5040"/>
    </w:tblGrid>
    <w:tr w:rsidR="00AC687C" w:rsidRPr="00586A35" w14:paraId="1F7F4B23" w14:textId="77777777" w:rsidTr="00586A35">
      <w:tc>
        <w:tcPr>
          <w:tcW w:w="2500" w:type="pct"/>
          <w:vAlign w:val="center"/>
        </w:tcPr>
        <w:p w14:paraId="27C14CF4" w14:textId="77777777" w:rsidR="00AC687C" w:rsidRPr="00586A35" w:rsidRDefault="00AC687C"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10703C78" w14:textId="77777777" w:rsidR="00AC687C" w:rsidRPr="00586A35" w:rsidRDefault="00AC687C"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49F31CB" w14:textId="77777777" w:rsidR="00AC687C" w:rsidRPr="00586A35" w:rsidRDefault="00AC687C"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040"/>
      <w:gridCol w:w="5040"/>
    </w:tblGrid>
    <w:tr w:rsidR="00AC687C" w:rsidRPr="00586A35" w14:paraId="77AF4E1B" w14:textId="77777777" w:rsidTr="00586A35">
      <w:tc>
        <w:tcPr>
          <w:tcW w:w="2500" w:type="pct"/>
          <w:vAlign w:val="center"/>
        </w:tcPr>
        <w:p w14:paraId="5EA94D74" w14:textId="77777777" w:rsidR="00AC687C" w:rsidRPr="00586A35" w:rsidRDefault="00AC687C"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7484265F" w14:textId="77777777" w:rsidR="00AC687C" w:rsidRPr="00586A35" w:rsidRDefault="00AC687C"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45FB0818" w14:textId="77777777" w:rsidR="00AC687C" w:rsidRPr="00586A35" w:rsidRDefault="00AC687C"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C4EA8"/>
    <w:multiLevelType w:val="hybridMultilevel"/>
    <w:tmpl w:val="D776816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036E3940"/>
    <w:multiLevelType w:val="hybridMultilevel"/>
    <w:tmpl w:val="0EDC875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07E62D58"/>
    <w:multiLevelType w:val="hybridMultilevel"/>
    <w:tmpl w:val="FBC0BFC6"/>
    <w:lvl w:ilvl="0" w:tplc="80CCB912">
      <w:start w:val="1"/>
      <w:numFmt w:val="decimal"/>
      <w:lvlText w:val="%1."/>
      <w:lvlJc w:val="left"/>
      <w:pPr>
        <w:ind w:left="720" w:hanging="360"/>
      </w:pPr>
      <w:rPr>
        <w:rFonts w:hint="default"/>
        <w:b w:val="0"/>
        <w:b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0BA60245"/>
    <w:multiLevelType w:val="hybridMultilevel"/>
    <w:tmpl w:val="9574FBE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174D09E8"/>
    <w:multiLevelType w:val="hybridMultilevel"/>
    <w:tmpl w:val="72A6B2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E670B86"/>
    <w:multiLevelType w:val="hybridMultilevel"/>
    <w:tmpl w:val="50A435E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14D521A"/>
    <w:multiLevelType w:val="hybridMultilevel"/>
    <w:tmpl w:val="E13C6B7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9"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58B7569"/>
    <w:multiLevelType w:val="hybridMultilevel"/>
    <w:tmpl w:val="50A435E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6B243C2"/>
    <w:multiLevelType w:val="hybridMultilevel"/>
    <w:tmpl w:val="B35EBF60"/>
    <w:lvl w:ilvl="0" w:tplc="5492E52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2E6C27B0"/>
    <w:multiLevelType w:val="hybridMultilevel"/>
    <w:tmpl w:val="3CA87FFA"/>
    <w:lvl w:ilvl="0" w:tplc="3BA6BC40">
      <w:start w:val="1"/>
      <w:numFmt w:val="decimal"/>
      <w:lvlText w:val="%1."/>
      <w:lvlJc w:val="left"/>
      <w:pPr>
        <w:ind w:left="720" w:hanging="360"/>
      </w:pPr>
      <w:rPr>
        <w:rFonts w:hint="default"/>
        <w:b w:val="0"/>
        <w:b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338F3C04"/>
    <w:multiLevelType w:val="multilevel"/>
    <w:tmpl w:val="1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8" w15:restartNumberingAfterBreak="0">
    <w:nsid w:val="3DEB1D40"/>
    <w:multiLevelType w:val="hybridMultilevel"/>
    <w:tmpl w:val="B20272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124913"/>
    <w:multiLevelType w:val="hybridMultilevel"/>
    <w:tmpl w:val="45A2DFB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1"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32" w15:restartNumberingAfterBreak="0">
    <w:nsid w:val="4478007A"/>
    <w:multiLevelType w:val="hybridMultilevel"/>
    <w:tmpl w:val="FEA80BFC"/>
    <w:lvl w:ilvl="0" w:tplc="0409000F">
      <w:start w:val="1"/>
      <w:numFmt w:val="decimal"/>
      <w:lvlText w:val="%1."/>
      <w:lvlJc w:val="left"/>
      <w:pPr>
        <w:ind w:left="720" w:hanging="360"/>
      </w:pPr>
      <w:rPr>
        <w:rFonts w:hint="default"/>
      </w:rPr>
    </w:lvl>
    <w:lvl w:ilvl="1" w:tplc="FE4AE4EE">
      <w:numFmt w:val="bullet"/>
      <w:lvlText w:val="•"/>
      <w:lvlJc w:val="left"/>
      <w:pPr>
        <w:ind w:left="1560" w:hanging="48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4" w15:restartNumberingAfterBreak="0">
    <w:nsid w:val="47524B9D"/>
    <w:multiLevelType w:val="hybridMultilevel"/>
    <w:tmpl w:val="568811E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4BB22DE1"/>
    <w:multiLevelType w:val="hybridMultilevel"/>
    <w:tmpl w:val="20887156"/>
    <w:lvl w:ilvl="0" w:tplc="5E369374">
      <w:start w:val="1"/>
      <w:numFmt w:val="decimal"/>
      <w:lvlText w:val="%1."/>
      <w:lvlJc w:val="left"/>
      <w:pPr>
        <w:ind w:left="720" w:hanging="360"/>
      </w:pPr>
      <w:rPr>
        <w:b w:val="0"/>
        <w:bCs w:val="0"/>
        <w:i w:val="0"/>
        <w:i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4D0C1627"/>
    <w:multiLevelType w:val="hybridMultilevel"/>
    <w:tmpl w:val="6D0CF5D4"/>
    <w:lvl w:ilvl="0" w:tplc="754C6B2E">
      <w:start w:val="1"/>
      <w:numFmt w:val="decimal"/>
      <w:pStyle w:val="ListParagraph"/>
      <w:lvlText w:val="%1."/>
      <w:lvlJc w:val="left"/>
      <w:pPr>
        <w:ind w:left="720" w:hanging="360"/>
      </w:pPr>
      <w:rPr>
        <w:rFonts w:hint="default"/>
        <w:i w:val="0"/>
        <w:i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9" w15:restartNumberingAfterBreak="0">
    <w:nsid w:val="5ADC04E7"/>
    <w:multiLevelType w:val="hybridMultilevel"/>
    <w:tmpl w:val="BB7639F8"/>
    <w:lvl w:ilvl="0" w:tplc="2E72525A">
      <w:start w:val="10"/>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5C6F4CB5"/>
    <w:multiLevelType w:val="hybridMultilevel"/>
    <w:tmpl w:val="C444150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600724A1"/>
    <w:multiLevelType w:val="hybridMultilevel"/>
    <w:tmpl w:val="F49CC0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609E6348"/>
    <w:multiLevelType w:val="hybridMultilevel"/>
    <w:tmpl w:val="2C82E00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4"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6" w15:restartNumberingAfterBreak="0">
    <w:nsid w:val="64682541"/>
    <w:multiLevelType w:val="hybridMultilevel"/>
    <w:tmpl w:val="7F462F50"/>
    <w:lvl w:ilvl="0" w:tplc="D774FCC4">
      <w:start w:val="10"/>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670156ED"/>
    <w:multiLevelType w:val="hybridMultilevel"/>
    <w:tmpl w:val="012C358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51" w15:restartNumberingAfterBreak="0">
    <w:nsid w:val="754115DE"/>
    <w:multiLevelType w:val="hybridMultilevel"/>
    <w:tmpl w:val="EC701C0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2" w15:restartNumberingAfterBreak="0">
    <w:nsid w:val="7738779A"/>
    <w:multiLevelType w:val="multilevel"/>
    <w:tmpl w:val="D6DAF07C"/>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3" w15:restartNumberingAfterBreak="0">
    <w:nsid w:val="788678EC"/>
    <w:multiLevelType w:val="hybridMultilevel"/>
    <w:tmpl w:val="7FC8978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4" w15:restartNumberingAfterBreak="0">
    <w:nsid w:val="799051AC"/>
    <w:multiLevelType w:val="multilevel"/>
    <w:tmpl w:val="B3AA04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5" w15:restartNumberingAfterBreak="0">
    <w:nsid w:val="7D4F1A2B"/>
    <w:multiLevelType w:val="multilevel"/>
    <w:tmpl w:val="40F696C2"/>
    <w:lvl w:ilvl="0">
      <w:start w:val="1"/>
      <w:numFmt w:val="decimal"/>
      <w:pStyle w:val="Heading10"/>
      <w:lvlText w:val="%1"/>
      <w:lvlJc w:val="left"/>
      <w:pPr>
        <w:ind w:left="432" w:hanging="432"/>
      </w:pPr>
    </w:lvl>
    <w:lvl w:ilvl="1">
      <w:start w:val="1"/>
      <w:numFmt w:val="decimal"/>
      <w:pStyle w:val="Heading20"/>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6" w15:restartNumberingAfterBreak="0">
    <w:nsid w:val="7DFD369B"/>
    <w:multiLevelType w:val="hybridMultilevel"/>
    <w:tmpl w:val="41D278FE"/>
    <w:lvl w:ilvl="0" w:tplc="3AB456AE">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7"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4"/>
  </w:num>
  <w:num w:numId="2">
    <w:abstractNumId w:val="23"/>
  </w:num>
  <w:num w:numId="3">
    <w:abstractNumId w:val="14"/>
  </w:num>
  <w:num w:numId="4">
    <w:abstractNumId w:val="50"/>
  </w:num>
  <w:num w:numId="5">
    <w:abstractNumId w:val="33"/>
  </w:num>
  <w:num w:numId="6">
    <w:abstractNumId w:val="26"/>
  </w:num>
  <w:num w:numId="7">
    <w:abstractNumId w:val="48"/>
  </w:num>
  <w:num w:numId="8">
    <w:abstractNumId w:val="38"/>
  </w:num>
  <w:num w:numId="9">
    <w:abstractNumId w:val="4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37"/>
  </w:num>
  <w:num w:numId="21">
    <w:abstractNumId w:val="44"/>
  </w:num>
  <w:num w:numId="22">
    <w:abstractNumId w:val="57"/>
  </w:num>
  <w:num w:numId="23">
    <w:abstractNumId w:val="21"/>
  </w:num>
  <w:num w:numId="24">
    <w:abstractNumId w:val="49"/>
  </w:num>
  <w:num w:numId="25">
    <w:abstractNumId w:val="42"/>
  </w:num>
  <w:num w:numId="26">
    <w:abstractNumId w:val="27"/>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num>
  <w:num w:numId="30">
    <w:abstractNumId w:val="19"/>
  </w:num>
  <w:num w:numId="31">
    <w:abstractNumId w:val="17"/>
  </w:num>
  <w:num w:numId="32">
    <w:abstractNumId w:val="13"/>
  </w:num>
  <w:num w:numId="33">
    <w:abstractNumId w:val="18"/>
  </w:num>
  <w:num w:numId="34">
    <w:abstractNumId w:val="51"/>
  </w:num>
  <w:num w:numId="35">
    <w:abstractNumId w:val="47"/>
  </w:num>
  <w:num w:numId="36">
    <w:abstractNumId w:val="53"/>
  </w:num>
  <w:num w:numId="37">
    <w:abstractNumId w:val="30"/>
  </w:num>
  <w:num w:numId="38">
    <w:abstractNumId w:val="56"/>
  </w:num>
  <w:num w:numId="39">
    <w:abstractNumId w:val="43"/>
  </w:num>
  <w:num w:numId="40">
    <w:abstractNumId w:val="34"/>
  </w:num>
  <w:num w:numId="41">
    <w:abstractNumId w:val="12"/>
  </w:num>
  <w:num w:numId="42">
    <w:abstractNumId w:val="36"/>
  </w:num>
  <w:num w:numId="43">
    <w:abstractNumId w:val="35"/>
  </w:num>
  <w:num w:numId="44">
    <w:abstractNumId w:val="20"/>
  </w:num>
  <w:num w:numId="45">
    <w:abstractNumId w:val="28"/>
  </w:num>
  <w:num w:numId="46">
    <w:abstractNumId w:val="41"/>
  </w:num>
  <w:num w:numId="47">
    <w:abstractNumId w:val="24"/>
  </w:num>
  <w:num w:numId="48">
    <w:abstractNumId w:val="15"/>
  </w:num>
  <w:num w:numId="49">
    <w:abstractNumId w:val="52"/>
    <w:lvlOverride w:ilvl="0">
      <w:lvl w:ilvl="0">
        <w:start w:val="1"/>
        <w:numFmt w:val="decimal"/>
        <w:pStyle w:val="heading1"/>
        <w:lvlText w:val="%1"/>
        <w:lvlJc w:val="left"/>
        <w:pPr>
          <w:tabs>
            <w:tab w:val="num" w:pos="567"/>
          </w:tabs>
          <w:ind w:left="567" w:hanging="567"/>
        </w:pPr>
        <w:rPr>
          <w:rFonts w:hint="default"/>
          <w:lang w:val="en-GB"/>
        </w:rPr>
      </w:lvl>
    </w:lvlOverride>
  </w:num>
  <w:num w:numId="50">
    <w:abstractNumId w:val="52"/>
  </w:num>
  <w:num w:numId="51">
    <w:abstractNumId w:val="39"/>
  </w:num>
  <w:num w:numId="52">
    <w:abstractNumId w:val="46"/>
  </w:num>
  <w:num w:numId="53">
    <w:abstractNumId w:val="11"/>
  </w:num>
  <w:num w:numId="54">
    <w:abstractNumId w:val="40"/>
  </w:num>
  <w:num w:numId="55">
    <w:abstractNumId w:val="32"/>
  </w:num>
  <w:num w:numId="56">
    <w:abstractNumId w:val="10"/>
  </w:num>
  <w:num w:numId="57">
    <w:abstractNumId w:val="25"/>
  </w:num>
  <w:num w:numId="58">
    <w:abstractNumId w:val="55"/>
  </w:num>
  <w:num w:numId="59">
    <w:abstractNumId w:val="16"/>
  </w:num>
  <w:num w:numId="60">
    <w:abstractNumId w:val="22"/>
  </w:num>
  <w:num w:numId="61">
    <w:abstractNumId w:val="24"/>
    <w:lvlOverride w:ilvl="0">
      <w:startOverride w:val="1"/>
    </w:lvlOverride>
  </w:num>
  <w:num w:numId="62">
    <w:abstractNumId w:val="36"/>
    <w:lvlOverride w:ilvl="0">
      <w:startOverride w:val="1"/>
    </w:lvlOverride>
  </w:num>
  <w:num w:numId="63">
    <w:abstractNumId w:val="36"/>
    <w:lvlOverride w:ilvl="0">
      <w:startOverride w:val="1"/>
    </w:lvlOverride>
  </w:num>
  <w:num w:numId="64">
    <w:abstractNumId w:val="36"/>
    <w:lvlOverride w:ilvl="0">
      <w:startOverride w:val="1"/>
    </w:lvlOverride>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emar Crotti">
    <w15:presenceInfo w15:providerId="AD" w15:userId="S::crottia@tcd.ie::86ef8b45-4e83-4d72-919f-12ac26d86040"/>
  </w15:person>
  <w15:person w15:author="Alex Randles">
    <w15:presenceInfo w15:providerId="AD" w15:userId="S::RANDLESA@tcd.ie::e14b6ed6-5d89-4a13-810c-3e3110e90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IE" w:vendorID="64" w:dllVersion="0" w:nlCheck="1" w:checkStyle="0"/>
  <w:activeWritingStyle w:appName="MSWord" w:lang="en-GB" w:vendorID="64" w:dllVersion="0" w:nlCheck="1" w:checkStyle="0"/>
  <w:activeWritingStyle w:appName="MSWord" w:lang="fr-FR" w:vendorID="64" w:dllVersion="4096" w:nlCheck="1" w:checkStyle="0"/>
  <w:activeWritingStyle w:appName="MSWord" w:lang="pt-BR" w:vendorID="64" w:dllVersion="4096" w:nlCheck="1" w:checkStyle="0"/>
  <w:attachedTemplate r:id="rId1"/>
  <w:linkStyles/>
  <w:trackRevision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0FF1"/>
    <w:rsid w:val="000010E9"/>
    <w:rsid w:val="000019C1"/>
    <w:rsid w:val="00002861"/>
    <w:rsid w:val="00002A71"/>
    <w:rsid w:val="00002E13"/>
    <w:rsid w:val="00002EDB"/>
    <w:rsid w:val="000048F3"/>
    <w:rsid w:val="00004B5B"/>
    <w:rsid w:val="00004FFD"/>
    <w:rsid w:val="0000598B"/>
    <w:rsid w:val="00007467"/>
    <w:rsid w:val="00010C2D"/>
    <w:rsid w:val="00010D87"/>
    <w:rsid w:val="00011829"/>
    <w:rsid w:val="000119F7"/>
    <w:rsid w:val="00013D42"/>
    <w:rsid w:val="0001427F"/>
    <w:rsid w:val="000144FC"/>
    <w:rsid w:val="000151B8"/>
    <w:rsid w:val="000157F5"/>
    <w:rsid w:val="00015BB7"/>
    <w:rsid w:val="00016613"/>
    <w:rsid w:val="00016B9D"/>
    <w:rsid w:val="0001770F"/>
    <w:rsid w:val="00017A22"/>
    <w:rsid w:val="00017D55"/>
    <w:rsid w:val="000212F1"/>
    <w:rsid w:val="000224C1"/>
    <w:rsid w:val="000231F9"/>
    <w:rsid w:val="00023484"/>
    <w:rsid w:val="000235E8"/>
    <w:rsid w:val="000235EB"/>
    <w:rsid w:val="00023F9B"/>
    <w:rsid w:val="00024ACE"/>
    <w:rsid w:val="00024C58"/>
    <w:rsid w:val="00025528"/>
    <w:rsid w:val="00025C89"/>
    <w:rsid w:val="0002626E"/>
    <w:rsid w:val="000307E8"/>
    <w:rsid w:val="0003094C"/>
    <w:rsid w:val="00031E4C"/>
    <w:rsid w:val="0003374E"/>
    <w:rsid w:val="000344DB"/>
    <w:rsid w:val="00034517"/>
    <w:rsid w:val="000345FE"/>
    <w:rsid w:val="000348EB"/>
    <w:rsid w:val="00034CC7"/>
    <w:rsid w:val="000351F7"/>
    <w:rsid w:val="00035FAD"/>
    <w:rsid w:val="0003706A"/>
    <w:rsid w:val="00037206"/>
    <w:rsid w:val="00037360"/>
    <w:rsid w:val="00037513"/>
    <w:rsid w:val="000378AF"/>
    <w:rsid w:val="00037EE6"/>
    <w:rsid w:val="00040484"/>
    <w:rsid w:val="00041330"/>
    <w:rsid w:val="00041D2E"/>
    <w:rsid w:val="000422BD"/>
    <w:rsid w:val="0004352E"/>
    <w:rsid w:val="00043767"/>
    <w:rsid w:val="00043783"/>
    <w:rsid w:val="00043D48"/>
    <w:rsid w:val="00044047"/>
    <w:rsid w:val="00044CEB"/>
    <w:rsid w:val="00045252"/>
    <w:rsid w:val="000452B9"/>
    <w:rsid w:val="00045C79"/>
    <w:rsid w:val="000466FA"/>
    <w:rsid w:val="00047398"/>
    <w:rsid w:val="000475EC"/>
    <w:rsid w:val="00050D23"/>
    <w:rsid w:val="00050EEF"/>
    <w:rsid w:val="00052459"/>
    <w:rsid w:val="00052A1A"/>
    <w:rsid w:val="00052C34"/>
    <w:rsid w:val="00052ED1"/>
    <w:rsid w:val="00053152"/>
    <w:rsid w:val="00053F77"/>
    <w:rsid w:val="00054599"/>
    <w:rsid w:val="0005474A"/>
    <w:rsid w:val="000547AC"/>
    <w:rsid w:val="00054906"/>
    <w:rsid w:val="00054A3A"/>
    <w:rsid w:val="000560A2"/>
    <w:rsid w:val="00056777"/>
    <w:rsid w:val="00056BEC"/>
    <w:rsid w:val="00056C71"/>
    <w:rsid w:val="00057476"/>
    <w:rsid w:val="00057C07"/>
    <w:rsid w:val="00060242"/>
    <w:rsid w:val="000604E6"/>
    <w:rsid w:val="0006165E"/>
    <w:rsid w:val="00061809"/>
    <w:rsid w:val="0006233E"/>
    <w:rsid w:val="00062D29"/>
    <w:rsid w:val="00062F24"/>
    <w:rsid w:val="00063C44"/>
    <w:rsid w:val="00064AB7"/>
    <w:rsid w:val="00065097"/>
    <w:rsid w:val="00066184"/>
    <w:rsid w:val="00066BE7"/>
    <w:rsid w:val="000671EE"/>
    <w:rsid w:val="000677C9"/>
    <w:rsid w:val="00067C2D"/>
    <w:rsid w:val="00067E7F"/>
    <w:rsid w:val="00070540"/>
    <w:rsid w:val="000705F4"/>
    <w:rsid w:val="000713CD"/>
    <w:rsid w:val="00071B93"/>
    <w:rsid w:val="00072926"/>
    <w:rsid w:val="00072970"/>
    <w:rsid w:val="00072E69"/>
    <w:rsid w:val="00073214"/>
    <w:rsid w:val="00073356"/>
    <w:rsid w:val="0007339C"/>
    <w:rsid w:val="000734AC"/>
    <w:rsid w:val="000736D8"/>
    <w:rsid w:val="0007392C"/>
    <w:rsid w:val="000739F9"/>
    <w:rsid w:val="00073B25"/>
    <w:rsid w:val="00073E97"/>
    <w:rsid w:val="00075F5F"/>
    <w:rsid w:val="00076540"/>
    <w:rsid w:val="00077680"/>
    <w:rsid w:val="00080E27"/>
    <w:rsid w:val="000819C0"/>
    <w:rsid w:val="00082760"/>
    <w:rsid w:val="00083FCC"/>
    <w:rsid w:val="0008431E"/>
    <w:rsid w:val="00084959"/>
    <w:rsid w:val="00084EFD"/>
    <w:rsid w:val="000853C3"/>
    <w:rsid w:val="000855CB"/>
    <w:rsid w:val="00085851"/>
    <w:rsid w:val="00085DD0"/>
    <w:rsid w:val="00090996"/>
    <w:rsid w:val="00091062"/>
    <w:rsid w:val="00091774"/>
    <w:rsid w:val="0009177E"/>
    <w:rsid w:val="00091785"/>
    <w:rsid w:val="0009190D"/>
    <w:rsid w:val="00092AA3"/>
    <w:rsid w:val="00093DF2"/>
    <w:rsid w:val="0009428F"/>
    <w:rsid w:val="0009454C"/>
    <w:rsid w:val="00094656"/>
    <w:rsid w:val="0009502C"/>
    <w:rsid w:val="00095620"/>
    <w:rsid w:val="00095FD6"/>
    <w:rsid w:val="0009752A"/>
    <w:rsid w:val="00097FD3"/>
    <w:rsid w:val="000A01EA"/>
    <w:rsid w:val="000A1017"/>
    <w:rsid w:val="000A2D91"/>
    <w:rsid w:val="000A3284"/>
    <w:rsid w:val="000A3B93"/>
    <w:rsid w:val="000A420F"/>
    <w:rsid w:val="000A4A7D"/>
    <w:rsid w:val="000A5145"/>
    <w:rsid w:val="000A6AC2"/>
    <w:rsid w:val="000A6DDD"/>
    <w:rsid w:val="000A7E36"/>
    <w:rsid w:val="000B079D"/>
    <w:rsid w:val="000B095C"/>
    <w:rsid w:val="000B153D"/>
    <w:rsid w:val="000B184C"/>
    <w:rsid w:val="000B1B08"/>
    <w:rsid w:val="000B1B21"/>
    <w:rsid w:val="000B26F1"/>
    <w:rsid w:val="000B3167"/>
    <w:rsid w:val="000B3965"/>
    <w:rsid w:val="000B533E"/>
    <w:rsid w:val="000B6167"/>
    <w:rsid w:val="000B6452"/>
    <w:rsid w:val="000B68BD"/>
    <w:rsid w:val="000B7A30"/>
    <w:rsid w:val="000B7B20"/>
    <w:rsid w:val="000B7C44"/>
    <w:rsid w:val="000C050B"/>
    <w:rsid w:val="000C1835"/>
    <w:rsid w:val="000C1B32"/>
    <w:rsid w:val="000C278F"/>
    <w:rsid w:val="000C29EB"/>
    <w:rsid w:val="000C2F8B"/>
    <w:rsid w:val="000C3580"/>
    <w:rsid w:val="000C5420"/>
    <w:rsid w:val="000C58F7"/>
    <w:rsid w:val="000C6397"/>
    <w:rsid w:val="000C7924"/>
    <w:rsid w:val="000D0257"/>
    <w:rsid w:val="000D028B"/>
    <w:rsid w:val="000D05A6"/>
    <w:rsid w:val="000D16FD"/>
    <w:rsid w:val="000D2680"/>
    <w:rsid w:val="000D2C4E"/>
    <w:rsid w:val="000D36DC"/>
    <w:rsid w:val="000D3D8C"/>
    <w:rsid w:val="000D4BA0"/>
    <w:rsid w:val="000D4EB8"/>
    <w:rsid w:val="000D5CA4"/>
    <w:rsid w:val="000E0346"/>
    <w:rsid w:val="000E0429"/>
    <w:rsid w:val="000E082D"/>
    <w:rsid w:val="000E118B"/>
    <w:rsid w:val="000E1242"/>
    <w:rsid w:val="000E22CD"/>
    <w:rsid w:val="000E240C"/>
    <w:rsid w:val="000E278E"/>
    <w:rsid w:val="000E2D43"/>
    <w:rsid w:val="000E3364"/>
    <w:rsid w:val="000E3DA8"/>
    <w:rsid w:val="000E47D5"/>
    <w:rsid w:val="000E4B84"/>
    <w:rsid w:val="000E4EC0"/>
    <w:rsid w:val="000E4EC2"/>
    <w:rsid w:val="000E5CF8"/>
    <w:rsid w:val="000E64FC"/>
    <w:rsid w:val="000E696D"/>
    <w:rsid w:val="000E7A87"/>
    <w:rsid w:val="000E7CA2"/>
    <w:rsid w:val="000F05B2"/>
    <w:rsid w:val="000F06DC"/>
    <w:rsid w:val="000F1E1E"/>
    <w:rsid w:val="000F2C15"/>
    <w:rsid w:val="000F2EE8"/>
    <w:rsid w:val="000F2FD1"/>
    <w:rsid w:val="000F46A6"/>
    <w:rsid w:val="000F57DF"/>
    <w:rsid w:val="000F58D6"/>
    <w:rsid w:val="000F596B"/>
    <w:rsid w:val="000F6083"/>
    <w:rsid w:val="000F6090"/>
    <w:rsid w:val="000F723C"/>
    <w:rsid w:val="000F78C5"/>
    <w:rsid w:val="000F7928"/>
    <w:rsid w:val="001005CC"/>
    <w:rsid w:val="001006EC"/>
    <w:rsid w:val="00100E6C"/>
    <w:rsid w:val="00102DA7"/>
    <w:rsid w:val="00103153"/>
    <w:rsid w:val="00103357"/>
    <w:rsid w:val="001041A3"/>
    <w:rsid w:val="001046E5"/>
    <w:rsid w:val="0010534D"/>
    <w:rsid w:val="00106D82"/>
    <w:rsid w:val="00107F6C"/>
    <w:rsid w:val="001101E4"/>
    <w:rsid w:val="001107DE"/>
    <w:rsid w:val="00110CA2"/>
    <w:rsid w:val="001122A4"/>
    <w:rsid w:val="00113FB6"/>
    <w:rsid w:val="00115522"/>
    <w:rsid w:val="00120828"/>
    <w:rsid w:val="00122416"/>
    <w:rsid w:val="00122A4F"/>
    <w:rsid w:val="0012385D"/>
    <w:rsid w:val="00125396"/>
    <w:rsid w:val="0012577E"/>
    <w:rsid w:val="00125AC6"/>
    <w:rsid w:val="00125E18"/>
    <w:rsid w:val="00126FFD"/>
    <w:rsid w:val="00127D30"/>
    <w:rsid w:val="00127EA5"/>
    <w:rsid w:val="001300BA"/>
    <w:rsid w:val="00130432"/>
    <w:rsid w:val="00130B19"/>
    <w:rsid w:val="0013113A"/>
    <w:rsid w:val="001314CF"/>
    <w:rsid w:val="00132D9E"/>
    <w:rsid w:val="00133820"/>
    <w:rsid w:val="00133B00"/>
    <w:rsid w:val="00134B7A"/>
    <w:rsid w:val="00134B9C"/>
    <w:rsid w:val="001355FA"/>
    <w:rsid w:val="00136261"/>
    <w:rsid w:val="001363F5"/>
    <w:rsid w:val="00137547"/>
    <w:rsid w:val="001376A0"/>
    <w:rsid w:val="00140474"/>
    <w:rsid w:val="001404F1"/>
    <w:rsid w:val="00140C02"/>
    <w:rsid w:val="00141331"/>
    <w:rsid w:val="0014188E"/>
    <w:rsid w:val="00141A17"/>
    <w:rsid w:val="0014244B"/>
    <w:rsid w:val="00142F0D"/>
    <w:rsid w:val="00142FEA"/>
    <w:rsid w:val="00143038"/>
    <w:rsid w:val="00144AAE"/>
    <w:rsid w:val="00144B80"/>
    <w:rsid w:val="00144E47"/>
    <w:rsid w:val="0014504F"/>
    <w:rsid w:val="001453E7"/>
    <w:rsid w:val="00145419"/>
    <w:rsid w:val="00145486"/>
    <w:rsid w:val="00145715"/>
    <w:rsid w:val="00146283"/>
    <w:rsid w:val="0014687E"/>
    <w:rsid w:val="0014696D"/>
    <w:rsid w:val="00146DE3"/>
    <w:rsid w:val="00147C86"/>
    <w:rsid w:val="00151937"/>
    <w:rsid w:val="00152510"/>
    <w:rsid w:val="00152546"/>
    <w:rsid w:val="001525BB"/>
    <w:rsid w:val="0015260D"/>
    <w:rsid w:val="00152752"/>
    <w:rsid w:val="00155999"/>
    <w:rsid w:val="001566AE"/>
    <w:rsid w:val="001567EC"/>
    <w:rsid w:val="00156B98"/>
    <w:rsid w:val="00156C43"/>
    <w:rsid w:val="0015759B"/>
    <w:rsid w:val="0016026B"/>
    <w:rsid w:val="0016064A"/>
    <w:rsid w:val="0016069B"/>
    <w:rsid w:val="00160D6D"/>
    <w:rsid w:val="00161228"/>
    <w:rsid w:val="001616A2"/>
    <w:rsid w:val="00162089"/>
    <w:rsid w:val="00162C63"/>
    <w:rsid w:val="00163CD0"/>
    <w:rsid w:val="0016403A"/>
    <w:rsid w:val="00165CF5"/>
    <w:rsid w:val="001663D9"/>
    <w:rsid w:val="00167078"/>
    <w:rsid w:val="001675C1"/>
    <w:rsid w:val="0016785D"/>
    <w:rsid w:val="00167CF1"/>
    <w:rsid w:val="001707C3"/>
    <w:rsid w:val="00171364"/>
    <w:rsid w:val="001713BF"/>
    <w:rsid w:val="001716AF"/>
    <w:rsid w:val="00171E3F"/>
    <w:rsid w:val="00172096"/>
    <w:rsid w:val="00172F0F"/>
    <w:rsid w:val="00173D53"/>
    <w:rsid w:val="00174A32"/>
    <w:rsid w:val="00174E59"/>
    <w:rsid w:val="001751F7"/>
    <w:rsid w:val="0017584C"/>
    <w:rsid w:val="001759A0"/>
    <w:rsid w:val="00177346"/>
    <w:rsid w:val="00180012"/>
    <w:rsid w:val="00181657"/>
    <w:rsid w:val="00184185"/>
    <w:rsid w:val="001841B4"/>
    <w:rsid w:val="00184F98"/>
    <w:rsid w:val="00185CC6"/>
    <w:rsid w:val="0019155C"/>
    <w:rsid w:val="00191D5D"/>
    <w:rsid w:val="00191D79"/>
    <w:rsid w:val="00191FE0"/>
    <w:rsid w:val="0019242C"/>
    <w:rsid w:val="00193445"/>
    <w:rsid w:val="001937C1"/>
    <w:rsid w:val="001938E2"/>
    <w:rsid w:val="00193D52"/>
    <w:rsid w:val="00194267"/>
    <w:rsid w:val="00194FF0"/>
    <w:rsid w:val="001961CD"/>
    <w:rsid w:val="00196439"/>
    <w:rsid w:val="001967A6"/>
    <w:rsid w:val="001A06AF"/>
    <w:rsid w:val="001A18A6"/>
    <w:rsid w:val="001A1A89"/>
    <w:rsid w:val="001A2797"/>
    <w:rsid w:val="001A2CCB"/>
    <w:rsid w:val="001A344A"/>
    <w:rsid w:val="001A3535"/>
    <w:rsid w:val="001A3917"/>
    <w:rsid w:val="001A3A3F"/>
    <w:rsid w:val="001A3A9E"/>
    <w:rsid w:val="001A3CE4"/>
    <w:rsid w:val="001A43B1"/>
    <w:rsid w:val="001A4FD5"/>
    <w:rsid w:val="001A5125"/>
    <w:rsid w:val="001A5C83"/>
    <w:rsid w:val="001A6828"/>
    <w:rsid w:val="001A71BB"/>
    <w:rsid w:val="001B16DC"/>
    <w:rsid w:val="001B1817"/>
    <w:rsid w:val="001B22FF"/>
    <w:rsid w:val="001B2929"/>
    <w:rsid w:val="001B29D6"/>
    <w:rsid w:val="001B3CDE"/>
    <w:rsid w:val="001B58A3"/>
    <w:rsid w:val="001B6025"/>
    <w:rsid w:val="001B7EED"/>
    <w:rsid w:val="001C0D91"/>
    <w:rsid w:val="001C1316"/>
    <w:rsid w:val="001C3580"/>
    <w:rsid w:val="001C3FDB"/>
    <w:rsid w:val="001C4363"/>
    <w:rsid w:val="001C451F"/>
    <w:rsid w:val="001C58AE"/>
    <w:rsid w:val="001C58E4"/>
    <w:rsid w:val="001C5995"/>
    <w:rsid w:val="001C6D16"/>
    <w:rsid w:val="001C6E63"/>
    <w:rsid w:val="001C70A7"/>
    <w:rsid w:val="001C7219"/>
    <w:rsid w:val="001C77DF"/>
    <w:rsid w:val="001C77FB"/>
    <w:rsid w:val="001D00DD"/>
    <w:rsid w:val="001D163A"/>
    <w:rsid w:val="001D1810"/>
    <w:rsid w:val="001D24FA"/>
    <w:rsid w:val="001D2529"/>
    <w:rsid w:val="001D28DA"/>
    <w:rsid w:val="001D32F3"/>
    <w:rsid w:val="001D34C7"/>
    <w:rsid w:val="001D47BA"/>
    <w:rsid w:val="001D5887"/>
    <w:rsid w:val="001D5A6D"/>
    <w:rsid w:val="001D5D7C"/>
    <w:rsid w:val="001D6F64"/>
    <w:rsid w:val="001D736E"/>
    <w:rsid w:val="001D7BE7"/>
    <w:rsid w:val="001D7C01"/>
    <w:rsid w:val="001D7D11"/>
    <w:rsid w:val="001E0A4C"/>
    <w:rsid w:val="001E11EF"/>
    <w:rsid w:val="001E135B"/>
    <w:rsid w:val="001E2720"/>
    <w:rsid w:val="001E3EED"/>
    <w:rsid w:val="001E3FCF"/>
    <w:rsid w:val="001E43B8"/>
    <w:rsid w:val="001E49AA"/>
    <w:rsid w:val="001E51D2"/>
    <w:rsid w:val="001E71D7"/>
    <w:rsid w:val="001E771E"/>
    <w:rsid w:val="001F040C"/>
    <w:rsid w:val="001F0B51"/>
    <w:rsid w:val="001F14C6"/>
    <w:rsid w:val="001F1AEC"/>
    <w:rsid w:val="001F40A2"/>
    <w:rsid w:val="001F4561"/>
    <w:rsid w:val="001F5A97"/>
    <w:rsid w:val="001F5AAF"/>
    <w:rsid w:val="001F5E30"/>
    <w:rsid w:val="001F6091"/>
    <w:rsid w:val="001F6102"/>
    <w:rsid w:val="001F68D7"/>
    <w:rsid w:val="001F78B3"/>
    <w:rsid w:val="001F7EB9"/>
    <w:rsid w:val="00201097"/>
    <w:rsid w:val="002015BB"/>
    <w:rsid w:val="00201AD2"/>
    <w:rsid w:val="002023F7"/>
    <w:rsid w:val="00202407"/>
    <w:rsid w:val="0020294A"/>
    <w:rsid w:val="00202C1F"/>
    <w:rsid w:val="00203129"/>
    <w:rsid w:val="00203454"/>
    <w:rsid w:val="00204ACC"/>
    <w:rsid w:val="00205068"/>
    <w:rsid w:val="00205A05"/>
    <w:rsid w:val="00205CEF"/>
    <w:rsid w:val="00205E96"/>
    <w:rsid w:val="002070D7"/>
    <w:rsid w:val="00207306"/>
    <w:rsid w:val="002074E3"/>
    <w:rsid w:val="00210240"/>
    <w:rsid w:val="002102F9"/>
    <w:rsid w:val="00210495"/>
    <w:rsid w:val="00210813"/>
    <w:rsid w:val="00211B85"/>
    <w:rsid w:val="00212351"/>
    <w:rsid w:val="002123F1"/>
    <w:rsid w:val="002123FB"/>
    <w:rsid w:val="002125B5"/>
    <w:rsid w:val="002130B7"/>
    <w:rsid w:val="002139DE"/>
    <w:rsid w:val="00214B39"/>
    <w:rsid w:val="00215D54"/>
    <w:rsid w:val="002168DE"/>
    <w:rsid w:val="00216FAF"/>
    <w:rsid w:val="00217236"/>
    <w:rsid w:val="002210D0"/>
    <w:rsid w:val="00221AD2"/>
    <w:rsid w:val="00221C56"/>
    <w:rsid w:val="00221E29"/>
    <w:rsid w:val="002228B4"/>
    <w:rsid w:val="0022330A"/>
    <w:rsid w:val="002233F8"/>
    <w:rsid w:val="002234C7"/>
    <w:rsid w:val="002235D7"/>
    <w:rsid w:val="00223824"/>
    <w:rsid w:val="00225AD9"/>
    <w:rsid w:val="00226A7E"/>
    <w:rsid w:val="0022777B"/>
    <w:rsid w:val="002278C2"/>
    <w:rsid w:val="002278DE"/>
    <w:rsid w:val="00227A36"/>
    <w:rsid w:val="00230949"/>
    <w:rsid w:val="0023358F"/>
    <w:rsid w:val="00233733"/>
    <w:rsid w:val="00233E60"/>
    <w:rsid w:val="002342A3"/>
    <w:rsid w:val="0023448E"/>
    <w:rsid w:val="002347B6"/>
    <w:rsid w:val="0023526D"/>
    <w:rsid w:val="00235847"/>
    <w:rsid w:val="00236872"/>
    <w:rsid w:val="002374DD"/>
    <w:rsid w:val="00237B7E"/>
    <w:rsid w:val="002419A3"/>
    <w:rsid w:val="00242518"/>
    <w:rsid w:val="00243DE9"/>
    <w:rsid w:val="00244998"/>
    <w:rsid w:val="00245119"/>
    <w:rsid w:val="0024519B"/>
    <w:rsid w:val="00245534"/>
    <w:rsid w:val="00245668"/>
    <w:rsid w:val="002474F8"/>
    <w:rsid w:val="0024782A"/>
    <w:rsid w:val="0025013F"/>
    <w:rsid w:val="00250CC8"/>
    <w:rsid w:val="00250FEF"/>
    <w:rsid w:val="0025133E"/>
    <w:rsid w:val="00251A98"/>
    <w:rsid w:val="00252596"/>
    <w:rsid w:val="002527BF"/>
    <w:rsid w:val="00252C79"/>
    <w:rsid w:val="00253CD6"/>
    <w:rsid w:val="0025474B"/>
    <w:rsid w:val="002552B7"/>
    <w:rsid w:val="002560EB"/>
    <w:rsid w:val="00256CB9"/>
    <w:rsid w:val="00257593"/>
    <w:rsid w:val="00257D20"/>
    <w:rsid w:val="0026072D"/>
    <w:rsid w:val="00260A1C"/>
    <w:rsid w:val="002617B7"/>
    <w:rsid w:val="002618D7"/>
    <w:rsid w:val="002624F6"/>
    <w:rsid w:val="00262869"/>
    <w:rsid w:val="00263543"/>
    <w:rsid w:val="00263575"/>
    <w:rsid w:val="002641A8"/>
    <w:rsid w:val="00264B6B"/>
    <w:rsid w:val="00264BB4"/>
    <w:rsid w:val="00266C79"/>
    <w:rsid w:val="00267026"/>
    <w:rsid w:val="00270255"/>
    <w:rsid w:val="00270347"/>
    <w:rsid w:val="00270D07"/>
    <w:rsid w:val="00271267"/>
    <w:rsid w:val="0027195D"/>
    <w:rsid w:val="002728AA"/>
    <w:rsid w:val="0027294F"/>
    <w:rsid w:val="002738DA"/>
    <w:rsid w:val="00275740"/>
    <w:rsid w:val="00275895"/>
    <w:rsid w:val="00275F01"/>
    <w:rsid w:val="002760FB"/>
    <w:rsid w:val="00276394"/>
    <w:rsid w:val="00277207"/>
    <w:rsid w:val="00277358"/>
    <w:rsid w:val="00277747"/>
    <w:rsid w:val="00277DAB"/>
    <w:rsid w:val="00281DC4"/>
    <w:rsid w:val="00281FBA"/>
    <w:rsid w:val="00282789"/>
    <w:rsid w:val="002834E9"/>
    <w:rsid w:val="00285DF6"/>
    <w:rsid w:val="00286042"/>
    <w:rsid w:val="00286CEE"/>
    <w:rsid w:val="00286DC1"/>
    <w:rsid w:val="00290A66"/>
    <w:rsid w:val="00290DF5"/>
    <w:rsid w:val="00291824"/>
    <w:rsid w:val="00291887"/>
    <w:rsid w:val="00292645"/>
    <w:rsid w:val="00292A5C"/>
    <w:rsid w:val="00292CD1"/>
    <w:rsid w:val="002942E0"/>
    <w:rsid w:val="00294E95"/>
    <w:rsid w:val="0029526A"/>
    <w:rsid w:val="002954C1"/>
    <w:rsid w:val="0029583F"/>
    <w:rsid w:val="00295EC9"/>
    <w:rsid w:val="00296F95"/>
    <w:rsid w:val="00297D5C"/>
    <w:rsid w:val="00297FBA"/>
    <w:rsid w:val="002A067F"/>
    <w:rsid w:val="002A0F09"/>
    <w:rsid w:val="002A13BC"/>
    <w:rsid w:val="002A3E86"/>
    <w:rsid w:val="002A4E7B"/>
    <w:rsid w:val="002A517A"/>
    <w:rsid w:val="002A536E"/>
    <w:rsid w:val="002A5F4C"/>
    <w:rsid w:val="002A6706"/>
    <w:rsid w:val="002A6D4E"/>
    <w:rsid w:val="002A7261"/>
    <w:rsid w:val="002B01E4"/>
    <w:rsid w:val="002B1C4C"/>
    <w:rsid w:val="002B1F59"/>
    <w:rsid w:val="002B28DD"/>
    <w:rsid w:val="002B3282"/>
    <w:rsid w:val="002B330C"/>
    <w:rsid w:val="002B3DCC"/>
    <w:rsid w:val="002B4E2E"/>
    <w:rsid w:val="002B5932"/>
    <w:rsid w:val="002B5C06"/>
    <w:rsid w:val="002B5E59"/>
    <w:rsid w:val="002B624E"/>
    <w:rsid w:val="002B6531"/>
    <w:rsid w:val="002B667E"/>
    <w:rsid w:val="002B7917"/>
    <w:rsid w:val="002C1189"/>
    <w:rsid w:val="002C1CD8"/>
    <w:rsid w:val="002C1D81"/>
    <w:rsid w:val="002C2500"/>
    <w:rsid w:val="002C326B"/>
    <w:rsid w:val="002C40B8"/>
    <w:rsid w:val="002C4736"/>
    <w:rsid w:val="002C4FE5"/>
    <w:rsid w:val="002C53DA"/>
    <w:rsid w:val="002C593B"/>
    <w:rsid w:val="002C5993"/>
    <w:rsid w:val="002C651F"/>
    <w:rsid w:val="002C6AE4"/>
    <w:rsid w:val="002C78EC"/>
    <w:rsid w:val="002C7BE4"/>
    <w:rsid w:val="002D03F0"/>
    <w:rsid w:val="002D0ED3"/>
    <w:rsid w:val="002D1094"/>
    <w:rsid w:val="002D1C70"/>
    <w:rsid w:val="002D2527"/>
    <w:rsid w:val="002D26C4"/>
    <w:rsid w:val="002D3475"/>
    <w:rsid w:val="002D3BD5"/>
    <w:rsid w:val="002D3C4C"/>
    <w:rsid w:val="002D439F"/>
    <w:rsid w:val="002D4892"/>
    <w:rsid w:val="002E03EB"/>
    <w:rsid w:val="002E0633"/>
    <w:rsid w:val="002E09F4"/>
    <w:rsid w:val="002E0A96"/>
    <w:rsid w:val="002E0C45"/>
    <w:rsid w:val="002E26B3"/>
    <w:rsid w:val="002E28B3"/>
    <w:rsid w:val="002E2A76"/>
    <w:rsid w:val="002E31F6"/>
    <w:rsid w:val="002E4EAE"/>
    <w:rsid w:val="002E5E48"/>
    <w:rsid w:val="002E674F"/>
    <w:rsid w:val="002E6B3C"/>
    <w:rsid w:val="002E6FCE"/>
    <w:rsid w:val="002E7E32"/>
    <w:rsid w:val="002F069E"/>
    <w:rsid w:val="002F0EE2"/>
    <w:rsid w:val="002F135D"/>
    <w:rsid w:val="002F1681"/>
    <w:rsid w:val="002F2289"/>
    <w:rsid w:val="002F2DB1"/>
    <w:rsid w:val="002F2EB2"/>
    <w:rsid w:val="002F34EA"/>
    <w:rsid w:val="002F3DDE"/>
    <w:rsid w:val="002F4C9B"/>
    <w:rsid w:val="002F58FF"/>
    <w:rsid w:val="002F5EDE"/>
    <w:rsid w:val="002F64C9"/>
    <w:rsid w:val="002F668B"/>
    <w:rsid w:val="002F7125"/>
    <w:rsid w:val="002F7DF9"/>
    <w:rsid w:val="00300E43"/>
    <w:rsid w:val="00301545"/>
    <w:rsid w:val="00302719"/>
    <w:rsid w:val="00303D89"/>
    <w:rsid w:val="00303FAD"/>
    <w:rsid w:val="00304522"/>
    <w:rsid w:val="003050E5"/>
    <w:rsid w:val="0030532F"/>
    <w:rsid w:val="003057B1"/>
    <w:rsid w:val="0030614B"/>
    <w:rsid w:val="00307040"/>
    <w:rsid w:val="00307501"/>
    <w:rsid w:val="0031010A"/>
    <w:rsid w:val="00310D05"/>
    <w:rsid w:val="00311806"/>
    <w:rsid w:val="00311C01"/>
    <w:rsid w:val="003124AE"/>
    <w:rsid w:val="003125D7"/>
    <w:rsid w:val="00313E27"/>
    <w:rsid w:val="00313E96"/>
    <w:rsid w:val="00314F62"/>
    <w:rsid w:val="00315770"/>
    <w:rsid w:val="00316251"/>
    <w:rsid w:val="0031648B"/>
    <w:rsid w:val="00317850"/>
    <w:rsid w:val="00321C6E"/>
    <w:rsid w:val="00321DDC"/>
    <w:rsid w:val="003229E8"/>
    <w:rsid w:val="00322BFC"/>
    <w:rsid w:val="0032310F"/>
    <w:rsid w:val="00323E39"/>
    <w:rsid w:val="0032433A"/>
    <w:rsid w:val="00324391"/>
    <w:rsid w:val="0032484B"/>
    <w:rsid w:val="0032495C"/>
    <w:rsid w:val="00324B74"/>
    <w:rsid w:val="003259B0"/>
    <w:rsid w:val="00325BAD"/>
    <w:rsid w:val="0032663C"/>
    <w:rsid w:val="003271AA"/>
    <w:rsid w:val="0032722C"/>
    <w:rsid w:val="0032775A"/>
    <w:rsid w:val="00327AF6"/>
    <w:rsid w:val="00327C3F"/>
    <w:rsid w:val="00331154"/>
    <w:rsid w:val="00331505"/>
    <w:rsid w:val="0033342D"/>
    <w:rsid w:val="00333BE2"/>
    <w:rsid w:val="003342CD"/>
    <w:rsid w:val="00334697"/>
    <w:rsid w:val="00334BF7"/>
    <w:rsid w:val="00335098"/>
    <w:rsid w:val="00336539"/>
    <w:rsid w:val="00336D12"/>
    <w:rsid w:val="00336E4D"/>
    <w:rsid w:val="00336E5B"/>
    <w:rsid w:val="00341A73"/>
    <w:rsid w:val="0034235E"/>
    <w:rsid w:val="00342CE0"/>
    <w:rsid w:val="00343962"/>
    <w:rsid w:val="00344A79"/>
    <w:rsid w:val="00344B6C"/>
    <w:rsid w:val="00344D8A"/>
    <w:rsid w:val="00347C71"/>
    <w:rsid w:val="00347DD2"/>
    <w:rsid w:val="00347EC4"/>
    <w:rsid w:val="0035133D"/>
    <w:rsid w:val="0035198D"/>
    <w:rsid w:val="00351DC2"/>
    <w:rsid w:val="0035447B"/>
    <w:rsid w:val="0035565B"/>
    <w:rsid w:val="00355812"/>
    <w:rsid w:val="00355A27"/>
    <w:rsid w:val="00356296"/>
    <w:rsid w:val="00356C87"/>
    <w:rsid w:val="00357671"/>
    <w:rsid w:val="003578E3"/>
    <w:rsid w:val="00360030"/>
    <w:rsid w:val="003601BD"/>
    <w:rsid w:val="00360F2E"/>
    <w:rsid w:val="0036111D"/>
    <w:rsid w:val="00361846"/>
    <w:rsid w:val="0036249B"/>
    <w:rsid w:val="00364C90"/>
    <w:rsid w:val="00365DB0"/>
    <w:rsid w:val="00366151"/>
    <w:rsid w:val="003674CB"/>
    <w:rsid w:val="00367B70"/>
    <w:rsid w:val="0037041C"/>
    <w:rsid w:val="00371ED4"/>
    <w:rsid w:val="00372162"/>
    <w:rsid w:val="00373175"/>
    <w:rsid w:val="0037538A"/>
    <w:rsid w:val="003754D7"/>
    <w:rsid w:val="0037572A"/>
    <w:rsid w:val="003759B4"/>
    <w:rsid w:val="003759BE"/>
    <w:rsid w:val="00375F3C"/>
    <w:rsid w:val="00376A7E"/>
    <w:rsid w:val="00376CCC"/>
    <w:rsid w:val="00376D17"/>
    <w:rsid w:val="00376EE2"/>
    <w:rsid w:val="0037739B"/>
    <w:rsid w:val="003800C0"/>
    <w:rsid w:val="00380460"/>
    <w:rsid w:val="0038080D"/>
    <w:rsid w:val="00380867"/>
    <w:rsid w:val="00381998"/>
    <w:rsid w:val="00382210"/>
    <w:rsid w:val="00382216"/>
    <w:rsid w:val="00382479"/>
    <w:rsid w:val="00383211"/>
    <w:rsid w:val="00384048"/>
    <w:rsid w:val="003849DC"/>
    <w:rsid w:val="00387419"/>
    <w:rsid w:val="003875CD"/>
    <w:rsid w:val="00387D9A"/>
    <w:rsid w:val="003903FB"/>
    <w:rsid w:val="003907E3"/>
    <w:rsid w:val="00390853"/>
    <w:rsid w:val="003915BA"/>
    <w:rsid w:val="00391ED9"/>
    <w:rsid w:val="00392395"/>
    <w:rsid w:val="00393180"/>
    <w:rsid w:val="003936B1"/>
    <w:rsid w:val="00393C94"/>
    <w:rsid w:val="003944CF"/>
    <w:rsid w:val="00395282"/>
    <w:rsid w:val="0039583E"/>
    <w:rsid w:val="0039593F"/>
    <w:rsid w:val="00396696"/>
    <w:rsid w:val="003A075B"/>
    <w:rsid w:val="003A09F3"/>
    <w:rsid w:val="003A0E4D"/>
    <w:rsid w:val="003A149E"/>
    <w:rsid w:val="003A1ABD"/>
    <w:rsid w:val="003A1C83"/>
    <w:rsid w:val="003A2642"/>
    <w:rsid w:val="003A3A5B"/>
    <w:rsid w:val="003A4181"/>
    <w:rsid w:val="003A4D33"/>
    <w:rsid w:val="003A4F65"/>
    <w:rsid w:val="003A5701"/>
    <w:rsid w:val="003A57BC"/>
    <w:rsid w:val="003A5A88"/>
    <w:rsid w:val="003A5F61"/>
    <w:rsid w:val="003A5F7B"/>
    <w:rsid w:val="003A6449"/>
    <w:rsid w:val="003A6C3D"/>
    <w:rsid w:val="003A7445"/>
    <w:rsid w:val="003B0291"/>
    <w:rsid w:val="003B0B37"/>
    <w:rsid w:val="003B0F19"/>
    <w:rsid w:val="003B1135"/>
    <w:rsid w:val="003B1CA3"/>
    <w:rsid w:val="003B3291"/>
    <w:rsid w:val="003B3B17"/>
    <w:rsid w:val="003B4231"/>
    <w:rsid w:val="003B44F3"/>
    <w:rsid w:val="003B47D1"/>
    <w:rsid w:val="003B48C7"/>
    <w:rsid w:val="003B5067"/>
    <w:rsid w:val="003B538C"/>
    <w:rsid w:val="003B65A3"/>
    <w:rsid w:val="003C0373"/>
    <w:rsid w:val="003C23E5"/>
    <w:rsid w:val="003C3338"/>
    <w:rsid w:val="003C345A"/>
    <w:rsid w:val="003C3536"/>
    <w:rsid w:val="003C3DFD"/>
    <w:rsid w:val="003C560E"/>
    <w:rsid w:val="003C58B5"/>
    <w:rsid w:val="003C5B14"/>
    <w:rsid w:val="003C5DE6"/>
    <w:rsid w:val="003C6439"/>
    <w:rsid w:val="003D0738"/>
    <w:rsid w:val="003D0DD2"/>
    <w:rsid w:val="003D1780"/>
    <w:rsid w:val="003D21B0"/>
    <w:rsid w:val="003D2238"/>
    <w:rsid w:val="003D3258"/>
    <w:rsid w:val="003D35F5"/>
    <w:rsid w:val="003D4642"/>
    <w:rsid w:val="003D4F02"/>
    <w:rsid w:val="003D51A0"/>
    <w:rsid w:val="003D544B"/>
    <w:rsid w:val="003D625E"/>
    <w:rsid w:val="003D637A"/>
    <w:rsid w:val="003D63EE"/>
    <w:rsid w:val="003D7001"/>
    <w:rsid w:val="003D7707"/>
    <w:rsid w:val="003D7EFF"/>
    <w:rsid w:val="003E0B61"/>
    <w:rsid w:val="003E1FDF"/>
    <w:rsid w:val="003E24C5"/>
    <w:rsid w:val="003E24CB"/>
    <w:rsid w:val="003E4039"/>
    <w:rsid w:val="003E4186"/>
    <w:rsid w:val="003E4771"/>
    <w:rsid w:val="003E59AC"/>
    <w:rsid w:val="003E6247"/>
    <w:rsid w:val="003E6739"/>
    <w:rsid w:val="003E7C12"/>
    <w:rsid w:val="003F0A69"/>
    <w:rsid w:val="003F1FFD"/>
    <w:rsid w:val="003F2055"/>
    <w:rsid w:val="003F38CC"/>
    <w:rsid w:val="003F400F"/>
    <w:rsid w:val="003F4297"/>
    <w:rsid w:val="003F45AE"/>
    <w:rsid w:val="003F4657"/>
    <w:rsid w:val="003F4DD0"/>
    <w:rsid w:val="003F5DAE"/>
    <w:rsid w:val="003F5F3D"/>
    <w:rsid w:val="003F6980"/>
    <w:rsid w:val="003F751F"/>
    <w:rsid w:val="003F77A9"/>
    <w:rsid w:val="003F7CA2"/>
    <w:rsid w:val="004005B5"/>
    <w:rsid w:val="00401444"/>
    <w:rsid w:val="004015CA"/>
    <w:rsid w:val="00404808"/>
    <w:rsid w:val="00404AAF"/>
    <w:rsid w:val="00405378"/>
    <w:rsid w:val="0040557F"/>
    <w:rsid w:val="00405A18"/>
    <w:rsid w:val="00405D58"/>
    <w:rsid w:val="00406767"/>
    <w:rsid w:val="00406DFE"/>
    <w:rsid w:val="004074F6"/>
    <w:rsid w:val="00410DFB"/>
    <w:rsid w:val="00411385"/>
    <w:rsid w:val="0041146A"/>
    <w:rsid w:val="0041188D"/>
    <w:rsid w:val="00412169"/>
    <w:rsid w:val="004121C1"/>
    <w:rsid w:val="004124C3"/>
    <w:rsid w:val="004125FB"/>
    <w:rsid w:val="004128EE"/>
    <w:rsid w:val="00414A6A"/>
    <w:rsid w:val="004150AC"/>
    <w:rsid w:val="004158C8"/>
    <w:rsid w:val="00415926"/>
    <w:rsid w:val="0041614B"/>
    <w:rsid w:val="004169D0"/>
    <w:rsid w:val="00417218"/>
    <w:rsid w:val="004174DC"/>
    <w:rsid w:val="00417775"/>
    <w:rsid w:val="004208DE"/>
    <w:rsid w:val="00420C47"/>
    <w:rsid w:val="00420CCD"/>
    <w:rsid w:val="00421F5C"/>
    <w:rsid w:val="00421F67"/>
    <w:rsid w:val="004224B5"/>
    <w:rsid w:val="00422A92"/>
    <w:rsid w:val="00423004"/>
    <w:rsid w:val="00425539"/>
    <w:rsid w:val="00426232"/>
    <w:rsid w:val="00426BA0"/>
    <w:rsid w:val="00427650"/>
    <w:rsid w:val="00427C7D"/>
    <w:rsid w:val="00431CB0"/>
    <w:rsid w:val="00433663"/>
    <w:rsid w:val="00433A8D"/>
    <w:rsid w:val="00433ABF"/>
    <w:rsid w:val="004340A7"/>
    <w:rsid w:val="00434146"/>
    <w:rsid w:val="004345DE"/>
    <w:rsid w:val="004356A6"/>
    <w:rsid w:val="00435731"/>
    <w:rsid w:val="00436284"/>
    <w:rsid w:val="00436538"/>
    <w:rsid w:val="00436B6E"/>
    <w:rsid w:val="00436CB4"/>
    <w:rsid w:val="00436E24"/>
    <w:rsid w:val="0043707F"/>
    <w:rsid w:val="00437285"/>
    <w:rsid w:val="004372DF"/>
    <w:rsid w:val="004375D5"/>
    <w:rsid w:val="00437D49"/>
    <w:rsid w:val="00440547"/>
    <w:rsid w:val="00440721"/>
    <w:rsid w:val="00440772"/>
    <w:rsid w:val="00441098"/>
    <w:rsid w:val="00441694"/>
    <w:rsid w:val="00441FF2"/>
    <w:rsid w:val="00443076"/>
    <w:rsid w:val="00445137"/>
    <w:rsid w:val="004462AB"/>
    <w:rsid w:val="004476CF"/>
    <w:rsid w:val="00447BB0"/>
    <w:rsid w:val="00447C21"/>
    <w:rsid w:val="0045013D"/>
    <w:rsid w:val="00452267"/>
    <w:rsid w:val="004523EF"/>
    <w:rsid w:val="00452565"/>
    <w:rsid w:val="0045257A"/>
    <w:rsid w:val="0045270B"/>
    <w:rsid w:val="004529E2"/>
    <w:rsid w:val="00452F4B"/>
    <w:rsid w:val="00453846"/>
    <w:rsid w:val="004541AB"/>
    <w:rsid w:val="00454747"/>
    <w:rsid w:val="00455B00"/>
    <w:rsid w:val="004560AA"/>
    <w:rsid w:val="00456920"/>
    <w:rsid w:val="004569CD"/>
    <w:rsid w:val="00457DA8"/>
    <w:rsid w:val="00457F77"/>
    <w:rsid w:val="0046042C"/>
    <w:rsid w:val="00460948"/>
    <w:rsid w:val="00460C71"/>
    <w:rsid w:val="00460CB3"/>
    <w:rsid w:val="00460D55"/>
    <w:rsid w:val="00461A26"/>
    <w:rsid w:val="00461F87"/>
    <w:rsid w:val="004643B8"/>
    <w:rsid w:val="00464516"/>
    <w:rsid w:val="004652FF"/>
    <w:rsid w:val="00465FF7"/>
    <w:rsid w:val="004660C9"/>
    <w:rsid w:val="004662CE"/>
    <w:rsid w:val="00466532"/>
    <w:rsid w:val="00467771"/>
    <w:rsid w:val="00467DF6"/>
    <w:rsid w:val="0047094D"/>
    <w:rsid w:val="00470CA7"/>
    <w:rsid w:val="004710D1"/>
    <w:rsid w:val="004729FE"/>
    <w:rsid w:val="00472BB7"/>
    <w:rsid w:val="00472E52"/>
    <w:rsid w:val="00473275"/>
    <w:rsid w:val="00474F58"/>
    <w:rsid w:val="00475D29"/>
    <w:rsid w:val="0047660A"/>
    <w:rsid w:val="004776A0"/>
    <w:rsid w:val="00477BC4"/>
    <w:rsid w:val="00480266"/>
    <w:rsid w:val="00480C99"/>
    <w:rsid w:val="0048106F"/>
    <w:rsid w:val="0048126B"/>
    <w:rsid w:val="004814E3"/>
    <w:rsid w:val="004825CE"/>
    <w:rsid w:val="00482F29"/>
    <w:rsid w:val="0048368F"/>
    <w:rsid w:val="004836A6"/>
    <w:rsid w:val="00483C94"/>
    <w:rsid w:val="00484ACA"/>
    <w:rsid w:val="00484AEC"/>
    <w:rsid w:val="00484B71"/>
    <w:rsid w:val="00484B87"/>
    <w:rsid w:val="0048570C"/>
    <w:rsid w:val="00485B33"/>
    <w:rsid w:val="004869BF"/>
    <w:rsid w:val="004870E5"/>
    <w:rsid w:val="004902E2"/>
    <w:rsid w:val="004902EA"/>
    <w:rsid w:val="004904D0"/>
    <w:rsid w:val="004906C7"/>
    <w:rsid w:val="004909AD"/>
    <w:rsid w:val="00492EF4"/>
    <w:rsid w:val="00493310"/>
    <w:rsid w:val="004947C9"/>
    <w:rsid w:val="00494D0B"/>
    <w:rsid w:val="00495781"/>
    <w:rsid w:val="00495D98"/>
    <w:rsid w:val="004969B3"/>
    <w:rsid w:val="00496BBB"/>
    <w:rsid w:val="00496E8A"/>
    <w:rsid w:val="00497365"/>
    <w:rsid w:val="004973C9"/>
    <w:rsid w:val="004A0435"/>
    <w:rsid w:val="004A0B85"/>
    <w:rsid w:val="004A1E32"/>
    <w:rsid w:val="004A2A54"/>
    <w:rsid w:val="004A2CF0"/>
    <w:rsid w:val="004A3827"/>
    <w:rsid w:val="004A4708"/>
    <w:rsid w:val="004A475C"/>
    <w:rsid w:val="004A5308"/>
    <w:rsid w:val="004A55A8"/>
    <w:rsid w:val="004A65C0"/>
    <w:rsid w:val="004A6D3B"/>
    <w:rsid w:val="004A7556"/>
    <w:rsid w:val="004A76F1"/>
    <w:rsid w:val="004B0BF6"/>
    <w:rsid w:val="004B0C06"/>
    <w:rsid w:val="004B1C2F"/>
    <w:rsid w:val="004B233E"/>
    <w:rsid w:val="004B249F"/>
    <w:rsid w:val="004B2D55"/>
    <w:rsid w:val="004B3BFA"/>
    <w:rsid w:val="004B42B4"/>
    <w:rsid w:val="004B6729"/>
    <w:rsid w:val="004B6C9F"/>
    <w:rsid w:val="004B73B3"/>
    <w:rsid w:val="004B73DB"/>
    <w:rsid w:val="004B7AD7"/>
    <w:rsid w:val="004C039C"/>
    <w:rsid w:val="004C0528"/>
    <w:rsid w:val="004C06CF"/>
    <w:rsid w:val="004C0855"/>
    <w:rsid w:val="004C0C5A"/>
    <w:rsid w:val="004C1EDF"/>
    <w:rsid w:val="004C244C"/>
    <w:rsid w:val="004C270F"/>
    <w:rsid w:val="004C2F91"/>
    <w:rsid w:val="004C32E2"/>
    <w:rsid w:val="004C3346"/>
    <w:rsid w:val="004C3646"/>
    <w:rsid w:val="004C43FA"/>
    <w:rsid w:val="004C45ED"/>
    <w:rsid w:val="004C481C"/>
    <w:rsid w:val="004C49F3"/>
    <w:rsid w:val="004C4B1E"/>
    <w:rsid w:val="004C51EF"/>
    <w:rsid w:val="004C6A44"/>
    <w:rsid w:val="004C6B2D"/>
    <w:rsid w:val="004C6D95"/>
    <w:rsid w:val="004C6EFB"/>
    <w:rsid w:val="004C7362"/>
    <w:rsid w:val="004D0526"/>
    <w:rsid w:val="004D0E4B"/>
    <w:rsid w:val="004D0EBC"/>
    <w:rsid w:val="004D101D"/>
    <w:rsid w:val="004D11E1"/>
    <w:rsid w:val="004D1B59"/>
    <w:rsid w:val="004D23DE"/>
    <w:rsid w:val="004D2579"/>
    <w:rsid w:val="004D32B2"/>
    <w:rsid w:val="004D3C2D"/>
    <w:rsid w:val="004D3E1B"/>
    <w:rsid w:val="004D4949"/>
    <w:rsid w:val="004D526C"/>
    <w:rsid w:val="004D66FB"/>
    <w:rsid w:val="004D7379"/>
    <w:rsid w:val="004D74C2"/>
    <w:rsid w:val="004D7541"/>
    <w:rsid w:val="004D7837"/>
    <w:rsid w:val="004E0A69"/>
    <w:rsid w:val="004E18B5"/>
    <w:rsid w:val="004E42F1"/>
    <w:rsid w:val="004E5283"/>
    <w:rsid w:val="004E5688"/>
    <w:rsid w:val="004E5FBD"/>
    <w:rsid w:val="004E6434"/>
    <w:rsid w:val="004E70E7"/>
    <w:rsid w:val="004E75DC"/>
    <w:rsid w:val="004E798E"/>
    <w:rsid w:val="004F0E32"/>
    <w:rsid w:val="004F0EBF"/>
    <w:rsid w:val="004F2609"/>
    <w:rsid w:val="004F2E08"/>
    <w:rsid w:val="004F375A"/>
    <w:rsid w:val="004F5D65"/>
    <w:rsid w:val="004F63B8"/>
    <w:rsid w:val="004F7F53"/>
    <w:rsid w:val="0050103C"/>
    <w:rsid w:val="00501750"/>
    <w:rsid w:val="005025C9"/>
    <w:rsid w:val="00502E77"/>
    <w:rsid w:val="00502F4E"/>
    <w:rsid w:val="005035B6"/>
    <w:rsid w:val="00503DAF"/>
    <w:rsid w:val="005041C6"/>
    <w:rsid w:val="00504C8B"/>
    <w:rsid w:val="0050519E"/>
    <w:rsid w:val="00505B69"/>
    <w:rsid w:val="00505BE9"/>
    <w:rsid w:val="00506227"/>
    <w:rsid w:val="00506D44"/>
    <w:rsid w:val="00506EF6"/>
    <w:rsid w:val="00507035"/>
    <w:rsid w:val="00507876"/>
    <w:rsid w:val="00507E17"/>
    <w:rsid w:val="005110C9"/>
    <w:rsid w:val="005110D1"/>
    <w:rsid w:val="00512CC9"/>
    <w:rsid w:val="00513931"/>
    <w:rsid w:val="00513D93"/>
    <w:rsid w:val="00513F3D"/>
    <w:rsid w:val="0051470F"/>
    <w:rsid w:val="00514D68"/>
    <w:rsid w:val="0051539A"/>
    <w:rsid w:val="005153AC"/>
    <w:rsid w:val="0051586A"/>
    <w:rsid w:val="005160AB"/>
    <w:rsid w:val="00516DC6"/>
    <w:rsid w:val="00517491"/>
    <w:rsid w:val="00517635"/>
    <w:rsid w:val="00517745"/>
    <w:rsid w:val="00520341"/>
    <w:rsid w:val="00521B55"/>
    <w:rsid w:val="00523CD9"/>
    <w:rsid w:val="00523DC1"/>
    <w:rsid w:val="005249A1"/>
    <w:rsid w:val="00525544"/>
    <w:rsid w:val="0052565C"/>
    <w:rsid w:val="00525965"/>
    <w:rsid w:val="00525CDD"/>
    <w:rsid w:val="00526CCF"/>
    <w:rsid w:val="0053212B"/>
    <w:rsid w:val="00532D1A"/>
    <w:rsid w:val="00533263"/>
    <w:rsid w:val="00533BCF"/>
    <w:rsid w:val="00533CAC"/>
    <w:rsid w:val="00534F49"/>
    <w:rsid w:val="0053633A"/>
    <w:rsid w:val="00536348"/>
    <w:rsid w:val="005367F8"/>
    <w:rsid w:val="005371B6"/>
    <w:rsid w:val="00537CC5"/>
    <w:rsid w:val="00540C55"/>
    <w:rsid w:val="00540D5E"/>
    <w:rsid w:val="00541A3D"/>
    <w:rsid w:val="005426E3"/>
    <w:rsid w:val="00542CCC"/>
    <w:rsid w:val="00542D95"/>
    <w:rsid w:val="00543850"/>
    <w:rsid w:val="0054402D"/>
    <w:rsid w:val="0054523E"/>
    <w:rsid w:val="00545342"/>
    <w:rsid w:val="005468F2"/>
    <w:rsid w:val="00547F84"/>
    <w:rsid w:val="00550D58"/>
    <w:rsid w:val="00551881"/>
    <w:rsid w:val="005521F5"/>
    <w:rsid w:val="005528F6"/>
    <w:rsid w:val="0055310A"/>
    <w:rsid w:val="00554B0B"/>
    <w:rsid w:val="00554E79"/>
    <w:rsid w:val="00555895"/>
    <w:rsid w:val="00555AD2"/>
    <w:rsid w:val="005574CE"/>
    <w:rsid w:val="00557BBD"/>
    <w:rsid w:val="005608A4"/>
    <w:rsid w:val="00560953"/>
    <w:rsid w:val="00562A4E"/>
    <w:rsid w:val="00563462"/>
    <w:rsid w:val="00563A60"/>
    <w:rsid w:val="00564966"/>
    <w:rsid w:val="00564B94"/>
    <w:rsid w:val="00564BC6"/>
    <w:rsid w:val="005651F4"/>
    <w:rsid w:val="0056525F"/>
    <w:rsid w:val="00566ED6"/>
    <w:rsid w:val="005677B6"/>
    <w:rsid w:val="00570767"/>
    <w:rsid w:val="00571A93"/>
    <w:rsid w:val="00571DBF"/>
    <w:rsid w:val="0057247E"/>
    <w:rsid w:val="0057460B"/>
    <w:rsid w:val="00574903"/>
    <w:rsid w:val="005750CD"/>
    <w:rsid w:val="0057623C"/>
    <w:rsid w:val="00576388"/>
    <w:rsid w:val="00576A44"/>
    <w:rsid w:val="00577176"/>
    <w:rsid w:val="005773DA"/>
    <w:rsid w:val="005809BE"/>
    <w:rsid w:val="0058295C"/>
    <w:rsid w:val="00582ED7"/>
    <w:rsid w:val="005834D2"/>
    <w:rsid w:val="005838CB"/>
    <w:rsid w:val="00584C5C"/>
    <w:rsid w:val="005850D0"/>
    <w:rsid w:val="0058578F"/>
    <w:rsid w:val="005857AD"/>
    <w:rsid w:val="005862FB"/>
    <w:rsid w:val="00586422"/>
    <w:rsid w:val="00586A35"/>
    <w:rsid w:val="00587D7B"/>
    <w:rsid w:val="0059096B"/>
    <w:rsid w:val="005914B9"/>
    <w:rsid w:val="00592234"/>
    <w:rsid w:val="0059224A"/>
    <w:rsid w:val="005927BE"/>
    <w:rsid w:val="00592BF1"/>
    <w:rsid w:val="00593323"/>
    <w:rsid w:val="00593B82"/>
    <w:rsid w:val="00593E4C"/>
    <w:rsid w:val="005957B7"/>
    <w:rsid w:val="00595EF3"/>
    <w:rsid w:val="00596082"/>
    <w:rsid w:val="005961DD"/>
    <w:rsid w:val="00596F2A"/>
    <w:rsid w:val="00596F3C"/>
    <w:rsid w:val="005A0301"/>
    <w:rsid w:val="005A142F"/>
    <w:rsid w:val="005A1603"/>
    <w:rsid w:val="005A1D88"/>
    <w:rsid w:val="005A3595"/>
    <w:rsid w:val="005A41AF"/>
    <w:rsid w:val="005A433B"/>
    <w:rsid w:val="005A471F"/>
    <w:rsid w:val="005A4D34"/>
    <w:rsid w:val="005A5AC1"/>
    <w:rsid w:val="005A679D"/>
    <w:rsid w:val="005A68CA"/>
    <w:rsid w:val="005A6DF7"/>
    <w:rsid w:val="005A7665"/>
    <w:rsid w:val="005A79D4"/>
    <w:rsid w:val="005B0299"/>
    <w:rsid w:val="005B09FA"/>
    <w:rsid w:val="005B0D5E"/>
    <w:rsid w:val="005B2176"/>
    <w:rsid w:val="005B2648"/>
    <w:rsid w:val="005B2E6F"/>
    <w:rsid w:val="005B2ED3"/>
    <w:rsid w:val="005B48B5"/>
    <w:rsid w:val="005B493F"/>
    <w:rsid w:val="005B4D15"/>
    <w:rsid w:val="005B4E10"/>
    <w:rsid w:val="005B5BC3"/>
    <w:rsid w:val="005B5E83"/>
    <w:rsid w:val="005B62D4"/>
    <w:rsid w:val="005B75FD"/>
    <w:rsid w:val="005B7E5F"/>
    <w:rsid w:val="005C06CB"/>
    <w:rsid w:val="005C0AF7"/>
    <w:rsid w:val="005C1A0D"/>
    <w:rsid w:val="005C29CF"/>
    <w:rsid w:val="005C2DCF"/>
    <w:rsid w:val="005C2EAB"/>
    <w:rsid w:val="005C3A0E"/>
    <w:rsid w:val="005C3C33"/>
    <w:rsid w:val="005C3D72"/>
    <w:rsid w:val="005C400C"/>
    <w:rsid w:val="005C437B"/>
    <w:rsid w:val="005C4819"/>
    <w:rsid w:val="005C54C5"/>
    <w:rsid w:val="005C5E36"/>
    <w:rsid w:val="005C75D1"/>
    <w:rsid w:val="005C7A88"/>
    <w:rsid w:val="005C7D9B"/>
    <w:rsid w:val="005D0679"/>
    <w:rsid w:val="005D0695"/>
    <w:rsid w:val="005D0883"/>
    <w:rsid w:val="005D0CCE"/>
    <w:rsid w:val="005D1548"/>
    <w:rsid w:val="005D1DAC"/>
    <w:rsid w:val="005D1F86"/>
    <w:rsid w:val="005D20C3"/>
    <w:rsid w:val="005D4A75"/>
    <w:rsid w:val="005D4BFB"/>
    <w:rsid w:val="005D5C90"/>
    <w:rsid w:val="005D6D12"/>
    <w:rsid w:val="005D79C3"/>
    <w:rsid w:val="005D7E6E"/>
    <w:rsid w:val="005E01BE"/>
    <w:rsid w:val="005E1025"/>
    <w:rsid w:val="005E22A3"/>
    <w:rsid w:val="005E2304"/>
    <w:rsid w:val="005E2D0B"/>
    <w:rsid w:val="005E2F8B"/>
    <w:rsid w:val="005E399D"/>
    <w:rsid w:val="005E3BFC"/>
    <w:rsid w:val="005E7115"/>
    <w:rsid w:val="005E7CF3"/>
    <w:rsid w:val="005E7DC6"/>
    <w:rsid w:val="005F0697"/>
    <w:rsid w:val="005F0D97"/>
    <w:rsid w:val="005F1042"/>
    <w:rsid w:val="005F12DE"/>
    <w:rsid w:val="005F271C"/>
    <w:rsid w:val="005F30FF"/>
    <w:rsid w:val="005F379E"/>
    <w:rsid w:val="005F424B"/>
    <w:rsid w:val="005F48F9"/>
    <w:rsid w:val="005F64F3"/>
    <w:rsid w:val="005F6C24"/>
    <w:rsid w:val="005F6FB8"/>
    <w:rsid w:val="005F72D0"/>
    <w:rsid w:val="005F7C96"/>
    <w:rsid w:val="0060015E"/>
    <w:rsid w:val="006002C8"/>
    <w:rsid w:val="00600946"/>
    <w:rsid w:val="00601C9E"/>
    <w:rsid w:val="006045FC"/>
    <w:rsid w:val="00604716"/>
    <w:rsid w:val="00604D2F"/>
    <w:rsid w:val="00605796"/>
    <w:rsid w:val="00605C9D"/>
    <w:rsid w:val="0060679C"/>
    <w:rsid w:val="0060741C"/>
    <w:rsid w:val="00607A60"/>
    <w:rsid w:val="006105C3"/>
    <w:rsid w:val="006109E9"/>
    <w:rsid w:val="00610BCB"/>
    <w:rsid w:val="006113A1"/>
    <w:rsid w:val="00611DCC"/>
    <w:rsid w:val="0061273A"/>
    <w:rsid w:val="00612C56"/>
    <w:rsid w:val="00612E4E"/>
    <w:rsid w:val="00612F4F"/>
    <w:rsid w:val="0061338E"/>
    <w:rsid w:val="00613FD5"/>
    <w:rsid w:val="006145AB"/>
    <w:rsid w:val="006157FD"/>
    <w:rsid w:val="00615C7E"/>
    <w:rsid w:val="006201DC"/>
    <w:rsid w:val="00620BA1"/>
    <w:rsid w:val="006218C3"/>
    <w:rsid w:val="00622086"/>
    <w:rsid w:val="00622157"/>
    <w:rsid w:val="0062228B"/>
    <w:rsid w:val="0062265B"/>
    <w:rsid w:val="00622AAA"/>
    <w:rsid w:val="00623045"/>
    <w:rsid w:val="00623713"/>
    <w:rsid w:val="00623795"/>
    <w:rsid w:val="006243C8"/>
    <w:rsid w:val="00624651"/>
    <w:rsid w:val="006246F7"/>
    <w:rsid w:val="00625C12"/>
    <w:rsid w:val="00626FD4"/>
    <w:rsid w:val="006279DE"/>
    <w:rsid w:val="00627B38"/>
    <w:rsid w:val="00630444"/>
    <w:rsid w:val="006317A6"/>
    <w:rsid w:val="0063324A"/>
    <w:rsid w:val="00633717"/>
    <w:rsid w:val="00633AF1"/>
    <w:rsid w:val="00633E37"/>
    <w:rsid w:val="00633FDE"/>
    <w:rsid w:val="00634093"/>
    <w:rsid w:val="00634FE0"/>
    <w:rsid w:val="006352DE"/>
    <w:rsid w:val="0063608B"/>
    <w:rsid w:val="00636C3C"/>
    <w:rsid w:val="00636D68"/>
    <w:rsid w:val="00636E8B"/>
    <w:rsid w:val="006371EE"/>
    <w:rsid w:val="00637E9D"/>
    <w:rsid w:val="0064031B"/>
    <w:rsid w:val="00640DC7"/>
    <w:rsid w:val="00640F62"/>
    <w:rsid w:val="006410AD"/>
    <w:rsid w:val="006414F2"/>
    <w:rsid w:val="00642439"/>
    <w:rsid w:val="0064267F"/>
    <w:rsid w:val="00643316"/>
    <w:rsid w:val="00644AC8"/>
    <w:rsid w:val="00644AF6"/>
    <w:rsid w:val="00644E33"/>
    <w:rsid w:val="00644FBD"/>
    <w:rsid w:val="0064597B"/>
    <w:rsid w:val="00646272"/>
    <w:rsid w:val="00650145"/>
    <w:rsid w:val="00650463"/>
    <w:rsid w:val="006514CD"/>
    <w:rsid w:val="006514D5"/>
    <w:rsid w:val="00652070"/>
    <w:rsid w:val="0065259C"/>
    <w:rsid w:val="0065275A"/>
    <w:rsid w:val="006529BA"/>
    <w:rsid w:val="00653D67"/>
    <w:rsid w:val="006541F9"/>
    <w:rsid w:val="00654975"/>
    <w:rsid w:val="00654D92"/>
    <w:rsid w:val="0065569E"/>
    <w:rsid w:val="00660070"/>
    <w:rsid w:val="00660574"/>
    <w:rsid w:val="00660A05"/>
    <w:rsid w:val="00660F40"/>
    <w:rsid w:val="006622D2"/>
    <w:rsid w:val="006624A2"/>
    <w:rsid w:val="006627D9"/>
    <w:rsid w:val="0066370B"/>
    <w:rsid w:val="006649B3"/>
    <w:rsid w:val="0066537F"/>
    <w:rsid w:val="00665449"/>
    <w:rsid w:val="006666E5"/>
    <w:rsid w:val="00667CDA"/>
    <w:rsid w:val="00667D43"/>
    <w:rsid w:val="00667D9C"/>
    <w:rsid w:val="00670649"/>
    <w:rsid w:val="00672C98"/>
    <w:rsid w:val="00672FAD"/>
    <w:rsid w:val="00673345"/>
    <w:rsid w:val="00673641"/>
    <w:rsid w:val="006738CF"/>
    <w:rsid w:val="00675128"/>
    <w:rsid w:val="0067552D"/>
    <w:rsid w:val="006769CB"/>
    <w:rsid w:val="00677261"/>
    <w:rsid w:val="00677FE2"/>
    <w:rsid w:val="00680679"/>
    <w:rsid w:val="006809F6"/>
    <w:rsid w:val="00680D51"/>
    <w:rsid w:val="00682AC4"/>
    <w:rsid w:val="00682F10"/>
    <w:rsid w:val="006845AC"/>
    <w:rsid w:val="006854F0"/>
    <w:rsid w:val="00686943"/>
    <w:rsid w:val="006869F4"/>
    <w:rsid w:val="00686B65"/>
    <w:rsid w:val="00686E2F"/>
    <w:rsid w:val="00687A4C"/>
    <w:rsid w:val="00687BE6"/>
    <w:rsid w:val="00690474"/>
    <w:rsid w:val="00691096"/>
    <w:rsid w:val="006913AD"/>
    <w:rsid w:val="006920FE"/>
    <w:rsid w:val="0069213D"/>
    <w:rsid w:val="00692D7B"/>
    <w:rsid w:val="0069472B"/>
    <w:rsid w:val="00694749"/>
    <w:rsid w:val="006949B5"/>
    <w:rsid w:val="00694E00"/>
    <w:rsid w:val="006958FF"/>
    <w:rsid w:val="00695E6C"/>
    <w:rsid w:val="006962A7"/>
    <w:rsid w:val="00696718"/>
    <w:rsid w:val="006978B2"/>
    <w:rsid w:val="00697C0C"/>
    <w:rsid w:val="006A162F"/>
    <w:rsid w:val="006A19B0"/>
    <w:rsid w:val="006A1ABC"/>
    <w:rsid w:val="006A1C62"/>
    <w:rsid w:val="006A22F6"/>
    <w:rsid w:val="006A26C3"/>
    <w:rsid w:val="006A29E8"/>
    <w:rsid w:val="006A2AD6"/>
    <w:rsid w:val="006A375C"/>
    <w:rsid w:val="006A3A42"/>
    <w:rsid w:val="006A3FDF"/>
    <w:rsid w:val="006A5D96"/>
    <w:rsid w:val="006A6794"/>
    <w:rsid w:val="006A685C"/>
    <w:rsid w:val="006A6F3E"/>
    <w:rsid w:val="006A7AB5"/>
    <w:rsid w:val="006B0879"/>
    <w:rsid w:val="006B1E54"/>
    <w:rsid w:val="006B3287"/>
    <w:rsid w:val="006B3912"/>
    <w:rsid w:val="006B3992"/>
    <w:rsid w:val="006B4553"/>
    <w:rsid w:val="006B5D36"/>
    <w:rsid w:val="006B7697"/>
    <w:rsid w:val="006B7AC9"/>
    <w:rsid w:val="006C0311"/>
    <w:rsid w:val="006C04C9"/>
    <w:rsid w:val="006C0618"/>
    <w:rsid w:val="006C1940"/>
    <w:rsid w:val="006C2D6B"/>
    <w:rsid w:val="006C2F14"/>
    <w:rsid w:val="006C4BE3"/>
    <w:rsid w:val="006C4EC7"/>
    <w:rsid w:val="006C6070"/>
    <w:rsid w:val="006C66F0"/>
    <w:rsid w:val="006C7FBF"/>
    <w:rsid w:val="006D004D"/>
    <w:rsid w:val="006D0E9B"/>
    <w:rsid w:val="006D1479"/>
    <w:rsid w:val="006D1491"/>
    <w:rsid w:val="006D2239"/>
    <w:rsid w:val="006D226B"/>
    <w:rsid w:val="006D2DDE"/>
    <w:rsid w:val="006D3886"/>
    <w:rsid w:val="006D3A1C"/>
    <w:rsid w:val="006D44BD"/>
    <w:rsid w:val="006D51AB"/>
    <w:rsid w:val="006D5ABD"/>
    <w:rsid w:val="006D6154"/>
    <w:rsid w:val="006D6604"/>
    <w:rsid w:val="006D7967"/>
    <w:rsid w:val="006E0D12"/>
    <w:rsid w:val="006E18C4"/>
    <w:rsid w:val="006E214B"/>
    <w:rsid w:val="006E238A"/>
    <w:rsid w:val="006E3DAC"/>
    <w:rsid w:val="006E4407"/>
    <w:rsid w:val="006E5098"/>
    <w:rsid w:val="006E5E5E"/>
    <w:rsid w:val="006E6F47"/>
    <w:rsid w:val="006E7484"/>
    <w:rsid w:val="006E7653"/>
    <w:rsid w:val="006E79F3"/>
    <w:rsid w:val="006F0472"/>
    <w:rsid w:val="006F050A"/>
    <w:rsid w:val="006F1681"/>
    <w:rsid w:val="006F229D"/>
    <w:rsid w:val="006F2C3D"/>
    <w:rsid w:val="006F3574"/>
    <w:rsid w:val="006F3AE7"/>
    <w:rsid w:val="006F4057"/>
    <w:rsid w:val="006F4C2D"/>
    <w:rsid w:val="006F563E"/>
    <w:rsid w:val="006F586C"/>
    <w:rsid w:val="006F64CA"/>
    <w:rsid w:val="006F6DC0"/>
    <w:rsid w:val="006F75AD"/>
    <w:rsid w:val="00700413"/>
    <w:rsid w:val="00700F36"/>
    <w:rsid w:val="0070119E"/>
    <w:rsid w:val="00701BDB"/>
    <w:rsid w:val="00701FA6"/>
    <w:rsid w:val="00702228"/>
    <w:rsid w:val="00702391"/>
    <w:rsid w:val="00702B3F"/>
    <w:rsid w:val="0070306F"/>
    <w:rsid w:val="0070473B"/>
    <w:rsid w:val="007050CA"/>
    <w:rsid w:val="0070531E"/>
    <w:rsid w:val="00706511"/>
    <w:rsid w:val="007075DA"/>
    <w:rsid w:val="00707829"/>
    <w:rsid w:val="00707A46"/>
    <w:rsid w:val="007103D9"/>
    <w:rsid w:val="0071063D"/>
    <w:rsid w:val="00710DFF"/>
    <w:rsid w:val="00711289"/>
    <w:rsid w:val="007120D6"/>
    <w:rsid w:val="007123B4"/>
    <w:rsid w:val="00712C68"/>
    <w:rsid w:val="0071391E"/>
    <w:rsid w:val="0071508C"/>
    <w:rsid w:val="007153B7"/>
    <w:rsid w:val="007159AB"/>
    <w:rsid w:val="00716A5D"/>
    <w:rsid w:val="00716A8B"/>
    <w:rsid w:val="00716F72"/>
    <w:rsid w:val="00717FB2"/>
    <w:rsid w:val="007206A9"/>
    <w:rsid w:val="00720962"/>
    <w:rsid w:val="00720BFE"/>
    <w:rsid w:val="0072108F"/>
    <w:rsid w:val="00721E0F"/>
    <w:rsid w:val="00721FB1"/>
    <w:rsid w:val="007229EC"/>
    <w:rsid w:val="00722DBE"/>
    <w:rsid w:val="007249CB"/>
    <w:rsid w:val="00725C76"/>
    <w:rsid w:val="00727914"/>
    <w:rsid w:val="00727EBD"/>
    <w:rsid w:val="0073018D"/>
    <w:rsid w:val="00730229"/>
    <w:rsid w:val="0073046C"/>
    <w:rsid w:val="0073066D"/>
    <w:rsid w:val="007308CB"/>
    <w:rsid w:val="00731CF9"/>
    <w:rsid w:val="00732243"/>
    <w:rsid w:val="007329A5"/>
    <w:rsid w:val="00732D22"/>
    <w:rsid w:val="007347B7"/>
    <w:rsid w:val="007356DF"/>
    <w:rsid w:val="007357E2"/>
    <w:rsid w:val="007361F4"/>
    <w:rsid w:val="007368DC"/>
    <w:rsid w:val="00736D3B"/>
    <w:rsid w:val="007379C7"/>
    <w:rsid w:val="007405FF"/>
    <w:rsid w:val="00740871"/>
    <w:rsid w:val="00742022"/>
    <w:rsid w:val="00742486"/>
    <w:rsid w:val="00743328"/>
    <w:rsid w:val="00744BDE"/>
    <w:rsid w:val="007450AD"/>
    <w:rsid w:val="007451FF"/>
    <w:rsid w:val="00745373"/>
    <w:rsid w:val="0074561E"/>
    <w:rsid w:val="0074570D"/>
    <w:rsid w:val="007467EC"/>
    <w:rsid w:val="00746C5E"/>
    <w:rsid w:val="00746DB3"/>
    <w:rsid w:val="00746F32"/>
    <w:rsid w:val="007471A0"/>
    <w:rsid w:val="0074744A"/>
    <w:rsid w:val="00747E69"/>
    <w:rsid w:val="007506C5"/>
    <w:rsid w:val="00750E02"/>
    <w:rsid w:val="00751EC1"/>
    <w:rsid w:val="00752225"/>
    <w:rsid w:val="0075229D"/>
    <w:rsid w:val="00752AF3"/>
    <w:rsid w:val="00753548"/>
    <w:rsid w:val="00753F33"/>
    <w:rsid w:val="0075419D"/>
    <w:rsid w:val="00754494"/>
    <w:rsid w:val="0075669D"/>
    <w:rsid w:val="007567B8"/>
    <w:rsid w:val="007570D0"/>
    <w:rsid w:val="00757AFA"/>
    <w:rsid w:val="007604F0"/>
    <w:rsid w:val="0076061E"/>
    <w:rsid w:val="00761770"/>
    <w:rsid w:val="0076387E"/>
    <w:rsid w:val="00764059"/>
    <w:rsid w:val="007647B0"/>
    <w:rsid w:val="00765265"/>
    <w:rsid w:val="007660EF"/>
    <w:rsid w:val="007665C3"/>
    <w:rsid w:val="00766FF9"/>
    <w:rsid w:val="0076752D"/>
    <w:rsid w:val="00767829"/>
    <w:rsid w:val="0077041D"/>
    <w:rsid w:val="00770594"/>
    <w:rsid w:val="0077117F"/>
    <w:rsid w:val="00771D79"/>
    <w:rsid w:val="00773142"/>
    <w:rsid w:val="0077416E"/>
    <w:rsid w:val="007741F9"/>
    <w:rsid w:val="00774504"/>
    <w:rsid w:val="007747A9"/>
    <w:rsid w:val="0077592E"/>
    <w:rsid w:val="00775DDD"/>
    <w:rsid w:val="00775E1B"/>
    <w:rsid w:val="00776389"/>
    <w:rsid w:val="00777AB6"/>
    <w:rsid w:val="007800CE"/>
    <w:rsid w:val="00780148"/>
    <w:rsid w:val="0078018A"/>
    <w:rsid w:val="00780227"/>
    <w:rsid w:val="0078066A"/>
    <w:rsid w:val="00782439"/>
    <w:rsid w:val="00782D75"/>
    <w:rsid w:val="007836E6"/>
    <w:rsid w:val="00783AB0"/>
    <w:rsid w:val="007841C4"/>
    <w:rsid w:val="00784FAF"/>
    <w:rsid w:val="00786EEA"/>
    <w:rsid w:val="007875A4"/>
    <w:rsid w:val="007901BF"/>
    <w:rsid w:val="00791D00"/>
    <w:rsid w:val="00791E04"/>
    <w:rsid w:val="00793451"/>
    <w:rsid w:val="00793808"/>
    <w:rsid w:val="00793897"/>
    <w:rsid w:val="00793B9C"/>
    <w:rsid w:val="0079409F"/>
    <w:rsid w:val="0079422F"/>
    <w:rsid w:val="00794E47"/>
    <w:rsid w:val="00795875"/>
    <w:rsid w:val="00795C1B"/>
    <w:rsid w:val="0079633C"/>
    <w:rsid w:val="00796525"/>
    <w:rsid w:val="0079682F"/>
    <w:rsid w:val="00796B6D"/>
    <w:rsid w:val="00797D60"/>
    <w:rsid w:val="007A1CFB"/>
    <w:rsid w:val="007A2E53"/>
    <w:rsid w:val="007A3348"/>
    <w:rsid w:val="007A33D4"/>
    <w:rsid w:val="007A3819"/>
    <w:rsid w:val="007A3F4E"/>
    <w:rsid w:val="007A410C"/>
    <w:rsid w:val="007A481F"/>
    <w:rsid w:val="007A502C"/>
    <w:rsid w:val="007A579F"/>
    <w:rsid w:val="007A7347"/>
    <w:rsid w:val="007A7694"/>
    <w:rsid w:val="007B0930"/>
    <w:rsid w:val="007B0D89"/>
    <w:rsid w:val="007B2323"/>
    <w:rsid w:val="007B2B9F"/>
    <w:rsid w:val="007B4E64"/>
    <w:rsid w:val="007B570D"/>
    <w:rsid w:val="007B5F55"/>
    <w:rsid w:val="007B63F4"/>
    <w:rsid w:val="007B65AD"/>
    <w:rsid w:val="007B7375"/>
    <w:rsid w:val="007B7CC8"/>
    <w:rsid w:val="007C0450"/>
    <w:rsid w:val="007C1542"/>
    <w:rsid w:val="007C1E64"/>
    <w:rsid w:val="007C3255"/>
    <w:rsid w:val="007C37D2"/>
    <w:rsid w:val="007C3D59"/>
    <w:rsid w:val="007C491A"/>
    <w:rsid w:val="007C57E7"/>
    <w:rsid w:val="007C5F5E"/>
    <w:rsid w:val="007C6423"/>
    <w:rsid w:val="007D0845"/>
    <w:rsid w:val="007D13C5"/>
    <w:rsid w:val="007D1F21"/>
    <w:rsid w:val="007D2040"/>
    <w:rsid w:val="007D2FA0"/>
    <w:rsid w:val="007D3B65"/>
    <w:rsid w:val="007D3C28"/>
    <w:rsid w:val="007D46D7"/>
    <w:rsid w:val="007D494D"/>
    <w:rsid w:val="007D4E12"/>
    <w:rsid w:val="007D53AF"/>
    <w:rsid w:val="007D567A"/>
    <w:rsid w:val="007D5701"/>
    <w:rsid w:val="007D5F2E"/>
    <w:rsid w:val="007D6AD1"/>
    <w:rsid w:val="007D6C69"/>
    <w:rsid w:val="007D7B53"/>
    <w:rsid w:val="007E0B4F"/>
    <w:rsid w:val="007E0D52"/>
    <w:rsid w:val="007E33AB"/>
    <w:rsid w:val="007E4CE3"/>
    <w:rsid w:val="007E4D37"/>
    <w:rsid w:val="007E62FB"/>
    <w:rsid w:val="007E703B"/>
    <w:rsid w:val="007E7648"/>
    <w:rsid w:val="007F07C0"/>
    <w:rsid w:val="007F0817"/>
    <w:rsid w:val="007F0F5C"/>
    <w:rsid w:val="007F105B"/>
    <w:rsid w:val="007F1F55"/>
    <w:rsid w:val="007F2D1D"/>
    <w:rsid w:val="007F3428"/>
    <w:rsid w:val="007F3898"/>
    <w:rsid w:val="007F3F24"/>
    <w:rsid w:val="007F40BD"/>
    <w:rsid w:val="007F58F8"/>
    <w:rsid w:val="007F5EAC"/>
    <w:rsid w:val="007F65AB"/>
    <w:rsid w:val="007F68C5"/>
    <w:rsid w:val="007F70C8"/>
    <w:rsid w:val="007F7602"/>
    <w:rsid w:val="008011E2"/>
    <w:rsid w:val="008015F0"/>
    <w:rsid w:val="00801C34"/>
    <w:rsid w:val="00801DEC"/>
    <w:rsid w:val="00802964"/>
    <w:rsid w:val="00802E06"/>
    <w:rsid w:val="00804A84"/>
    <w:rsid w:val="008051C3"/>
    <w:rsid w:val="00805B04"/>
    <w:rsid w:val="00805D67"/>
    <w:rsid w:val="00805DAB"/>
    <w:rsid w:val="008068A1"/>
    <w:rsid w:val="00807659"/>
    <w:rsid w:val="00807CC7"/>
    <w:rsid w:val="008109B7"/>
    <w:rsid w:val="00810CE2"/>
    <w:rsid w:val="00810E1B"/>
    <w:rsid w:val="008111E3"/>
    <w:rsid w:val="008117E1"/>
    <w:rsid w:val="008131AA"/>
    <w:rsid w:val="0081424C"/>
    <w:rsid w:val="00814840"/>
    <w:rsid w:val="008150D4"/>
    <w:rsid w:val="0081558A"/>
    <w:rsid w:val="00815F20"/>
    <w:rsid w:val="00815F8E"/>
    <w:rsid w:val="00817741"/>
    <w:rsid w:val="008177F1"/>
    <w:rsid w:val="0082009B"/>
    <w:rsid w:val="00821F3B"/>
    <w:rsid w:val="0082241F"/>
    <w:rsid w:val="00824131"/>
    <w:rsid w:val="00824507"/>
    <w:rsid w:val="008258AA"/>
    <w:rsid w:val="00825902"/>
    <w:rsid w:val="00827438"/>
    <w:rsid w:val="00827ED2"/>
    <w:rsid w:val="008305E4"/>
    <w:rsid w:val="00830B90"/>
    <w:rsid w:val="00830E79"/>
    <w:rsid w:val="008313F7"/>
    <w:rsid w:val="00831853"/>
    <w:rsid w:val="00832380"/>
    <w:rsid w:val="00832580"/>
    <w:rsid w:val="00834094"/>
    <w:rsid w:val="00834487"/>
    <w:rsid w:val="00834B55"/>
    <w:rsid w:val="00834E73"/>
    <w:rsid w:val="008351D7"/>
    <w:rsid w:val="00836195"/>
    <w:rsid w:val="008361F3"/>
    <w:rsid w:val="00836CA6"/>
    <w:rsid w:val="0083735E"/>
    <w:rsid w:val="00837608"/>
    <w:rsid w:val="008376E9"/>
    <w:rsid w:val="00837CBF"/>
    <w:rsid w:val="00840379"/>
    <w:rsid w:val="008429C2"/>
    <w:rsid w:val="00843705"/>
    <w:rsid w:val="00843CC9"/>
    <w:rsid w:val="00844DF9"/>
    <w:rsid w:val="00844E56"/>
    <w:rsid w:val="00845A2D"/>
    <w:rsid w:val="00846410"/>
    <w:rsid w:val="008468E7"/>
    <w:rsid w:val="00847A31"/>
    <w:rsid w:val="00850840"/>
    <w:rsid w:val="008509A3"/>
    <w:rsid w:val="00850B00"/>
    <w:rsid w:val="00850D0C"/>
    <w:rsid w:val="00850DFE"/>
    <w:rsid w:val="00851595"/>
    <w:rsid w:val="00852211"/>
    <w:rsid w:val="00853B94"/>
    <w:rsid w:val="0085494C"/>
    <w:rsid w:val="00854A56"/>
    <w:rsid w:val="00854E6A"/>
    <w:rsid w:val="0085553A"/>
    <w:rsid w:val="00856178"/>
    <w:rsid w:val="00856229"/>
    <w:rsid w:val="008571AB"/>
    <w:rsid w:val="00857E76"/>
    <w:rsid w:val="008600E6"/>
    <w:rsid w:val="00861894"/>
    <w:rsid w:val="00861DE6"/>
    <w:rsid w:val="00861E3F"/>
    <w:rsid w:val="00862994"/>
    <w:rsid w:val="00862BD3"/>
    <w:rsid w:val="008642C3"/>
    <w:rsid w:val="0086472D"/>
    <w:rsid w:val="0086500D"/>
    <w:rsid w:val="00865369"/>
    <w:rsid w:val="0086565A"/>
    <w:rsid w:val="00865B4C"/>
    <w:rsid w:val="00867328"/>
    <w:rsid w:val="0087103D"/>
    <w:rsid w:val="00871E83"/>
    <w:rsid w:val="008721A5"/>
    <w:rsid w:val="0087242C"/>
    <w:rsid w:val="008727AA"/>
    <w:rsid w:val="00874133"/>
    <w:rsid w:val="008744F8"/>
    <w:rsid w:val="0087496D"/>
    <w:rsid w:val="008752BC"/>
    <w:rsid w:val="008761A6"/>
    <w:rsid w:val="008763B6"/>
    <w:rsid w:val="008764AC"/>
    <w:rsid w:val="008803AC"/>
    <w:rsid w:val="0088051E"/>
    <w:rsid w:val="00881867"/>
    <w:rsid w:val="008824B9"/>
    <w:rsid w:val="0088252B"/>
    <w:rsid w:val="008843BE"/>
    <w:rsid w:val="0088530E"/>
    <w:rsid w:val="00885315"/>
    <w:rsid w:val="008859E0"/>
    <w:rsid w:val="008863D9"/>
    <w:rsid w:val="008864B7"/>
    <w:rsid w:val="008876B9"/>
    <w:rsid w:val="00887B04"/>
    <w:rsid w:val="00887B1D"/>
    <w:rsid w:val="0089066F"/>
    <w:rsid w:val="00890854"/>
    <w:rsid w:val="00890F5E"/>
    <w:rsid w:val="008912F6"/>
    <w:rsid w:val="008913F4"/>
    <w:rsid w:val="00891A1D"/>
    <w:rsid w:val="00891FDA"/>
    <w:rsid w:val="00892339"/>
    <w:rsid w:val="008923B6"/>
    <w:rsid w:val="00893C83"/>
    <w:rsid w:val="00893D84"/>
    <w:rsid w:val="00894053"/>
    <w:rsid w:val="00894325"/>
    <w:rsid w:val="00894868"/>
    <w:rsid w:val="008949E1"/>
    <w:rsid w:val="00894AF6"/>
    <w:rsid w:val="00896047"/>
    <w:rsid w:val="00896518"/>
    <w:rsid w:val="00897B31"/>
    <w:rsid w:val="00897D41"/>
    <w:rsid w:val="008A1627"/>
    <w:rsid w:val="008A16FC"/>
    <w:rsid w:val="008A1D32"/>
    <w:rsid w:val="008A26B8"/>
    <w:rsid w:val="008A3129"/>
    <w:rsid w:val="008A3741"/>
    <w:rsid w:val="008A5108"/>
    <w:rsid w:val="008A5453"/>
    <w:rsid w:val="008A64E5"/>
    <w:rsid w:val="008A665A"/>
    <w:rsid w:val="008A776F"/>
    <w:rsid w:val="008A7781"/>
    <w:rsid w:val="008A7871"/>
    <w:rsid w:val="008B0062"/>
    <w:rsid w:val="008B1EFD"/>
    <w:rsid w:val="008B2F76"/>
    <w:rsid w:val="008B3D4A"/>
    <w:rsid w:val="008B3F2A"/>
    <w:rsid w:val="008B41B0"/>
    <w:rsid w:val="008B6886"/>
    <w:rsid w:val="008B6F6F"/>
    <w:rsid w:val="008B710D"/>
    <w:rsid w:val="008B7BA4"/>
    <w:rsid w:val="008C1152"/>
    <w:rsid w:val="008C1468"/>
    <w:rsid w:val="008C2323"/>
    <w:rsid w:val="008C2580"/>
    <w:rsid w:val="008C27A6"/>
    <w:rsid w:val="008C565C"/>
    <w:rsid w:val="008C5B34"/>
    <w:rsid w:val="008C6AAD"/>
    <w:rsid w:val="008C6E83"/>
    <w:rsid w:val="008C72C9"/>
    <w:rsid w:val="008C7A0B"/>
    <w:rsid w:val="008D13D6"/>
    <w:rsid w:val="008D20B7"/>
    <w:rsid w:val="008D21C5"/>
    <w:rsid w:val="008D25F9"/>
    <w:rsid w:val="008D28BF"/>
    <w:rsid w:val="008D3B65"/>
    <w:rsid w:val="008D42E6"/>
    <w:rsid w:val="008D44DB"/>
    <w:rsid w:val="008D453A"/>
    <w:rsid w:val="008D4A83"/>
    <w:rsid w:val="008D4DA5"/>
    <w:rsid w:val="008D51AF"/>
    <w:rsid w:val="008D791C"/>
    <w:rsid w:val="008D7EE3"/>
    <w:rsid w:val="008E00F0"/>
    <w:rsid w:val="008E06E6"/>
    <w:rsid w:val="008E1862"/>
    <w:rsid w:val="008E2C6D"/>
    <w:rsid w:val="008E4AB8"/>
    <w:rsid w:val="008E55BD"/>
    <w:rsid w:val="008E56C7"/>
    <w:rsid w:val="008E65EB"/>
    <w:rsid w:val="008E7EDB"/>
    <w:rsid w:val="008E7F84"/>
    <w:rsid w:val="008F06D1"/>
    <w:rsid w:val="008F0B00"/>
    <w:rsid w:val="008F1049"/>
    <w:rsid w:val="008F12F7"/>
    <w:rsid w:val="008F2A4C"/>
    <w:rsid w:val="008F2C93"/>
    <w:rsid w:val="008F3646"/>
    <w:rsid w:val="008F3B60"/>
    <w:rsid w:val="008F680D"/>
    <w:rsid w:val="008F6FB8"/>
    <w:rsid w:val="008F732E"/>
    <w:rsid w:val="008F7D99"/>
    <w:rsid w:val="0090099F"/>
    <w:rsid w:val="009010B7"/>
    <w:rsid w:val="00901191"/>
    <w:rsid w:val="0090257B"/>
    <w:rsid w:val="00902E35"/>
    <w:rsid w:val="0090381E"/>
    <w:rsid w:val="00905554"/>
    <w:rsid w:val="009057D6"/>
    <w:rsid w:val="009063AB"/>
    <w:rsid w:val="00906752"/>
    <w:rsid w:val="00906C35"/>
    <w:rsid w:val="009073E1"/>
    <w:rsid w:val="00907B76"/>
    <w:rsid w:val="00907D3E"/>
    <w:rsid w:val="00910FA5"/>
    <w:rsid w:val="009122E9"/>
    <w:rsid w:val="00912527"/>
    <w:rsid w:val="00912D9D"/>
    <w:rsid w:val="009132E0"/>
    <w:rsid w:val="00913B49"/>
    <w:rsid w:val="00913DAB"/>
    <w:rsid w:val="00914AD7"/>
    <w:rsid w:val="00917300"/>
    <w:rsid w:val="00917461"/>
    <w:rsid w:val="009202F6"/>
    <w:rsid w:val="0092068C"/>
    <w:rsid w:val="00920884"/>
    <w:rsid w:val="00921C9F"/>
    <w:rsid w:val="00921CE1"/>
    <w:rsid w:val="00921D23"/>
    <w:rsid w:val="0092209C"/>
    <w:rsid w:val="009227C1"/>
    <w:rsid w:val="00922D48"/>
    <w:rsid w:val="0092328E"/>
    <w:rsid w:val="00923D62"/>
    <w:rsid w:val="0092453B"/>
    <w:rsid w:val="00924C5A"/>
    <w:rsid w:val="00925B18"/>
    <w:rsid w:val="009265E4"/>
    <w:rsid w:val="009268B7"/>
    <w:rsid w:val="00926E45"/>
    <w:rsid w:val="00930D74"/>
    <w:rsid w:val="00930E60"/>
    <w:rsid w:val="0093155F"/>
    <w:rsid w:val="00931F2B"/>
    <w:rsid w:val="00932662"/>
    <w:rsid w:val="0093383B"/>
    <w:rsid w:val="009347AC"/>
    <w:rsid w:val="00934FE1"/>
    <w:rsid w:val="009358C6"/>
    <w:rsid w:val="00936367"/>
    <w:rsid w:val="00936983"/>
    <w:rsid w:val="00936C71"/>
    <w:rsid w:val="00936F8D"/>
    <w:rsid w:val="009372F3"/>
    <w:rsid w:val="009400E0"/>
    <w:rsid w:val="00940A29"/>
    <w:rsid w:val="00941032"/>
    <w:rsid w:val="00941940"/>
    <w:rsid w:val="009427C9"/>
    <w:rsid w:val="0094294D"/>
    <w:rsid w:val="00943DA8"/>
    <w:rsid w:val="00944FCA"/>
    <w:rsid w:val="00945875"/>
    <w:rsid w:val="00945EB2"/>
    <w:rsid w:val="00946800"/>
    <w:rsid w:val="00946C59"/>
    <w:rsid w:val="00947226"/>
    <w:rsid w:val="009503AA"/>
    <w:rsid w:val="0095071A"/>
    <w:rsid w:val="00950C1C"/>
    <w:rsid w:val="00951CEF"/>
    <w:rsid w:val="00952D97"/>
    <w:rsid w:val="00952DAA"/>
    <w:rsid w:val="009536DE"/>
    <w:rsid w:val="00954D78"/>
    <w:rsid w:val="009556F4"/>
    <w:rsid w:val="00955704"/>
    <w:rsid w:val="0095579F"/>
    <w:rsid w:val="00955B1D"/>
    <w:rsid w:val="00955BB5"/>
    <w:rsid w:val="00956BBB"/>
    <w:rsid w:val="009608FC"/>
    <w:rsid w:val="00960A04"/>
    <w:rsid w:val="00961C09"/>
    <w:rsid w:val="00962503"/>
    <w:rsid w:val="00962FBF"/>
    <w:rsid w:val="00963780"/>
    <w:rsid w:val="00964822"/>
    <w:rsid w:val="0096515A"/>
    <w:rsid w:val="00965E9D"/>
    <w:rsid w:val="00966299"/>
    <w:rsid w:val="009668DE"/>
    <w:rsid w:val="00967442"/>
    <w:rsid w:val="0097045D"/>
    <w:rsid w:val="00970F39"/>
    <w:rsid w:val="00971030"/>
    <w:rsid w:val="009716F6"/>
    <w:rsid w:val="00972860"/>
    <w:rsid w:val="00972F49"/>
    <w:rsid w:val="00973AC1"/>
    <w:rsid w:val="00973C73"/>
    <w:rsid w:val="00974F06"/>
    <w:rsid w:val="00976341"/>
    <w:rsid w:val="0097638D"/>
    <w:rsid w:val="00976413"/>
    <w:rsid w:val="00976552"/>
    <w:rsid w:val="00976ACD"/>
    <w:rsid w:val="00977012"/>
    <w:rsid w:val="009807FD"/>
    <w:rsid w:val="009823A4"/>
    <w:rsid w:val="00982C4C"/>
    <w:rsid w:val="00986039"/>
    <w:rsid w:val="009906F2"/>
    <w:rsid w:val="00990D26"/>
    <w:rsid w:val="00991305"/>
    <w:rsid w:val="0099176C"/>
    <w:rsid w:val="009923C7"/>
    <w:rsid w:val="009927CC"/>
    <w:rsid w:val="00992AEF"/>
    <w:rsid w:val="00992CA5"/>
    <w:rsid w:val="00992F91"/>
    <w:rsid w:val="00993163"/>
    <w:rsid w:val="00994234"/>
    <w:rsid w:val="0099438A"/>
    <w:rsid w:val="00994565"/>
    <w:rsid w:val="00994ABE"/>
    <w:rsid w:val="0099555B"/>
    <w:rsid w:val="009958C0"/>
    <w:rsid w:val="0099619E"/>
    <w:rsid w:val="00996425"/>
    <w:rsid w:val="0099679A"/>
    <w:rsid w:val="009968A7"/>
    <w:rsid w:val="0099699A"/>
    <w:rsid w:val="009971F9"/>
    <w:rsid w:val="009978A7"/>
    <w:rsid w:val="009A0FC2"/>
    <w:rsid w:val="009A2539"/>
    <w:rsid w:val="009A2CB4"/>
    <w:rsid w:val="009A2EC1"/>
    <w:rsid w:val="009A3612"/>
    <w:rsid w:val="009A42AD"/>
    <w:rsid w:val="009A5049"/>
    <w:rsid w:val="009A5186"/>
    <w:rsid w:val="009A5659"/>
    <w:rsid w:val="009A5E5E"/>
    <w:rsid w:val="009A5F85"/>
    <w:rsid w:val="009A6184"/>
    <w:rsid w:val="009A7D66"/>
    <w:rsid w:val="009B004D"/>
    <w:rsid w:val="009B00DC"/>
    <w:rsid w:val="009B03F3"/>
    <w:rsid w:val="009B2583"/>
    <w:rsid w:val="009B28D9"/>
    <w:rsid w:val="009B3A23"/>
    <w:rsid w:val="009B58ED"/>
    <w:rsid w:val="009B5949"/>
    <w:rsid w:val="009B6A5F"/>
    <w:rsid w:val="009B6FD9"/>
    <w:rsid w:val="009B7559"/>
    <w:rsid w:val="009C0203"/>
    <w:rsid w:val="009C08D4"/>
    <w:rsid w:val="009C0BB0"/>
    <w:rsid w:val="009C0D28"/>
    <w:rsid w:val="009C1A89"/>
    <w:rsid w:val="009C1C8B"/>
    <w:rsid w:val="009C1FC5"/>
    <w:rsid w:val="009C32C3"/>
    <w:rsid w:val="009C3D6B"/>
    <w:rsid w:val="009C45DB"/>
    <w:rsid w:val="009C4AD9"/>
    <w:rsid w:val="009C5339"/>
    <w:rsid w:val="009C5EE0"/>
    <w:rsid w:val="009C653A"/>
    <w:rsid w:val="009C7395"/>
    <w:rsid w:val="009D04EA"/>
    <w:rsid w:val="009D050B"/>
    <w:rsid w:val="009D050F"/>
    <w:rsid w:val="009D1486"/>
    <w:rsid w:val="009D2095"/>
    <w:rsid w:val="009D285D"/>
    <w:rsid w:val="009D2D9E"/>
    <w:rsid w:val="009D2F88"/>
    <w:rsid w:val="009D3B14"/>
    <w:rsid w:val="009D3C3B"/>
    <w:rsid w:val="009D3F04"/>
    <w:rsid w:val="009D46EA"/>
    <w:rsid w:val="009D4F2A"/>
    <w:rsid w:val="009D5914"/>
    <w:rsid w:val="009D7CBF"/>
    <w:rsid w:val="009D7E91"/>
    <w:rsid w:val="009E046C"/>
    <w:rsid w:val="009E0ED9"/>
    <w:rsid w:val="009E121A"/>
    <w:rsid w:val="009E2B67"/>
    <w:rsid w:val="009E3061"/>
    <w:rsid w:val="009E3255"/>
    <w:rsid w:val="009E3298"/>
    <w:rsid w:val="009E3818"/>
    <w:rsid w:val="009E3CC8"/>
    <w:rsid w:val="009E46FD"/>
    <w:rsid w:val="009E4AA5"/>
    <w:rsid w:val="009E56C5"/>
    <w:rsid w:val="009E5C6E"/>
    <w:rsid w:val="009E6773"/>
    <w:rsid w:val="009E6C4F"/>
    <w:rsid w:val="009E6FD9"/>
    <w:rsid w:val="009F2517"/>
    <w:rsid w:val="009F2833"/>
    <w:rsid w:val="009F3916"/>
    <w:rsid w:val="009F3CB5"/>
    <w:rsid w:val="009F496A"/>
    <w:rsid w:val="009F52F7"/>
    <w:rsid w:val="009F59EE"/>
    <w:rsid w:val="009F5E8F"/>
    <w:rsid w:val="009F6334"/>
    <w:rsid w:val="009F64B4"/>
    <w:rsid w:val="009F76DD"/>
    <w:rsid w:val="009F7E61"/>
    <w:rsid w:val="009F7F93"/>
    <w:rsid w:val="00A00354"/>
    <w:rsid w:val="00A0038B"/>
    <w:rsid w:val="00A00D06"/>
    <w:rsid w:val="00A01019"/>
    <w:rsid w:val="00A012F5"/>
    <w:rsid w:val="00A0270B"/>
    <w:rsid w:val="00A02753"/>
    <w:rsid w:val="00A02E8D"/>
    <w:rsid w:val="00A03FB2"/>
    <w:rsid w:val="00A055AD"/>
    <w:rsid w:val="00A11C85"/>
    <w:rsid w:val="00A12291"/>
    <w:rsid w:val="00A127C2"/>
    <w:rsid w:val="00A147B4"/>
    <w:rsid w:val="00A15152"/>
    <w:rsid w:val="00A15477"/>
    <w:rsid w:val="00A155F9"/>
    <w:rsid w:val="00A15A38"/>
    <w:rsid w:val="00A15CA8"/>
    <w:rsid w:val="00A164B7"/>
    <w:rsid w:val="00A16763"/>
    <w:rsid w:val="00A16A25"/>
    <w:rsid w:val="00A16D7C"/>
    <w:rsid w:val="00A170B1"/>
    <w:rsid w:val="00A176A5"/>
    <w:rsid w:val="00A17D58"/>
    <w:rsid w:val="00A17D7D"/>
    <w:rsid w:val="00A20657"/>
    <w:rsid w:val="00A20CC1"/>
    <w:rsid w:val="00A20DC6"/>
    <w:rsid w:val="00A20E83"/>
    <w:rsid w:val="00A21DEF"/>
    <w:rsid w:val="00A22FDB"/>
    <w:rsid w:val="00A23024"/>
    <w:rsid w:val="00A23B76"/>
    <w:rsid w:val="00A23CE7"/>
    <w:rsid w:val="00A24C82"/>
    <w:rsid w:val="00A24D6A"/>
    <w:rsid w:val="00A25291"/>
    <w:rsid w:val="00A30BF8"/>
    <w:rsid w:val="00A319FD"/>
    <w:rsid w:val="00A322D0"/>
    <w:rsid w:val="00A3230D"/>
    <w:rsid w:val="00A33DD8"/>
    <w:rsid w:val="00A349AA"/>
    <w:rsid w:val="00A34C98"/>
    <w:rsid w:val="00A35FFB"/>
    <w:rsid w:val="00A3616E"/>
    <w:rsid w:val="00A36521"/>
    <w:rsid w:val="00A36FBF"/>
    <w:rsid w:val="00A37849"/>
    <w:rsid w:val="00A408CA"/>
    <w:rsid w:val="00A409E2"/>
    <w:rsid w:val="00A41D23"/>
    <w:rsid w:val="00A42112"/>
    <w:rsid w:val="00A422BF"/>
    <w:rsid w:val="00A424A1"/>
    <w:rsid w:val="00A439F5"/>
    <w:rsid w:val="00A444B4"/>
    <w:rsid w:val="00A44A2A"/>
    <w:rsid w:val="00A45F77"/>
    <w:rsid w:val="00A462C6"/>
    <w:rsid w:val="00A470C3"/>
    <w:rsid w:val="00A52306"/>
    <w:rsid w:val="00A52735"/>
    <w:rsid w:val="00A53407"/>
    <w:rsid w:val="00A540AA"/>
    <w:rsid w:val="00A55023"/>
    <w:rsid w:val="00A5627E"/>
    <w:rsid w:val="00A5668F"/>
    <w:rsid w:val="00A5786F"/>
    <w:rsid w:val="00A57924"/>
    <w:rsid w:val="00A57DA7"/>
    <w:rsid w:val="00A607C8"/>
    <w:rsid w:val="00A60BF0"/>
    <w:rsid w:val="00A60D60"/>
    <w:rsid w:val="00A611DE"/>
    <w:rsid w:val="00A629E7"/>
    <w:rsid w:val="00A63E96"/>
    <w:rsid w:val="00A64150"/>
    <w:rsid w:val="00A6481A"/>
    <w:rsid w:val="00A64869"/>
    <w:rsid w:val="00A655A5"/>
    <w:rsid w:val="00A67A9C"/>
    <w:rsid w:val="00A67ADD"/>
    <w:rsid w:val="00A70617"/>
    <w:rsid w:val="00A706FC"/>
    <w:rsid w:val="00A709EF"/>
    <w:rsid w:val="00A71DB1"/>
    <w:rsid w:val="00A72475"/>
    <w:rsid w:val="00A737D6"/>
    <w:rsid w:val="00A739CB"/>
    <w:rsid w:val="00A741FD"/>
    <w:rsid w:val="00A74A29"/>
    <w:rsid w:val="00A75047"/>
    <w:rsid w:val="00A75B86"/>
    <w:rsid w:val="00A76FD9"/>
    <w:rsid w:val="00A77D67"/>
    <w:rsid w:val="00A77E57"/>
    <w:rsid w:val="00A80249"/>
    <w:rsid w:val="00A8050E"/>
    <w:rsid w:val="00A817F9"/>
    <w:rsid w:val="00A82A08"/>
    <w:rsid w:val="00A8340D"/>
    <w:rsid w:val="00A835E4"/>
    <w:rsid w:val="00A84F9D"/>
    <w:rsid w:val="00A8507F"/>
    <w:rsid w:val="00A8534C"/>
    <w:rsid w:val="00A85BBF"/>
    <w:rsid w:val="00A86253"/>
    <w:rsid w:val="00A86F33"/>
    <w:rsid w:val="00A87878"/>
    <w:rsid w:val="00A87EA8"/>
    <w:rsid w:val="00A900A0"/>
    <w:rsid w:val="00A90F6F"/>
    <w:rsid w:val="00A91E16"/>
    <w:rsid w:val="00A9202A"/>
    <w:rsid w:val="00A925F7"/>
    <w:rsid w:val="00A934B0"/>
    <w:rsid w:val="00A93FCD"/>
    <w:rsid w:val="00A94E78"/>
    <w:rsid w:val="00A95518"/>
    <w:rsid w:val="00A95A73"/>
    <w:rsid w:val="00A95AE7"/>
    <w:rsid w:val="00A96C43"/>
    <w:rsid w:val="00A97B0F"/>
    <w:rsid w:val="00AA0C90"/>
    <w:rsid w:val="00AA10C4"/>
    <w:rsid w:val="00AA12A7"/>
    <w:rsid w:val="00AA3249"/>
    <w:rsid w:val="00AA42AA"/>
    <w:rsid w:val="00AA42CD"/>
    <w:rsid w:val="00AA5559"/>
    <w:rsid w:val="00AA57D8"/>
    <w:rsid w:val="00AA5BF1"/>
    <w:rsid w:val="00AA65FE"/>
    <w:rsid w:val="00AA6E2B"/>
    <w:rsid w:val="00AB0467"/>
    <w:rsid w:val="00AB0733"/>
    <w:rsid w:val="00AB0AF7"/>
    <w:rsid w:val="00AB0D6F"/>
    <w:rsid w:val="00AB17FB"/>
    <w:rsid w:val="00AB1BB7"/>
    <w:rsid w:val="00AB1DBA"/>
    <w:rsid w:val="00AB21AA"/>
    <w:rsid w:val="00AB2327"/>
    <w:rsid w:val="00AB284B"/>
    <w:rsid w:val="00AB3386"/>
    <w:rsid w:val="00AB3D88"/>
    <w:rsid w:val="00AB540D"/>
    <w:rsid w:val="00AB71C6"/>
    <w:rsid w:val="00AC01C9"/>
    <w:rsid w:val="00AC11E5"/>
    <w:rsid w:val="00AC1366"/>
    <w:rsid w:val="00AC1838"/>
    <w:rsid w:val="00AC2B58"/>
    <w:rsid w:val="00AC2E71"/>
    <w:rsid w:val="00AC3215"/>
    <w:rsid w:val="00AC4630"/>
    <w:rsid w:val="00AC5326"/>
    <w:rsid w:val="00AC605E"/>
    <w:rsid w:val="00AC65F2"/>
    <w:rsid w:val="00AC687C"/>
    <w:rsid w:val="00AC6B5B"/>
    <w:rsid w:val="00AC6BA2"/>
    <w:rsid w:val="00AC7D97"/>
    <w:rsid w:val="00AD0294"/>
    <w:rsid w:val="00AD1A5F"/>
    <w:rsid w:val="00AD238B"/>
    <w:rsid w:val="00AD39AE"/>
    <w:rsid w:val="00AD415B"/>
    <w:rsid w:val="00AD4AF5"/>
    <w:rsid w:val="00AD4D95"/>
    <w:rsid w:val="00AD6325"/>
    <w:rsid w:val="00AD6636"/>
    <w:rsid w:val="00AD67C5"/>
    <w:rsid w:val="00AD6A7A"/>
    <w:rsid w:val="00AD6E23"/>
    <w:rsid w:val="00AD7356"/>
    <w:rsid w:val="00AD7D4B"/>
    <w:rsid w:val="00AE0A20"/>
    <w:rsid w:val="00AE125B"/>
    <w:rsid w:val="00AE1484"/>
    <w:rsid w:val="00AE1A3A"/>
    <w:rsid w:val="00AE1E64"/>
    <w:rsid w:val="00AE2357"/>
    <w:rsid w:val="00AE27C8"/>
    <w:rsid w:val="00AE333B"/>
    <w:rsid w:val="00AE360F"/>
    <w:rsid w:val="00AE401E"/>
    <w:rsid w:val="00AE49DF"/>
    <w:rsid w:val="00AE4C99"/>
    <w:rsid w:val="00AE5DD5"/>
    <w:rsid w:val="00AE6029"/>
    <w:rsid w:val="00AE64B8"/>
    <w:rsid w:val="00AE6545"/>
    <w:rsid w:val="00AE6E3D"/>
    <w:rsid w:val="00AE7389"/>
    <w:rsid w:val="00AE7A31"/>
    <w:rsid w:val="00AF0CE7"/>
    <w:rsid w:val="00AF0DD3"/>
    <w:rsid w:val="00AF0E9A"/>
    <w:rsid w:val="00AF3705"/>
    <w:rsid w:val="00AF4549"/>
    <w:rsid w:val="00AF6518"/>
    <w:rsid w:val="00AF78B8"/>
    <w:rsid w:val="00B003DB"/>
    <w:rsid w:val="00B0076B"/>
    <w:rsid w:val="00B01226"/>
    <w:rsid w:val="00B014DF"/>
    <w:rsid w:val="00B01862"/>
    <w:rsid w:val="00B01A34"/>
    <w:rsid w:val="00B01A3C"/>
    <w:rsid w:val="00B020A1"/>
    <w:rsid w:val="00B02444"/>
    <w:rsid w:val="00B02E50"/>
    <w:rsid w:val="00B034E5"/>
    <w:rsid w:val="00B03502"/>
    <w:rsid w:val="00B0396C"/>
    <w:rsid w:val="00B04C28"/>
    <w:rsid w:val="00B04DC7"/>
    <w:rsid w:val="00B04E9F"/>
    <w:rsid w:val="00B0551F"/>
    <w:rsid w:val="00B06506"/>
    <w:rsid w:val="00B071AE"/>
    <w:rsid w:val="00B07455"/>
    <w:rsid w:val="00B10109"/>
    <w:rsid w:val="00B10B35"/>
    <w:rsid w:val="00B12678"/>
    <w:rsid w:val="00B13E4F"/>
    <w:rsid w:val="00B1440D"/>
    <w:rsid w:val="00B1477D"/>
    <w:rsid w:val="00B14A1E"/>
    <w:rsid w:val="00B14E51"/>
    <w:rsid w:val="00B15A21"/>
    <w:rsid w:val="00B1638F"/>
    <w:rsid w:val="00B17971"/>
    <w:rsid w:val="00B2051F"/>
    <w:rsid w:val="00B20618"/>
    <w:rsid w:val="00B20AB6"/>
    <w:rsid w:val="00B20BCC"/>
    <w:rsid w:val="00B21774"/>
    <w:rsid w:val="00B21816"/>
    <w:rsid w:val="00B21AC3"/>
    <w:rsid w:val="00B21B99"/>
    <w:rsid w:val="00B255A1"/>
    <w:rsid w:val="00B256E1"/>
    <w:rsid w:val="00B25737"/>
    <w:rsid w:val="00B25754"/>
    <w:rsid w:val="00B259ED"/>
    <w:rsid w:val="00B26992"/>
    <w:rsid w:val="00B27AA4"/>
    <w:rsid w:val="00B30E90"/>
    <w:rsid w:val="00B31668"/>
    <w:rsid w:val="00B323CF"/>
    <w:rsid w:val="00B32D6B"/>
    <w:rsid w:val="00B33269"/>
    <w:rsid w:val="00B33D26"/>
    <w:rsid w:val="00B350C9"/>
    <w:rsid w:val="00B357B5"/>
    <w:rsid w:val="00B3629C"/>
    <w:rsid w:val="00B3715C"/>
    <w:rsid w:val="00B4052C"/>
    <w:rsid w:val="00B41CB4"/>
    <w:rsid w:val="00B43D73"/>
    <w:rsid w:val="00B4512D"/>
    <w:rsid w:val="00B45340"/>
    <w:rsid w:val="00B45A3D"/>
    <w:rsid w:val="00B45E13"/>
    <w:rsid w:val="00B46551"/>
    <w:rsid w:val="00B46F60"/>
    <w:rsid w:val="00B470D8"/>
    <w:rsid w:val="00B47315"/>
    <w:rsid w:val="00B47974"/>
    <w:rsid w:val="00B500CC"/>
    <w:rsid w:val="00B508E0"/>
    <w:rsid w:val="00B51712"/>
    <w:rsid w:val="00B51DB5"/>
    <w:rsid w:val="00B528AD"/>
    <w:rsid w:val="00B54455"/>
    <w:rsid w:val="00B54AAF"/>
    <w:rsid w:val="00B54CAD"/>
    <w:rsid w:val="00B552B9"/>
    <w:rsid w:val="00B55513"/>
    <w:rsid w:val="00B55F61"/>
    <w:rsid w:val="00B565E3"/>
    <w:rsid w:val="00B5730D"/>
    <w:rsid w:val="00B61445"/>
    <w:rsid w:val="00B61DDD"/>
    <w:rsid w:val="00B6279A"/>
    <w:rsid w:val="00B627A6"/>
    <w:rsid w:val="00B6293A"/>
    <w:rsid w:val="00B63D6B"/>
    <w:rsid w:val="00B64DD4"/>
    <w:rsid w:val="00B64F13"/>
    <w:rsid w:val="00B6504B"/>
    <w:rsid w:val="00B656DE"/>
    <w:rsid w:val="00B66C98"/>
    <w:rsid w:val="00B67B88"/>
    <w:rsid w:val="00B67D70"/>
    <w:rsid w:val="00B700CF"/>
    <w:rsid w:val="00B72101"/>
    <w:rsid w:val="00B73C40"/>
    <w:rsid w:val="00B73DEA"/>
    <w:rsid w:val="00B75193"/>
    <w:rsid w:val="00B752E7"/>
    <w:rsid w:val="00B760F8"/>
    <w:rsid w:val="00B76272"/>
    <w:rsid w:val="00B77D07"/>
    <w:rsid w:val="00B80FE2"/>
    <w:rsid w:val="00B844DC"/>
    <w:rsid w:val="00B8462D"/>
    <w:rsid w:val="00B84633"/>
    <w:rsid w:val="00B8538D"/>
    <w:rsid w:val="00B85F2E"/>
    <w:rsid w:val="00B86B36"/>
    <w:rsid w:val="00B87225"/>
    <w:rsid w:val="00B87375"/>
    <w:rsid w:val="00B877F2"/>
    <w:rsid w:val="00B87B50"/>
    <w:rsid w:val="00B87B74"/>
    <w:rsid w:val="00B90376"/>
    <w:rsid w:val="00B9037A"/>
    <w:rsid w:val="00B9047C"/>
    <w:rsid w:val="00B90E73"/>
    <w:rsid w:val="00B9191A"/>
    <w:rsid w:val="00B91973"/>
    <w:rsid w:val="00B9362F"/>
    <w:rsid w:val="00B940B3"/>
    <w:rsid w:val="00B94301"/>
    <w:rsid w:val="00B9499B"/>
    <w:rsid w:val="00B956BA"/>
    <w:rsid w:val="00B95B53"/>
    <w:rsid w:val="00B9731F"/>
    <w:rsid w:val="00BA00DF"/>
    <w:rsid w:val="00BA0BB6"/>
    <w:rsid w:val="00BA11E8"/>
    <w:rsid w:val="00BA204B"/>
    <w:rsid w:val="00BA22DA"/>
    <w:rsid w:val="00BA2930"/>
    <w:rsid w:val="00BA424D"/>
    <w:rsid w:val="00BA4CBB"/>
    <w:rsid w:val="00BA4E4C"/>
    <w:rsid w:val="00BA5432"/>
    <w:rsid w:val="00BA5970"/>
    <w:rsid w:val="00BA6890"/>
    <w:rsid w:val="00BA6D59"/>
    <w:rsid w:val="00BA712E"/>
    <w:rsid w:val="00BA77C6"/>
    <w:rsid w:val="00BA7D9B"/>
    <w:rsid w:val="00BA7DD8"/>
    <w:rsid w:val="00BB333E"/>
    <w:rsid w:val="00BB3D30"/>
    <w:rsid w:val="00BB44C2"/>
    <w:rsid w:val="00BB482B"/>
    <w:rsid w:val="00BB614F"/>
    <w:rsid w:val="00BB6587"/>
    <w:rsid w:val="00BC00A3"/>
    <w:rsid w:val="00BC0E5D"/>
    <w:rsid w:val="00BC1688"/>
    <w:rsid w:val="00BC1ADF"/>
    <w:rsid w:val="00BC2C0F"/>
    <w:rsid w:val="00BC3436"/>
    <w:rsid w:val="00BC404B"/>
    <w:rsid w:val="00BC4067"/>
    <w:rsid w:val="00BC458E"/>
    <w:rsid w:val="00BC5396"/>
    <w:rsid w:val="00BC5B35"/>
    <w:rsid w:val="00BC5BDA"/>
    <w:rsid w:val="00BC6AA6"/>
    <w:rsid w:val="00BD0164"/>
    <w:rsid w:val="00BD1939"/>
    <w:rsid w:val="00BD1FDB"/>
    <w:rsid w:val="00BD304D"/>
    <w:rsid w:val="00BD46D9"/>
    <w:rsid w:val="00BD5879"/>
    <w:rsid w:val="00BD61E5"/>
    <w:rsid w:val="00BD6482"/>
    <w:rsid w:val="00BD6615"/>
    <w:rsid w:val="00BD734E"/>
    <w:rsid w:val="00BD7887"/>
    <w:rsid w:val="00BD793B"/>
    <w:rsid w:val="00BD7CEC"/>
    <w:rsid w:val="00BD7D53"/>
    <w:rsid w:val="00BE04D5"/>
    <w:rsid w:val="00BE2224"/>
    <w:rsid w:val="00BE293A"/>
    <w:rsid w:val="00BE3BE2"/>
    <w:rsid w:val="00BE3C65"/>
    <w:rsid w:val="00BE3D12"/>
    <w:rsid w:val="00BE47C9"/>
    <w:rsid w:val="00BE4FA6"/>
    <w:rsid w:val="00BE5091"/>
    <w:rsid w:val="00BE575C"/>
    <w:rsid w:val="00BE5CE7"/>
    <w:rsid w:val="00BE5DB6"/>
    <w:rsid w:val="00BE6011"/>
    <w:rsid w:val="00BE799B"/>
    <w:rsid w:val="00BE7F58"/>
    <w:rsid w:val="00BF08B6"/>
    <w:rsid w:val="00BF114A"/>
    <w:rsid w:val="00BF16FE"/>
    <w:rsid w:val="00BF273E"/>
    <w:rsid w:val="00BF3913"/>
    <w:rsid w:val="00BF3C1C"/>
    <w:rsid w:val="00BF3D6B"/>
    <w:rsid w:val="00BF70AF"/>
    <w:rsid w:val="00BF7AF3"/>
    <w:rsid w:val="00BF7E00"/>
    <w:rsid w:val="00BF7E0A"/>
    <w:rsid w:val="00BF7F45"/>
    <w:rsid w:val="00BF7FDE"/>
    <w:rsid w:val="00C0008B"/>
    <w:rsid w:val="00C0112B"/>
    <w:rsid w:val="00C02CAF"/>
    <w:rsid w:val="00C02CDC"/>
    <w:rsid w:val="00C03492"/>
    <w:rsid w:val="00C0385C"/>
    <w:rsid w:val="00C03DCA"/>
    <w:rsid w:val="00C03E0B"/>
    <w:rsid w:val="00C041A7"/>
    <w:rsid w:val="00C04714"/>
    <w:rsid w:val="00C0479E"/>
    <w:rsid w:val="00C050B7"/>
    <w:rsid w:val="00C0523B"/>
    <w:rsid w:val="00C05C1F"/>
    <w:rsid w:val="00C06212"/>
    <w:rsid w:val="00C069E1"/>
    <w:rsid w:val="00C0727A"/>
    <w:rsid w:val="00C0756F"/>
    <w:rsid w:val="00C0769A"/>
    <w:rsid w:val="00C10058"/>
    <w:rsid w:val="00C10EEC"/>
    <w:rsid w:val="00C1142C"/>
    <w:rsid w:val="00C11773"/>
    <w:rsid w:val="00C119AE"/>
    <w:rsid w:val="00C13B6C"/>
    <w:rsid w:val="00C145DA"/>
    <w:rsid w:val="00C14A4F"/>
    <w:rsid w:val="00C14F4E"/>
    <w:rsid w:val="00C15752"/>
    <w:rsid w:val="00C15D8E"/>
    <w:rsid w:val="00C2005A"/>
    <w:rsid w:val="00C201C4"/>
    <w:rsid w:val="00C20303"/>
    <w:rsid w:val="00C2038B"/>
    <w:rsid w:val="00C20BE8"/>
    <w:rsid w:val="00C20C9A"/>
    <w:rsid w:val="00C21808"/>
    <w:rsid w:val="00C21DDC"/>
    <w:rsid w:val="00C22DB9"/>
    <w:rsid w:val="00C2317D"/>
    <w:rsid w:val="00C23541"/>
    <w:rsid w:val="00C23B20"/>
    <w:rsid w:val="00C24063"/>
    <w:rsid w:val="00C246D9"/>
    <w:rsid w:val="00C24EC4"/>
    <w:rsid w:val="00C25190"/>
    <w:rsid w:val="00C255F3"/>
    <w:rsid w:val="00C26FD9"/>
    <w:rsid w:val="00C306E7"/>
    <w:rsid w:val="00C30A16"/>
    <w:rsid w:val="00C31006"/>
    <w:rsid w:val="00C3132D"/>
    <w:rsid w:val="00C32613"/>
    <w:rsid w:val="00C32A75"/>
    <w:rsid w:val="00C32DC5"/>
    <w:rsid w:val="00C32F6A"/>
    <w:rsid w:val="00C33185"/>
    <w:rsid w:val="00C34D04"/>
    <w:rsid w:val="00C350B5"/>
    <w:rsid w:val="00C35A49"/>
    <w:rsid w:val="00C35D17"/>
    <w:rsid w:val="00C35E93"/>
    <w:rsid w:val="00C364D5"/>
    <w:rsid w:val="00C36AD9"/>
    <w:rsid w:val="00C36C4D"/>
    <w:rsid w:val="00C3757F"/>
    <w:rsid w:val="00C375BE"/>
    <w:rsid w:val="00C4028B"/>
    <w:rsid w:val="00C41AE1"/>
    <w:rsid w:val="00C4284F"/>
    <w:rsid w:val="00C436A9"/>
    <w:rsid w:val="00C4538D"/>
    <w:rsid w:val="00C45E02"/>
    <w:rsid w:val="00C461FF"/>
    <w:rsid w:val="00C46797"/>
    <w:rsid w:val="00C50274"/>
    <w:rsid w:val="00C50A42"/>
    <w:rsid w:val="00C520CF"/>
    <w:rsid w:val="00C52FA0"/>
    <w:rsid w:val="00C53176"/>
    <w:rsid w:val="00C53F3B"/>
    <w:rsid w:val="00C5423E"/>
    <w:rsid w:val="00C54BDA"/>
    <w:rsid w:val="00C56914"/>
    <w:rsid w:val="00C56AAF"/>
    <w:rsid w:val="00C6040B"/>
    <w:rsid w:val="00C61749"/>
    <w:rsid w:val="00C61DE9"/>
    <w:rsid w:val="00C62B86"/>
    <w:rsid w:val="00C62F82"/>
    <w:rsid w:val="00C6381D"/>
    <w:rsid w:val="00C646E2"/>
    <w:rsid w:val="00C65855"/>
    <w:rsid w:val="00C67814"/>
    <w:rsid w:val="00C70110"/>
    <w:rsid w:val="00C70D55"/>
    <w:rsid w:val="00C71FAF"/>
    <w:rsid w:val="00C728BC"/>
    <w:rsid w:val="00C72989"/>
    <w:rsid w:val="00C72D86"/>
    <w:rsid w:val="00C72FAB"/>
    <w:rsid w:val="00C73B4E"/>
    <w:rsid w:val="00C756BE"/>
    <w:rsid w:val="00C765F6"/>
    <w:rsid w:val="00C769DF"/>
    <w:rsid w:val="00C7756C"/>
    <w:rsid w:val="00C77ABB"/>
    <w:rsid w:val="00C77B1D"/>
    <w:rsid w:val="00C80543"/>
    <w:rsid w:val="00C808AF"/>
    <w:rsid w:val="00C8112E"/>
    <w:rsid w:val="00C815F2"/>
    <w:rsid w:val="00C822AF"/>
    <w:rsid w:val="00C823A5"/>
    <w:rsid w:val="00C831A9"/>
    <w:rsid w:val="00C83776"/>
    <w:rsid w:val="00C84978"/>
    <w:rsid w:val="00C8513C"/>
    <w:rsid w:val="00C85EDB"/>
    <w:rsid w:val="00C87C31"/>
    <w:rsid w:val="00C90428"/>
    <w:rsid w:val="00C908F4"/>
    <w:rsid w:val="00C9324D"/>
    <w:rsid w:val="00C9472A"/>
    <w:rsid w:val="00C94FC6"/>
    <w:rsid w:val="00C953B0"/>
    <w:rsid w:val="00C95C6E"/>
    <w:rsid w:val="00C96C07"/>
    <w:rsid w:val="00C97906"/>
    <w:rsid w:val="00C97A21"/>
    <w:rsid w:val="00C97D1E"/>
    <w:rsid w:val="00CA0B9D"/>
    <w:rsid w:val="00CA0C4D"/>
    <w:rsid w:val="00CA17C5"/>
    <w:rsid w:val="00CA4C3D"/>
    <w:rsid w:val="00CA5CC8"/>
    <w:rsid w:val="00CA61C8"/>
    <w:rsid w:val="00CB10EB"/>
    <w:rsid w:val="00CB1DE5"/>
    <w:rsid w:val="00CB20F7"/>
    <w:rsid w:val="00CB4403"/>
    <w:rsid w:val="00CB475C"/>
    <w:rsid w:val="00CB4921"/>
    <w:rsid w:val="00CB4B79"/>
    <w:rsid w:val="00CB5222"/>
    <w:rsid w:val="00CB5F72"/>
    <w:rsid w:val="00CB5FA7"/>
    <w:rsid w:val="00CB60C4"/>
    <w:rsid w:val="00CB65F7"/>
    <w:rsid w:val="00CB6709"/>
    <w:rsid w:val="00CB70EC"/>
    <w:rsid w:val="00CB7424"/>
    <w:rsid w:val="00CB7D04"/>
    <w:rsid w:val="00CC05F2"/>
    <w:rsid w:val="00CC117F"/>
    <w:rsid w:val="00CC168A"/>
    <w:rsid w:val="00CC19F0"/>
    <w:rsid w:val="00CC2388"/>
    <w:rsid w:val="00CC2FE0"/>
    <w:rsid w:val="00CC35EC"/>
    <w:rsid w:val="00CC498B"/>
    <w:rsid w:val="00CC5329"/>
    <w:rsid w:val="00CC53F7"/>
    <w:rsid w:val="00CC7155"/>
    <w:rsid w:val="00CC71A0"/>
    <w:rsid w:val="00CC76E5"/>
    <w:rsid w:val="00CD0179"/>
    <w:rsid w:val="00CD06FB"/>
    <w:rsid w:val="00CD1EBE"/>
    <w:rsid w:val="00CD2515"/>
    <w:rsid w:val="00CD2542"/>
    <w:rsid w:val="00CD2A33"/>
    <w:rsid w:val="00CD4176"/>
    <w:rsid w:val="00CD4663"/>
    <w:rsid w:val="00CD4B6F"/>
    <w:rsid w:val="00CD5890"/>
    <w:rsid w:val="00CD6FAA"/>
    <w:rsid w:val="00CD7F25"/>
    <w:rsid w:val="00CD7FF6"/>
    <w:rsid w:val="00CE0339"/>
    <w:rsid w:val="00CE07C9"/>
    <w:rsid w:val="00CE09B1"/>
    <w:rsid w:val="00CE19A2"/>
    <w:rsid w:val="00CE1F61"/>
    <w:rsid w:val="00CE20BD"/>
    <w:rsid w:val="00CE35E5"/>
    <w:rsid w:val="00CE45BA"/>
    <w:rsid w:val="00CE4602"/>
    <w:rsid w:val="00CE498C"/>
    <w:rsid w:val="00CE4DDD"/>
    <w:rsid w:val="00CE649A"/>
    <w:rsid w:val="00CE65D7"/>
    <w:rsid w:val="00CE752A"/>
    <w:rsid w:val="00CF08A3"/>
    <w:rsid w:val="00CF11EE"/>
    <w:rsid w:val="00CF2B1E"/>
    <w:rsid w:val="00CF2E1C"/>
    <w:rsid w:val="00CF3507"/>
    <w:rsid w:val="00CF380A"/>
    <w:rsid w:val="00CF38B6"/>
    <w:rsid w:val="00CF39D4"/>
    <w:rsid w:val="00CF3DDD"/>
    <w:rsid w:val="00CF4A9B"/>
    <w:rsid w:val="00CF52FE"/>
    <w:rsid w:val="00CF5E25"/>
    <w:rsid w:val="00CF6E0B"/>
    <w:rsid w:val="00CF6F15"/>
    <w:rsid w:val="00CF704B"/>
    <w:rsid w:val="00CF7DEB"/>
    <w:rsid w:val="00D00000"/>
    <w:rsid w:val="00D01AEE"/>
    <w:rsid w:val="00D032D5"/>
    <w:rsid w:val="00D0350E"/>
    <w:rsid w:val="00D0350F"/>
    <w:rsid w:val="00D03C6B"/>
    <w:rsid w:val="00D04103"/>
    <w:rsid w:val="00D04A04"/>
    <w:rsid w:val="00D062E5"/>
    <w:rsid w:val="00D06BBA"/>
    <w:rsid w:val="00D10531"/>
    <w:rsid w:val="00D10D77"/>
    <w:rsid w:val="00D11727"/>
    <w:rsid w:val="00D122F0"/>
    <w:rsid w:val="00D1282F"/>
    <w:rsid w:val="00D12CB1"/>
    <w:rsid w:val="00D13241"/>
    <w:rsid w:val="00D1448E"/>
    <w:rsid w:val="00D14B71"/>
    <w:rsid w:val="00D15179"/>
    <w:rsid w:val="00D152A7"/>
    <w:rsid w:val="00D16ED7"/>
    <w:rsid w:val="00D16F53"/>
    <w:rsid w:val="00D1772A"/>
    <w:rsid w:val="00D178DC"/>
    <w:rsid w:val="00D206AF"/>
    <w:rsid w:val="00D2076A"/>
    <w:rsid w:val="00D20C0C"/>
    <w:rsid w:val="00D20F04"/>
    <w:rsid w:val="00D2198B"/>
    <w:rsid w:val="00D2309B"/>
    <w:rsid w:val="00D23CDC"/>
    <w:rsid w:val="00D240B0"/>
    <w:rsid w:val="00D245CF"/>
    <w:rsid w:val="00D2486B"/>
    <w:rsid w:val="00D24AA4"/>
    <w:rsid w:val="00D25FD8"/>
    <w:rsid w:val="00D26084"/>
    <w:rsid w:val="00D266F5"/>
    <w:rsid w:val="00D26B32"/>
    <w:rsid w:val="00D27B06"/>
    <w:rsid w:val="00D31299"/>
    <w:rsid w:val="00D31440"/>
    <w:rsid w:val="00D3180F"/>
    <w:rsid w:val="00D31851"/>
    <w:rsid w:val="00D31EBA"/>
    <w:rsid w:val="00D32D1F"/>
    <w:rsid w:val="00D3315F"/>
    <w:rsid w:val="00D33C40"/>
    <w:rsid w:val="00D33C7A"/>
    <w:rsid w:val="00D341FA"/>
    <w:rsid w:val="00D34435"/>
    <w:rsid w:val="00D34514"/>
    <w:rsid w:val="00D34BAA"/>
    <w:rsid w:val="00D35A93"/>
    <w:rsid w:val="00D35F14"/>
    <w:rsid w:val="00D35F30"/>
    <w:rsid w:val="00D36CC9"/>
    <w:rsid w:val="00D3745C"/>
    <w:rsid w:val="00D37BD5"/>
    <w:rsid w:val="00D37F1E"/>
    <w:rsid w:val="00D40A5D"/>
    <w:rsid w:val="00D41579"/>
    <w:rsid w:val="00D43EB5"/>
    <w:rsid w:val="00D4569A"/>
    <w:rsid w:val="00D456E0"/>
    <w:rsid w:val="00D458A3"/>
    <w:rsid w:val="00D458AD"/>
    <w:rsid w:val="00D469E5"/>
    <w:rsid w:val="00D47B0A"/>
    <w:rsid w:val="00D47BCC"/>
    <w:rsid w:val="00D47F96"/>
    <w:rsid w:val="00D502C8"/>
    <w:rsid w:val="00D50AB7"/>
    <w:rsid w:val="00D50DB0"/>
    <w:rsid w:val="00D50DC0"/>
    <w:rsid w:val="00D51023"/>
    <w:rsid w:val="00D51288"/>
    <w:rsid w:val="00D517BC"/>
    <w:rsid w:val="00D53DA4"/>
    <w:rsid w:val="00D56242"/>
    <w:rsid w:val="00D56C6E"/>
    <w:rsid w:val="00D57B34"/>
    <w:rsid w:val="00D57C30"/>
    <w:rsid w:val="00D57E6B"/>
    <w:rsid w:val="00D57EBA"/>
    <w:rsid w:val="00D57F96"/>
    <w:rsid w:val="00D601B3"/>
    <w:rsid w:val="00D622A7"/>
    <w:rsid w:val="00D62DCC"/>
    <w:rsid w:val="00D6356C"/>
    <w:rsid w:val="00D63620"/>
    <w:rsid w:val="00D63710"/>
    <w:rsid w:val="00D64088"/>
    <w:rsid w:val="00D6481F"/>
    <w:rsid w:val="00D658B3"/>
    <w:rsid w:val="00D65AC9"/>
    <w:rsid w:val="00D66196"/>
    <w:rsid w:val="00D664EB"/>
    <w:rsid w:val="00D66581"/>
    <w:rsid w:val="00D67A62"/>
    <w:rsid w:val="00D67DDC"/>
    <w:rsid w:val="00D70EDE"/>
    <w:rsid w:val="00D72D95"/>
    <w:rsid w:val="00D73014"/>
    <w:rsid w:val="00D73966"/>
    <w:rsid w:val="00D74D19"/>
    <w:rsid w:val="00D75242"/>
    <w:rsid w:val="00D75E62"/>
    <w:rsid w:val="00D7677E"/>
    <w:rsid w:val="00D76F51"/>
    <w:rsid w:val="00D772CD"/>
    <w:rsid w:val="00D80332"/>
    <w:rsid w:val="00D8042A"/>
    <w:rsid w:val="00D80E5E"/>
    <w:rsid w:val="00D83E53"/>
    <w:rsid w:val="00D844FB"/>
    <w:rsid w:val="00D84543"/>
    <w:rsid w:val="00D856E2"/>
    <w:rsid w:val="00D85EE6"/>
    <w:rsid w:val="00D85F4B"/>
    <w:rsid w:val="00D86317"/>
    <w:rsid w:val="00D91340"/>
    <w:rsid w:val="00D914E6"/>
    <w:rsid w:val="00D914F1"/>
    <w:rsid w:val="00D92489"/>
    <w:rsid w:val="00D927BC"/>
    <w:rsid w:val="00D9290D"/>
    <w:rsid w:val="00D934C9"/>
    <w:rsid w:val="00D93A13"/>
    <w:rsid w:val="00D93D92"/>
    <w:rsid w:val="00D94620"/>
    <w:rsid w:val="00D94774"/>
    <w:rsid w:val="00D94F6F"/>
    <w:rsid w:val="00D9510A"/>
    <w:rsid w:val="00D951B0"/>
    <w:rsid w:val="00D952AF"/>
    <w:rsid w:val="00D95C56"/>
    <w:rsid w:val="00D96F3E"/>
    <w:rsid w:val="00D97689"/>
    <w:rsid w:val="00DA02F3"/>
    <w:rsid w:val="00DA2920"/>
    <w:rsid w:val="00DA2926"/>
    <w:rsid w:val="00DA2E43"/>
    <w:rsid w:val="00DA3357"/>
    <w:rsid w:val="00DA3463"/>
    <w:rsid w:val="00DA3971"/>
    <w:rsid w:val="00DA3BEF"/>
    <w:rsid w:val="00DA4DB5"/>
    <w:rsid w:val="00DA67A3"/>
    <w:rsid w:val="00DB0B23"/>
    <w:rsid w:val="00DB183A"/>
    <w:rsid w:val="00DB2E75"/>
    <w:rsid w:val="00DB3B4D"/>
    <w:rsid w:val="00DB5733"/>
    <w:rsid w:val="00DB57A7"/>
    <w:rsid w:val="00DB63E5"/>
    <w:rsid w:val="00DB7566"/>
    <w:rsid w:val="00DC01C0"/>
    <w:rsid w:val="00DC08F1"/>
    <w:rsid w:val="00DC112E"/>
    <w:rsid w:val="00DC1414"/>
    <w:rsid w:val="00DC14B0"/>
    <w:rsid w:val="00DC1C49"/>
    <w:rsid w:val="00DC2E0C"/>
    <w:rsid w:val="00DC33E5"/>
    <w:rsid w:val="00DC3CEC"/>
    <w:rsid w:val="00DC4844"/>
    <w:rsid w:val="00DC4B20"/>
    <w:rsid w:val="00DC4FC9"/>
    <w:rsid w:val="00DC5D57"/>
    <w:rsid w:val="00DC6AF4"/>
    <w:rsid w:val="00DC6BA5"/>
    <w:rsid w:val="00DC7035"/>
    <w:rsid w:val="00DC74B0"/>
    <w:rsid w:val="00DC76A3"/>
    <w:rsid w:val="00DD100E"/>
    <w:rsid w:val="00DD12E8"/>
    <w:rsid w:val="00DD1565"/>
    <w:rsid w:val="00DD15B0"/>
    <w:rsid w:val="00DD23F7"/>
    <w:rsid w:val="00DD4568"/>
    <w:rsid w:val="00DD46DB"/>
    <w:rsid w:val="00DD476E"/>
    <w:rsid w:val="00DD4FF3"/>
    <w:rsid w:val="00DD5335"/>
    <w:rsid w:val="00DD7F32"/>
    <w:rsid w:val="00DE0224"/>
    <w:rsid w:val="00DE0DE2"/>
    <w:rsid w:val="00DE1D50"/>
    <w:rsid w:val="00DE22C9"/>
    <w:rsid w:val="00DE3A99"/>
    <w:rsid w:val="00DE3BC9"/>
    <w:rsid w:val="00DE45B9"/>
    <w:rsid w:val="00DE5187"/>
    <w:rsid w:val="00DE5C2C"/>
    <w:rsid w:val="00DE64B8"/>
    <w:rsid w:val="00DF0E97"/>
    <w:rsid w:val="00DF0EE7"/>
    <w:rsid w:val="00DF319D"/>
    <w:rsid w:val="00DF31F9"/>
    <w:rsid w:val="00DF39C8"/>
    <w:rsid w:val="00DF4793"/>
    <w:rsid w:val="00DF5359"/>
    <w:rsid w:val="00DF596E"/>
    <w:rsid w:val="00DF5F6B"/>
    <w:rsid w:val="00DF65C6"/>
    <w:rsid w:val="00DF6DB2"/>
    <w:rsid w:val="00DF7F24"/>
    <w:rsid w:val="00E008F4"/>
    <w:rsid w:val="00E01050"/>
    <w:rsid w:val="00E016B0"/>
    <w:rsid w:val="00E02524"/>
    <w:rsid w:val="00E03FAE"/>
    <w:rsid w:val="00E04496"/>
    <w:rsid w:val="00E06609"/>
    <w:rsid w:val="00E10A87"/>
    <w:rsid w:val="00E10EA7"/>
    <w:rsid w:val="00E11589"/>
    <w:rsid w:val="00E1180B"/>
    <w:rsid w:val="00E11A4D"/>
    <w:rsid w:val="00E132A6"/>
    <w:rsid w:val="00E13CB7"/>
    <w:rsid w:val="00E13CDC"/>
    <w:rsid w:val="00E13EFE"/>
    <w:rsid w:val="00E14861"/>
    <w:rsid w:val="00E15287"/>
    <w:rsid w:val="00E1535D"/>
    <w:rsid w:val="00E155D0"/>
    <w:rsid w:val="00E15690"/>
    <w:rsid w:val="00E158E8"/>
    <w:rsid w:val="00E16378"/>
    <w:rsid w:val="00E16D67"/>
    <w:rsid w:val="00E201CC"/>
    <w:rsid w:val="00E20985"/>
    <w:rsid w:val="00E21D59"/>
    <w:rsid w:val="00E21F1A"/>
    <w:rsid w:val="00E2212F"/>
    <w:rsid w:val="00E221FE"/>
    <w:rsid w:val="00E22B61"/>
    <w:rsid w:val="00E23389"/>
    <w:rsid w:val="00E238F9"/>
    <w:rsid w:val="00E242C4"/>
    <w:rsid w:val="00E244FA"/>
    <w:rsid w:val="00E247EC"/>
    <w:rsid w:val="00E251D2"/>
    <w:rsid w:val="00E25990"/>
    <w:rsid w:val="00E25D6F"/>
    <w:rsid w:val="00E26A04"/>
    <w:rsid w:val="00E26E53"/>
    <w:rsid w:val="00E270D5"/>
    <w:rsid w:val="00E27659"/>
    <w:rsid w:val="00E30147"/>
    <w:rsid w:val="00E30A1B"/>
    <w:rsid w:val="00E31404"/>
    <w:rsid w:val="00E314D0"/>
    <w:rsid w:val="00E31AE6"/>
    <w:rsid w:val="00E320C3"/>
    <w:rsid w:val="00E32565"/>
    <w:rsid w:val="00E33122"/>
    <w:rsid w:val="00E34E3A"/>
    <w:rsid w:val="00E3560D"/>
    <w:rsid w:val="00E35727"/>
    <w:rsid w:val="00E35877"/>
    <w:rsid w:val="00E35EBC"/>
    <w:rsid w:val="00E36BC9"/>
    <w:rsid w:val="00E37EE6"/>
    <w:rsid w:val="00E37EFC"/>
    <w:rsid w:val="00E41C21"/>
    <w:rsid w:val="00E423CD"/>
    <w:rsid w:val="00E433B8"/>
    <w:rsid w:val="00E445C5"/>
    <w:rsid w:val="00E45306"/>
    <w:rsid w:val="00E45833"/>
    <w:rsid w:val="00E46386"/>
    <w:rsid w:val="00E4676E"/>
    <w:rsid w:val="00E46890"/>
    <w:rsid w:val="00E46F07"/>
    <w:rsid w:val="00E478F4"/>
    <w:rsid w:val="00E47EAB"/>
    <w:rsid w:val="00E515B3"/>
    <w:rsid w:val="00E519A5"/>
    <w:rsid w:val="00E51B27"/>
    <w:rsid w:val="00E526CB"/>
    <w:rsid w:val="00E53D77"/>
    <w:rsid w:val="00E5540B"/>
    <w:rsid w:val="00E55624"/>
    <w:rsid w:val="00E55A19"/>
    <w:rsid w:val="00E5717E"/>
    <w:rsid w:val="00E57624"/>
    <w:rsid w:val="00E64F03"/>
    <w:rsid w:val="00E65D2F"/>
    <w:rsid w:val="00E66EEC"/>
    <w:rsid w:val="00E6719A"/>
    <w:rsid w:val="00E672DC"/>
    <w:rsid w:val="00E67650"/>
    <w:rsid w:val="00E7126E"/>
    <w:rsid w:val="00E7135E"/>
    <w:rsid w:val="00E71AF8"/>
    <w:rsid w:val="00E71D5C"/>
    <w:rsid w:val="00E72985"/>
    <w:rsid w:val="00E73C37"/>
    <w:rsid w:val="00E73E1A"/>
    <w:rsid w:val="00E758F8"/>
    <w:rsid w:val="00E75C72"/>
    <w:rsid w:val="00E76E43"/>
    <w:rsid w:val="00E76FD0"/>
    <w:rsid w:val="00E800EA"/>
    <w:rsid w:val="00E80A39"/>
    <w:rsid w:val="00E81505"/>
    <w:rsid w:val="00E81B42"/>
    <w:rsid w:val="00E8212B"/>
    <w:rsid w:val="00E82335"/>
    <w:rsid w:val="00E827A5"/>
    <w:rsid w:val="00E82FFB"/>
    <w:rsid w:val="00E83192"/>
    <w:rsid w:val="00E834D5"/>
    <w:rsid w:val="00E83791"/>
    <w:rsid w:val="00E83C00"/>
    <w:rsid w:val="00E83F91"/>
    <w:rsid w:val="00E845A3"/>
    <w:rsid w:val="00E84745"/>
    <w:rsid w:val="00E85382"/>
    <w:rsid w:val="00E863BD"/>
    <w:rsid w:val="00E86591"/>
    <w:rsid w:val="00E866BF"/>
    <w:rsid w:val="00E872AF"/>
    <w:rsid w:val="00E87C65"/>
    <w:rsid w:val="00E87E12"/>
    <w:rsid w:val="00E906D5"/>
    <w:rsid w:val="00E9273C"/>
    <w:rsid w:val="00E92B1F"/>
    <w:rsid w:val="00E93AB6"/>
    <w:rsid w:val="00E943FF"/>
    <w:rsid w:val="00E949CB"/>
    <w:rsid w:val="00E95933"/>
    <w:rsid w:val="00E96165"/>
    <w:rsid w:val="00E96BE6"/>
    <w:rsid w:val="00E971E3"/>
    <w:rsid w:val="00E97221"/>
    <w:rsid w:val="00E977DD"/>
    <w:rsid w:val="00EA0A35"/>
    <w:rsid w:val="00EA0CEC"/>
    <w:rsid w:val="00EA155D"/>
    <w:rsid w:val="00EA18AE"/>
    <w:rsid w:val="00EA1A1A"/>
    <w:rsid w:val="00EA2189"/>
    <w:rsid w:val="00EA2CE7"/>
    <w:rsid w:val="00EA33FF"/>
    <w:rsid w:val="00EA372B"/>
    <w:rsid w:val="00EA6F0C"/>
    <w:rsid w:val="00EB0765"/>
    <w:rsid w:val="00EB0977"/>
    <w:rsid w:val="00EB12FF"/>
    <w:rsid w:val="00EB13C5"/>
    <w:rsid w:val="00EB2855"/>
    <w:rsid w:val="00EB2E12"/>
    <w:rsid w:val="00EB3F25"/>
    <w:rsid w:val="00EB3F7D"/>
    <w:rsid w:val="00EB49FA"/>
    <w:rsid w:val="00EB55F1"/>
    <w:rsid w:val="00EB5854"/>
    <w:rsid w:val="00EB62D1"/>
    <w:rsid w:val="00EB6DA0"/>
    <w:rsid w:val="00EC0281"/>
    <w:rsid w:val="00EC25B6"/>
    <w:rsid w:val="00EC39AC"/>
    <w:rsid w:val="00EC3AEF"/>
    <w:rsid w:val="00EC4D39"/>
    <w:rsid w:val="00EC5578"/>
    <w:rsid w:val="00EC55F0"/>
    <w:rsid w:val="00EC5E10"/>
    <w:rsid w:val="00EC60EA"/>
    <w:rsid w:val="00EC6688"/>
    <w:rsid w:val="00EC6E2E"/>
    <w:rsid w:val="00ED055C"/>
    <w:rsid w:val="00ED160C"/>
    <w:rsid w:val="00ED2080"/>
    <w:rsid w:val="00ED2288"/>
    <w:rsid w:val="00ED346C"/>
    <w:rsid w:val="00ED3551"/>
    <w:rsid w:val="00ED4004"/>
    <w:rsid w:val="00ED4B36"/>
    <w:rsid w:val="00ED5956"/>
    <w:rsid w:val="00ED5A08"/>
    <w:rsid w:val="00ED5C6A"/>
    <w:rsid w:val="00ED5D96"/>
    <w:rsid w:val="00ED6F47"/>
    <w:rsid w:val="00ED7061"/>
    <w:rsid w:val="00ED72AD"/>
    <w:rsid w:val="00ED78F8"/>
    <w:rsid w:val="00EE0DA3"/>
    <w:rsid w:val="00EE1447"/>
    <w:rsid w:val="00EE1DA5"/>
    <w:rsid w:val="00EE208C"/>
    <w:rsid w:val="00EE216A"/>
    <w:rsid w:val="00EE23EA"/>
    <w:rsid w:val="00EE25AE"/>
    <w:rsid w:val="00EE26A1"/>
    <w:rsid w:val="00EE30CF"/>
    <w:rsid w:val="00EE3402"/>
    <w:rsid w:val="00EE39D6"/>
    <w:rsid w:val="00EE47D7"/>
    <w:rsid w:val="00EE6A3E"/>
    <w:rsid w:val="00EE7180"/>
    <w:rsid w:val="00EF03F0"/>
    <w:rsid w:val="00EF075F"/>
    <w:rsid w:val="00EF5340"/>
    <w:rsid w:val="00EF608F"/>
    <w:rsid w:val="00EF66F5"/>
    <w:rsid w:val="00EF745D"/>
    <w:rsid w:val="00EF7F07"/>
    <w:rsid w:val="00F00CA8"/>
    <w:rsid w:val="00F00D83"/>
    <w:rsid w:val="00F015A8"/>
    <w:rsid w:val="00F021CA"/>
    <w:rsid w:val="00F02877"/>
    <w:rsid w:val="00F02E11"/>
    <w:rsid w:val="00F033FF"/>
    <w:rsid w:val="00F05411"/>
    <w:rsid w:val="00F05B36"/>
    <w:rsid w:val="00F06E88"/>
    <w:rsid w:val="00F06F3E"/>
    <w:rsid w:val="00F0739F"/>
    <w:rsid w:val="00F07F37"/>
    <w:rsid w:val="00F10020"/>
    <w:rsid w:val="00F101EE"/>
    <w:rsid w:val="00F10283"/>
    <w:rsid w:val="00F111A7"/>
    <w:rsid w:val="00F11F2E"/>
    <w:rsid w:val="00F12E52"/>
    <w:rsid w:val="00F13668"/>
    <w:rsid w:val="00F13DDE"/>
    <w:rsid w:val="00F1409A"/>
    <w:rsid w:val="00F15209"/>
    <w:rsid w:val="00F15676"/>
    <w:rsid w:val="00F1617A"/>
    <w:rsid w:val="00F16203"/>
    <w:rsid w:val="00F1708A"/>
    <w:rsid w:val="00F2042D"/>
    <w:rsid w:val="00F2186C"/>
    <w:rsid w:val="00F2219B"/>
    <w:rsid w:val="00F227FE"/>
    <w:rsid w:val="00F22B9A"/>
    <w:rsid w:val="00F245C8"/>
    <w:rsid w:val="00F255F1"/>
    <w:rsid w:val="00F2664D"/>
    <w:rsid w:val="00F27068"/>
    <w:rsid w:val="00F2715E"/>
    <w:rsid w:val="00F27229"/>
    <w:rsid w:val="00F27BCE"/>
    <w:rsid w:val="00F27CF1"/>
    <w:rsid w:val="00F27D0A"/>
    <w:rsid w:val="00F30418"/>
    <w:rsid w:val="00F30B47"/>
    <w:rsid w:val="00F318C6"/>
    <w:rsid w:val="00F3212D"/>
    <w:rsid w:val="00F3215E"/>
    <w:rsid w:val="00F321C8"/>
    <w:rsid w:val="00F3231F"/>
    <w:rsid w:val="00F32F46"/>
    <w:rsid w:val="00F33523"/>
    <w:rsid w:val="00F33C78"/>
    <w:rsid w:val="00F34A9E"/>
    <w:rsid w:val="00F34ACE"/>
    <w:rsid w:val="00F34F75"/>
    <w:rsid w:val="00F358B7"/>
    <w:rsid w:val="00F3703A"/>
    <w:rsid w:val="00F412FE"/>
    <w:rsid w:val="00F41CC2"/>
    <w:rsid w:val="00F43177"/>
    <w:rsid w:val="00F43E36"/>
    <w:rsid w:val="00F448D7"/>
    <w:rsid w:val="00F44AAE"/>
    <w:rsid w:val="00F47357"/>
    <w:rsid w:val="00F473E5"/>
    <w:rsid w:val="00F47722"/>
    <w:rsid w:val="00F4784F"/>
    <w:rsid w:val="00F47CF1"/>
    <w:rsid w:val="00F5010E"/>
    <w:rsid w:val="00F50175"/>
    <w:rsid w:val="00F50BB0"/>
    <w:rsid w:val="00F51176"/>
    <w:rsid w:val="00F527AC"/>
    <w:rsid w:val="00F52D73"/>
    <w:rsid w:val="00F52E19"/>
    <w:rsid w:val="00F52F55"/>
    <w:rsid w:val="00F537EB"/>
    <w:rsid w:val="00F54245"/>
    <w:rsid w:val="00F5454D"/>
    <w:rsid w:val="00F54669"/>
    <w:rsid w:val="00F56092"/>
    <w:rsid w:val="00F5614E"/>
    <w:rsid w:val="00F56505"/>
    <w:rsid w:val="00F56B4F"/>
    <w:rsid w:val="00F57B57"/>
    <w:rsid w:val="00F60E34"/>
    <w:rsid w:val="00F614F4"/>
    <w:rsid w:val="00F61928"/>
    <w:rsid w:val="00F6193D"/>
    <w:rsid w:val="00F640D5"/>
    <w:rsid w:val="00F64637"/>
    <w:rsid w:val="00F6492E"/>
    <w:rsid w:val="00F650A6"/>
    <w:rsid w:val="00F65834"/>
    <w:rsid w:val="00F661B5"/>
    <w:rsid w:val="00F665A6"/>
    <w:rsid w:val="00F66B6F"/>
    <w:rsid w:val="00F7021E"/>
    <w:rsid w:val="00F70D39"/>
    <w:rsid w:val="00F72F26"/>
    <w:rsid w:val="00F73189"/>
    <w:rsid w:val="00F747E6"/>
    <w:rsid w:val="00F74DA3"/>
    <w:rsid w:val="00F756DA"/>
    <w:rsid w:val="00F7655D"/>
    <w:rsid w:val="00F76795"/>
    <w:rsid w:val="00F76B9B"/>
    <w:rsid w:val="00F76DFA"/>
    <w:rsid w:val="00F77545"/>
    <w:rsid w:val="00F800D0"/>
    <w:rsid w:val="00F807D2"/>
    <w:rsid w:val="00F80F62"/>
    <w:rsid w:val="00F81868"/>
    <w:rsid w:val="00F823C9"/>
    <w:rsid w:val="00F82715"/>
    <w:rsid w:val="00F82F85"/>
    <w:rsid w:val="00F83B91"/>
    <w:rsid w:val="00F84904"/>
    <w:rsid w:val="00F849CA"/>
    <w:rsid w:val="00F85E79"/>
    <w:rsid w:val="00F863B8"/>
    <w:rsid w:val="00F870F4"/>
    <w:rsid w:val="00F8712D"/>
    <w:rsid w:val="00F90EAB"/>
    <w:rsid w:val="00F91AE2"/>
    <w:rsid w:val="00F91C26"/>
    <w:rsid w:val="00F91DFA"/>
    <w:rsid w:val="00F924F1"/>
    <w:rsid w:val="00F93256"/>
    <w:rsid w:val="00F933AE"/>
    <w:rsid w:val="00F933C7"/>
    <w:rsid w:val="00F93E42"/>
    <w:rsid w:val="00F93F18"/>
    <w:rsid w:val="00F9504E"/>
    <w:rsid w:val="00F95288"/>
    <w:rsid w:val="00F95AC5"/>
    <w:rsid w:val="00F95D73"/>
    <w:rsid w:val="00F96488"/>
    <w:rsid w:val="00F97019"/>
    <w:rsid w:val="00F9791B"/>
    <w:rsid w:val="00F97C43"/>
    <w:rsid w:val="00FA10C2"/>
    <w:rsid w:val="00FA145A"/>
    <w:rsid w:val="00FA17D2"/>
    <w:rsid w:val="00FA19B7"/>
    <w:rsid w:val="00FA20B1"/>
    <w:rsid w:val="00FA2748"/>
    <w:rsid w:val="00FA2D5E"/>
    <w:rsid w:val="00FA313D"/>
    <w:rsid w:val="00FA3A16"/>
    <w:rsid w:val="00FA402C"/>
    <w:rsid w:val="00FA478A"/>
    <w:rsid w:val="00FA4DDC"/>
    <w:rsid w:val="00FA59AB"/>
    <w:rsid w:val="00FA59D0"/>
    <w:rsid w:val="00FA5A2D"/>
    <w:rsid w:val="00FA64DF"/>
    <w:rsid w:val="00FA734B"/>
    <w:rsid w:val="00FB0104"/>
    <w:rsid w:val="00FB1087"/>
    <w:rsid w:val="00FB217D"/>
    <w:rsid w:val="00FB2AFC"/>
    <w:rsid w:val="00FB39D3"/>
    <w:rsid w:val="00FB4854"/>
    <w:rsid w:val="00FB5258"/>
    <w:rsid w:val="00FB64DC"/>
    <w:rsid w:val="00FB657A"/>
    <w:rsid w:val="00FB7568"/>
    <w:rsid w:val="00FB7A39"/>
    <w:rsid w:val="00FB7FFC"/>
    <w:rsid w:val="00FC0B90"/>
    <w:rsid w:val="00FC0E1D"/>
    <w:rsid w:val="00FC1482"/>
    <w:rsid w:val="00FC1F7C"/>
    <w:rsid w:val="00FC24DA"/>
    <w:rsid w:val="00FC3EF2"/>
    <w:rsid w:val="00FC4748"/>
    <w:rsid w:val="00FC53DA"/>
    <w:rsid w:val="00FC564A"/>
    <w:rsid w:val="00FC5685"/>
    <w:rsid w:val="00FC60C9"/>
    <w:rsid w:val="00FC6B8F"/>
    <w:rsid w:val="00FD06E3"/>
    <w:rsid w:val="00FD0F4E"/>
    <w:rsid w:val="00FD16A9"/>
    <w:rsid w:val="00FD1D0B"/>
    <w:rsid w:val="00FD26E8"/>
    <w:rsid w:val="00FD28DE"/>
    <w:rsid w:val="00FD4A1B"/>
    <w:rsid w:val="00FD4A67"/>
    <w:rsid w:val="00FE0851"/>
    <w:rsid w:val="00FE1079"/>
    <w:rsid w:val="00FE1D50"/>
    <w:rsid w:val="00FE330D"/>
    <w:rsid w:val="00FE4758"/>
    <w:rsid w:val="00FE5048"/>
    <w:rsid w:val="00FE50E4"/>
    <w:rsid w:val="00FE534F"/>
    <w:rsid w:val="00FE561E"/>
    <w:rsid w:val="00FE5AA1"/>
    <w:rsid w:val="00FE5CB3"/>
    <w:rsid w:val="00FE6390"/>
    <w:rsid w:val="00FE655E"/>
    <w:rsid w:val="00FE7250"/>
    <w:rsid w:val="00FF004E"/>
    <w:rsid w:val="00FF0496"/>
    <w:rsid w:val="00FF0E07"/>
    <w:rsid w:val="00FF0E35"/>
    <w:rsid w:val="00FF0F4A"/>
    <w:rsid w:val="00FF150B"/>
    <w:rsid w:val="00FF1798"/>
    <w:rsid w:val="00FF2496"/>
    <w:rsid w:val="00FF26DA"/>
    <w:rsid w:val="00FF3364"/>
    <w:rsid w:val="00FF35A7"/>
    <w:rsid w:val="00FF4149"/>
    <w:rsid w:val="00FF423B"/>
    <w:rsid w:val="00FF45B0"/>
    <w:rsid w:val="00FF5918"/>
    <w:rsid w:val="00FF5F9B"/>
    <w:rsid w:val="00FF679A"/>
    <w:rsid w:val="00FF72E2"/>
    <w:rsid w:val="00FF7497"/>
    <w:rsid w:val="00FF7580"/>
    <w:rsid w:val="0156CE56"/>
    <w:rsid w:val="02C11AA0"/>
    <w:rsid w:val="0534EFA6"/>
    <w:rsid w:val="064A67A3"/>
    <w:rsid w:val="0765E498"/>
    <w:rsid w:val="0C6D3BA3"/>
    <w:rsid w:val="0DDD0337"/>
    <w:rsid w:val="0E47602D"/>
    <w:rsid w:val="1031CC98"/>
    <w:rsid w:val="13B68F1A"/>
    <w:rsid w:val="14882DC7"/>
    <w:rsid w:val="1BF21D6B"/>
    <w:rsid w:val="1D13BDF2"/>
    <w:rsid w:val="208C526A"/>
    <w:rsid w:val="2DEC177D"/>
    <w:rsid w:val="2FBB1C5B"/>
    <w:rsid w:val="3383D207"/>
    <w:rsid w:val="344B276C"/>
    <w:rsid w:val="37F2D8CD"/>
    <w:rsid w:val="37F6041B"/>
    <w:rsid w:val="45932836"/>
    <w:rsid w:val="48A75AEC"/>
    <w:rsid w:val="4AC85C08"/>
    <w:rsid w:val="4E650C26"/>
    <w:rsid w:val="4FF94FE7"/>
    <w:rsid w:val="53F74018"/>
    <w:rsid w:val="5AA40867"/>
    <w:rsid w:val="5CF51A20"/>
    <w:rsid w:val="60EB8336"/>
    <w:rsid w:val="61BDC3EE"/>
    <w:rsid w:val="6E6837BC"/>
    <w:rsid w:val="6ECBD04F"/>
    <w:rsid w:val="6FCA0C97"/>
    <w:rsid w:val="73644A67"/>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409324"/>
  <w15:docId w15:val="{1DA2770F-430A-4098-A8C5-7837A385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iPriority="99"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0070"/>
    <w:pPr>
      <w:spacing w:line="264" w:lineRule="auto"/>
      <w:jc w:val="both"/>
    </w:pPr>
    <w:rPr>
      <w:rFonts w:ascii="Linux Libertine" w:eastAsiaTheme="minorHAnsi" w:hAnsi="Linux Libertine" w:cstheme="minorBidi"/>
      <w:sz w:val="18"/>
      <w:szCs w:val="22"/>
      <w:lang w:val="en-US" w:eastAsia="en-US"/>
    </w:rPr>
  </w:style>
  <w:style w:type="paragraph" w:styleId="Heading10">
    <w:name w:val="heading 1"/>
    <w:basedOn w:val="Normal"/>
    <w:next w:val="Normal"/>
    <w:link w:val="Heading1Char"/>
    <w:autoRedefine/>
    <w:uiPriority w:val="9"/>
    <w:qFormat/>
    <w:locked/>
    <w:rsid w:val="00893D84"/>
    <w:pPr>
      <w:keepNext/>
      <w:keepLines/>
      <w:numPr>
        <w:numId w:val="58"/>
      </w:numPr>
      <w:ind w:left="431" w:hanging="431"/>
      <w:outlineLvl w:val="0"/>
    </w:pPr>
    <w:rPr>
      <w:rFonts w:eastAsiaTheme="majorEastAsia" w:cs="Linux Libertine"/>
      <w:b/>
      <w:bCs/>
      <w:color w:val="000000"/>
      <w:sz w:val="22"/>
      <w:szCs w:val="28"/>
      <w:lang w:eastAsia="de-DE"/>
    </w:rPr>
  </w:style>
  <w:style w:type="paragraph" w:styleId="Heading20">
    <w:name w:val="heading 2"/>
    <w:basedOn w:val="Normal"/>
    <w:next w:val="Normal"/>
    <w:link w:val="Heading2Char"/>
    <w:uiPriority w:val="9"/>
    <w:unhideWhenUsed/>
    <w:qFormat/>
    <w:locked/>
    <w:rsid w:val="009F496A"/>
    <w:pPr>
      <w:keepNext/>
      <w:keepLines/>
      <w:numPr>
        <w:ilvl w:val="1"/>
        <w:numId w:val="58"/>
      </w:numPr>
      <w:ind w:left="578" w:hanging="578"/>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locked/>
    <w:rsid w:val="00045C79"/>
    <w:pPr>
      <w:keepNext/>
      <w:keepLines/>
      <w:numPr>
        <w:ilvl w:val="2"/>
        <w:numId w:val="58"/>
      </w:numPr>
      <w:outlineLvl w:val="2"/>
    </w:pPr>
    <w:rPr>
      <w:rFonts w:eastAsiaTheme="majorEastAsia" w:cstheme="majorBidi"/>
      <w:bCs/>
      <w:i/>
    </w:rPr>
  </w:style>
  <w:style w:type="paragraph" w:styleId="Heading4">
    <w:name w:val="heading 4"/>
    <w:basedOn w:val="Normal"/>
    <w:next w:val="Normal"/>
    <w:link w:val="Heading4Char"/>
    <w:uiPriority w:val="9"/>
    <w:unhideWhenUsed/>
    <w:qFormat/>
    <w:locked/>
    <w:rsid w:val="00586A35"/>
    <w:pPr>
      <w:keepNext/>
      <w:keepLines/>
      <w:numPr>
        <w:ilvl w:val="3"/>
        <w:numId w:val="58"/>
      </w:numPr>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numPr>
        <w:ilvl w:val="4"/>
        <w:numId w:val="58"/>
      </w:numPr>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58"/>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58"/>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58"/>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58"/>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0D4EB8"/>
    <w:pPr>
      <w:numPr>
        <w:numId w:val="42"/>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0"/>
    <w:uiPriority w:val="9"/>
    <w:rsid w:val="00893D84"/>
    <w:rPr>
      <w:rFonts w:ascii="Linux Libertine" w:eastAsiaTheme="majorEastAsia" w:hAnsi="Linux Libertine" w:cs="Linux Libertine"/>
      <w:b/>
      <w:bCs/>
      <w:color w:val="000000"/>
      <w:sz w:val="22"/>
      <w:szCs w:val="28"/>
      <w:lang w:val="en-US" w:eastAsia="de-DE"/>
    </w:rPr>
  </w:style>
  <w:style w:type="character" w:customStyle="1" w:styleId="Heading2Char">
    <w:name w:val="Heading 2 Char"/>
    <w:basedOn w:val="DefaultParagraphFont"/>
    <w:link w:val="Heading20"/>
    <w:uiPriority w:val="9"/>
    <w:rsid w:val="009F496A"/>
    <w:rPr>
      <w:rFonts w:ascii="Linux Libertine" w:eastAsiaTheme="majorEastAsia" w:hAnsi="Linux Libertine" w:cstheme="majorBidi"/>
      <w:b/>
      <w:bCs/>
      <w:sz w:val="22"/>
      <w:szCs w:val="26"/>
      <w:lang w:val="en-US" w:eastAsia="en-US"/>
    </w:rPr>
  </w:style>
  <w:style w:type="character" w:customStyle="1" w:styleId="Heading3Char">
    <w:name w:val="Heading 3 Char"/>
    <w:basedOn w:val="DefaultParagraphFont"/>
    <w:link w:val="Heading3"/>
    <w:uiPriority w:val="9"/>
    <w:rsid w:val="00045C79"/>
    <w:rPr>
      <w:rFonts w:ascii="Linux Libertine" w:eastAsiaTheme="majorEastAsia" w:hAnsi="Linux Libertine" w:cstheme="majorBidi"/>
      <w:bCs/>
      <w:i/>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D36CC9"/>
    <w:pPr>
      <w:spacing w:before="380" w:after="80"/>
    </w:pPr>
    <w:rPr>
      <w:rFonts w:ascii="Linux Libertine" w:eastAsia="Times New Roman" w:hAnsi="Linux Libertine" w:cs="Linux Libertine"/>
      <w:bCs/>
      <w:sz w:val="22"/>
      <w:szCs w:val="22"/>
      <w:lang w:val="en-US" w:eastAsia="en-US"/>
      <w14:ligatures w14:val="standard"/>
    </w:rPr>
  </w:style>
  <w:style w:type="paragraph" w:customStyle="1" w:styleId="Head2">
    <w:name w:val="Head2"/>
    <w:autoRedefine/>
    <w:qFormat/>
    <w:rsid w:val="00C61749"/>
    <w:pPr>
      <w:spacing w:before="180" w:after="80"/>
      <w:ind w:left="400" w:hanging="400"/>
    </w:pPr>
    <w:rPr>
      <w:rFonts w:ascii="Linux Libertine" w:eastAsia="Times New Roman" w:hAnsi="Linux Libertine" w:cs="Linux Libertine"/>
      <w:b/>
      <w:sz w:val="22"/>
      <w:szCs w:val="22"/>
      <w:lang w:val="en-US" w:eastAsia="en-US"/>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AC1366"/>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C61749"/>
    <w:pPr>
      <w:spacing w:before="120" w:after="80"/>
    </w:pPr>
    <w:rPr>
      <w:rFonts w:ascii="Linux Libertine" w:eastAsiaTheme="minorHAnsi" w:hAnsi="Linux Libertine" w:cs="Linux Libertine"/>
      <w:b/>
      <w:sz w:val="22"/>
      <w:szCs w:val="22"/>
      <w:lang w:val="fr-FR" w:eastAsia="en-US"/>
      <w14:ligatures w14:val="standard"/>
    </w:rPr>
  </w:style>
  <w:style w:type="character" w:customStyle="1" w:styleId="AbsHeadChar">
    <w:name w:val="AbsHead Char"/>
    <w:basedOn w:val="DefaultParagraphFont"/>
    <w:link w:val="AbsHead"/>
    <w:rsid w:val="00C61749"/>
    <w:rPr>
      <w:rFonts w:ascii="Linux Libertine" w:eastAsiaTheme="minorHAnsi" w:hAnsi="Linux Libertine" w:cs="Linux Libertine"/>
      <w:b/>
      <w:sz w:val="22"/>
      <w:szCs w:val="22"/>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A36FBF"/>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A36FBF"/>
    <w:rPr>
      <w:rFonts w:ascii="Linux Libertine" w:eastAsiaTheme="minorHAnsi" w:hAnsi="Linux Libertine" w:cs="Linux Libertine"/>
      <w:sz w:val="24"/>
      <w:szCs w:val="22"/>
      <w:lang w:val="en-US" w:eastAsia="en-US"/>
    </w:rPr>
  </w:style>
  <w:style w:type="character" w:customStyle="1" w:styleId="BookTitle1">
    <w:name w:val="Book Title1"/>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3D21B0"/>
    <w:pPr>
      <w:spacing w:before="220" w:after="240"/>
      <w:jc w:val="center"/>
    </w:pPr>
    <w:rPr>
      <w:rFonts w:ascii="Linux Libertine" w:eastAsiaTheme="minorHAnsi" w:hAnsi="Linux Libertine" w:cs="Linux Libertine"/>
      <w:b/>
      <w:sz w:val="22"/>
      <w:szCs w:val="22"/>
      <w:lang w:val="en-US" w:eastAsia="en-US"/>
      <w14:ligatures w14:val="standard"/>
    </w:rPr>
  </w:style>
  <w:style w:type="character" w:customStyle="1" w:styleId="FigureCaptionChar">
    <w:name w:val="FigureCaption Char"/>
    <w:basedOn w:val="DefaultParagraphFont"/>
    <w:link w:val="FigureCaption"/>
    <w:rsid w:val="003D21B0"/>
    <w:rPr>
      <w:rFonts w:ascii="Linux Libertine" w:eastAsiaTheme="minorHAnsi" w:hAnsi="Linux Libertine" w:cs="Linux Libertine"/>
      <w:b/>
      <w:sz w:val="22"/>
      <w:szCs w:val="22"/>
      <w:lang w:val="en-US" w:eastAsia="en-US"/>
      <w14:ligatures w14:val="standard"/>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C22DB9"/>
    <w:pPr>
      <w:spacing w:line="264" w:lineRule="auto"/>
      <w:jc w:val="both"/>
    </w:pPr>
    <w:rPr>
      <w:rFonts w:ascii="Linux Libertine" w:eastAsiaTheme="minorHAnsi" w:hAnsi="Linux Libertine" w:cstheme="minorBidi"/>
      <w:sz w:val="18"/>
      <w:szCs w:val="18"/>
      <w:lang w:val="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C77ABB"/>
    <w:pPr>
      <w:spacing w:before="360" w:after="280"/>
      <w:ind w:left="2124" w:firstLine="708"/>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C77ABB"/>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E526CB"/>
    <w:pPr>
      <w:keepNext/>
      <w:keepLines/>
      <w:jc w:val="center"/>
    </w:pPr>
    <w:rPr>
      <w:b/>
      <w:bCs/>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uiPriority w:val="99"/>
    <w:rsid w:val="00586A35"/>
    <w:pPr>
      <w:spacing w:line="240" w:lineRule="auto"/>
    </w:pPr>
    <w:rPr>
      <w:sz w:val="14"/>
    </w:rPr>
  </w:style>
  <w:style w:type="character" w:customStyle="1" w:styleId="FootnoteTextChar">
    <w:name w:val="Footnote Text Char"/>
    <w:basedOn w:val="DefaultParagraphFont"/>
    <w:link w:val="FootnoteText"/>
    <w:uiPriority w:val="99"/>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0"/>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F51176"/>
    <w:rPr>
      <w:color w:val="605E5C"/>
      <w:shd w:val="clear" w:color="auto" w:fill="E1DFDD"/>
    </w:rPr>
  </w:style>
  <w:style w:type="character" w:styleId="HTMLDefinition">
    <w:name w:val="HTML Definition"/>
    <w:basedOn w:val="DefaultParagraphFont"/>
    <w:uiPriority w:val="99"/>
    <w:semiHidden/>
    <w:unhideWhenUsed/>
    <w:rsid w:val="000B6452"/>
    <w:rPr>
      <w:i/>
      <w:iCs/>
    </w:rPr>
  </w:style>
  <w:style w:type="table" w:customStyle="1" w:styleId="TableGrid1">
    <w:name w:val="Table Grid1"/>
    <w:basedOn w:val="TableNormal"/>
    <w:next w:val="TableGrid"/>
    <w:uiPriority w:val="39"/>
    <w:rsid w:val="00E46F07"/>
    <w:rPr>
      <w:rFonts w:eastAsia="Calibri" w:cs="Times New Roman"/>
      <w:sz w:val="22"/>
      <w:szCs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
    <w:name w:val="heading1"/>
    <w:basedOn w:val="Heading10"/>
    <w:next w:val="Normal"/>
    <w:rsid w:val="00053152"/>
    <w:pPr>
      <w:numPr>
        <w:numId w:val="49"/>
      </w:numPr>
      <w:tabs>
        <w:tab w:val="num" w:pos="360"/>
        <w:tab w:val="left" w:pos="567"/>
      </w:tabs>
      <w:suppressAutoHyphens/>
      <w:overflowPunct w:val="0"/>
      <w:autoSpaceDE w:val="0"/>
      <w:autoSpaceDN w:val="0"/>
      <w:adjustRightInd w:val="0"/>
      <w:spacing w:before="240" w:after="120" w:line="240" w:lineRule="auto"/>
      <w:ind w:left="0" w:firstLine="227"/>
      <w:jc w:val="left"/>
      <w:textAlignment w:val="baseline"/>
    </w:pPr>
    <w:rPr>
      <w:rFonts w:ascii="Times New Roman" w:eastAsia="Times New Roman" w:hAnsi="Times New Roman" w:cs="Times New Roman"/>
      <w:color w:val="auto"/>
      <w:sz w:val="24"/>
      <w:szCs w:val="20"/>
    </w:rPr>
  </w:style>
  <w:style w:type="paragraph" w:customStyle="1" w:styleId="heading2">
    <w:name w:val="heading2"/>
    <w:basedOn w:val="Heading20"/>
    <w:next w:val="Normal"/>
    <w:rsid w:val="00053152"/>
    <w:pPr>
      <w:numPr>
        <w:numId w:val="49"/>
      </w:numPr>
      <w:tabs>
        <w:tab w:val="clear" w:pos="567"/>
        <w:tab w:val="num" w:pos="360"/>
      </w:tabs>
      <w:suppressAutoHyphens/>
      <w:overflowPunct w:val="0"/>
      <w:autoSpaceDE w:val="0"/>
      <w:autoSpaceDN w:val="0"/>
      <w:adjustRightInd w:val="0"/>
      <w:spacing w:before="180" w:after="120" w:line="240" w:lineRule="auto"/>
      <w:ind w:left="0" w:firstLine="227"/>
      <w:textAlignment w:val="baseline"/>
    </w:pPr>
    <w:rPr>
      <w:rFonts w:ascii="Times New Roman" w:eastAsia="Times New Roman" w:hAnsi="Times New Roman" w:cs="Times New Roman"/>
      <w:iCs/>
      <w:sz w:val="20"/>
      <w:szCs w:val="20"/>
      <w:lang w:eastAsia="de-DE"/>
    </w:rPr>
  </w:style>
  <w:style w:type="numbering" w:customStyle="1" w:styleId="headings">
    <w:name w:val="headings"/>
    <w:basedOn w:val="NoList"/>
    <w:rsid w:val="00053152"/>
    <w:pPr>
      <w:numPr>
        <w:numId w:val="50"/>
      </w:numPr>
    </w:pPr>
  </w:style>
  <w:style w:type="numbering" w:customStyle="1" w:styleId="headings1">
    <w:name w:val="headings1"/>
    <w:basedOn w:val="NoList"/>
    <w:rsid w:val="00B6293A"/>
  </w:style>
  <w:style w:type="paragraph" w:styleId="Revision">
    <w:name w:val="Revision"/>
    <w:hidden/>
    <w:uiPriority w:val="99"/>
    <w:semiHidden/>
    <w:rsid w:val="00162C63"/>
    <w:rPr>
      <w:rFonts w:ascii="Linux Libertine" w:eastAsiaTheme="minorHAnsi" w:hAnsi="Linux Libertine" w:cstheme="minorBidi"/>
      <w:sz w:val="18"/>
      <w:szCs w:val="22"/>
      <w:lang w:val="en-US" w:eastAsia="en-US"/>
    </w:rPr>
  </w:style>
  <w:style w:type="table" w:customStyle="1" w:styleId="TableGrid11">
    <w:name w:val="Table Grid11"/>
    <w:basedOn w:val="TableNormal"/>
    <w:next w:val="TableGrid"/>
    <w:uiPriority w:val="39"/>
    <w:rsid w:val="00EC60EA"/>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25133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1">
    <w:name w:val="TOC 11"/>
    <w:basedOn w:val="Normal"/>
    <w:qFormat/>
    <w:rsid w:val="00B844DC"/>
  </w:style>
  <w:style w:type="paragraph" w:customStyle="1" w:styleId="TOC21">
    <w:name w:val="TOC 21"/>
    <w:basedOn w:val="Normal"/>
    <w:qFormat/>
    <w:rsid w:val="00B844DC"/>
  </w:style>
  <w:style w:type="paragraph" w:customStyle="1" w:styleId="TOC31">
    <w:name w:val="TOC 31"/>
    <w:basedOn w:val="Normal"/>
    <w:qFormat/>
    <w:rsid w:val="00B844DC"/>
  </w:style>
  <w:style w:type="paragraph" w:customStyle="1" w:styleId="TOC41">
    <w:name w:val="TOC 41"/>
    <w:basedOn w:val="Normal"/>
    <w:qFormat/>
    <w:rsid w:val="00B84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24740969">
      <w:bodyDiv w:val="1"/>
      <w:marLeft w:val="0"/>
      <w:marRight w:val="0"/>
      <w:marTop w:val="0"/>
      <w:marBottom w:val="0"/>
      <w:divBdr>
        <w:top w:val="none" w:sz="0" w:space="0" w:color="auto"/>
        <w:left w:val="none" w:sz="0" w:space="0" w:color="auto"/>
        <w:bottom w:val="none" w:sz="0" w:space="0" w:color="auto"/>
        <w:right w:val="none" w:sz="0" w:space="0" w:color="auto"/>
      </w:divBdr>
    </w:div>
    <w:div w:id="172184433">
      <w:bodyDiv w:val="1"/>
      <w:marLeft w:val="0"/>
      <w:marRight w:val="0"/>
      <w:marTop w:val="0"/>
      <w:marBottom w:val="0"/>
      <w:divBdr>
        <w:top w:val="none" w:sz="0" w:space="0" w:color="auto"/>
        <w:left w:val="none" w:sz="0" w:space="0" w:color="auto"/>
        <w:bottom w:val="none" w:sz="0" w:space="0" w:color="auto"/>
        <w:right w:val="none" w:sz="0" w:space="0" w:color="auto"/>
      </w:divBdr>
    </w:div>
    <w:div w:id="188685763">
      <w:bodyDiv w:val="1"/>
      <w:marLeft w:val="0"/>
      <w:marRight w:val="0"/>
      <w:marTop w:val="0"/>
      <w:marBottom w:val="0"/>
      <w:divBdr>
        <w:top w:val="none" w:sz="0" w:space="0" w:color="auto"/>
        <w:left w:val="none" w:sz="0" w:space="0" w:color="auto"/>
        <w:bottom w:val="none" w:sz="0" w:space="0" w:color="auto"/>
        <w:right w:val="none" w:sz="0" w:space="0" w:color="auto"/>
      </w:divBdr>
    </w:div>
    <w:div w:id="243684012">
      <w:bodyDiv w:val="1"/>
      <w:marLeft w:val="0"/>
      <w:marRight w:val="0"/>
      <w:marTop w:val="0"/>
      <w:marBottom w:val="0"/>
      <w:divBdr>
        <w:top w:val="none" w:sz="0" w:space="0" w:color="auto"/>
        <w:left w:val="none" w:sz="0" w:space="0" w:color="auto"/>
        <w:bottom w:val="none" w:sz="0" w:space="0" w:color="auto"/>
        <w:right w:val="none" w:sz="0" w:space="0" w:color="auto"/>
      </w:divBdr>
    </w:div>
    <w:div w:id="26877921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48743032">
      <w:bodyDiv w:val="1"/>
      <w:marLeft w:val="0"/>
      <w:marRight w:val="0"/>
      <w:marTop w:val="0"/>
      <w:marBottom w:val="0"/>
      <w:divBdr>
        <w:top w:val="none" w:sz="0" w:space="0" w:color="auto"/>
        <w:left w:val="none" w:sz="0" w:space="0" w:color="auto"/>
        <w:bottom w:val="none" w:sz="0" w:space="0" w:color="auto"/>
        <w:right w:val="none" w:sz="0" w:space="0" w:color="auto"/>
      </w:divBdr>
    </w:div>
    <w:div w:id="494226061">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68425204">
      <w:bodyDiv w:val="1"/>
      <w:marLeft w:val="0"/>
      <w:marRight w:val="0"/>
      <w:marTop w:val="0"/>
      <w:marBottom w:val="0"/>
      <w:divBdr>
        <w:top w:val="none" w:sz="0" w:space="0" w:color="auto"/>
        <w:left w:val="none" w:sz="0" w:space="0" w:color="auto"/>
        <w:bottom w:val="none" w:sz="0" w:space="0" w:color="auto"/>
        <w:right w:val="none" w:sz="0" w:space="0" w:color="auto"/>
      </w:divBdr>
    </w:div>
    <w:div w:id="628783499">
      <w:bodyDiv w:val="1"/>
      <w:marLeft w:val="0"/>
      <w:marRight w:val="0"/>
      <w:marTop w:val="0"/>
      <w:marBottom w:val="0"/>
      <w:divBdr>
        <w:top w:val="none" w:sz="0" w:space="0" w:color="auto"/>
        <w:left w:val="none" w:sz="0" w:space="0" w:color="auto"/>
        <w:bottom w:val="none" w:sz="0" w:space="0" w:color="auto"/>
        <w:right w:val="none" w:sz="0" w:space="0" w:color="auto"/>
      </w:divBdr>
    </w:div>
    <w:div w:id="635530871">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59065249">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83324590">
      <w:bodyDiv w:val="1"/>
      <w:marLeft w:val="0"/>
      <w:marRight w:val="0"/>
      <w:marTop w:val="0"/>
      <w:marBottom w:val="0"/>
      <w:divBdr>
        <w:top w:val="none" w:sz="0" w:space="0" w:color="auto"/>
        <w:left w:val="none" w:sz="0" w:space="0" w:color="auto"/>
        <w:bottom w:val="none" w:sz="0" w:space="0" w:color="auto"/>
        <w:right w:val="none" w:sz="0" w:space="0" w:color="auto"/>
      </w:divBdr>
    </w:div>
    <w:div w:id="911545028">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1426046">
      <w:bodyDiv w:val="1"/>
      <w:marLeft w:val="0"/>
      <w:marRight w:val="0"/>
      <w:marTop w:val="0"/>
      <w:marBottom w:val="0"/>
      <w:divBdr>
        <w:top w:val="none" w:sz="0" w:space="0" w:color="auto"/>
        <w:left w:val="none" w:sz="0" w:space="0" w:color="auto"/>
        <w:bottom w:val="none" w:sz="0" w:space="0" w:color="auto"/>
        <w:right w:val="none" w:sz="0" w:space="0" w:color="auto"/>
      </w:divBdr>
    </w:div>
    <w:div w:id="940456677">
      <w:bodyDiv w:val="1"/>
      <w:marLeft w:val="0"/>
      <w:marRight w:val="0"/>
      <w:marTop w:val="0"/>
      <w:marBottom w:val="0"/>
      <w:divBdr>
        <w:top w:val="none" w:sz="0" w:space="0" w:color="auto"/>
        <w:left w:val="none" w:sz="0" w:space="0" w:color="auto"/>
        <w:bottom w:val="none" w:sz="0" w:space="0" w:color="auto"/>
        <w:right w:val="none" w:sz="0" w:space="0" w:color="auto"/>
      </w:divBdr>
    </w:div>
    <w:div w:id="958729864">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5375446">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69353305">
      <w:bodyDiv w:val="1"/>
      <w:marLeft w:val="0"/>
      <w:marRight w:val="0"/>
      <w:marTop w:val="0"/>
      <w:marBottom w:val="0"/>
      <w:divBdr>
        <w:top w:val="none" w:sz="0" w:space="0" w:color="auto"/>
        <w:left w:val="none" w:sz="0" w:space="0" w:color="auto"/>
        <w:bottom w:val="none" w:sz="0" w:space="0" w:color="auto"/>
        <w:right w:val="none" w:sz="0" w:space="0" w:color="auto"/>
      </w:divBdr>
    </w:div>
    <w:div w:id="1085566354">
      <w:bodyDiv w:val="1"/>
      <w:marLeft w:val="0"/>
      <w:marRight w:val="0"/>
      <w:marTop w:val="0"/>
      <w:marBottom w:val="0"/>
      <w:divBdr>
        <w:top w:val="none" w:sz="0" w:space="0" w:color="auto"/>
        <w:left w:val="none" w:sz="0" w:space="0" w:color="auto"/>
        <w:bottom w:val="none" w:sz="0" w:space="0" w:color="auto"/>
        <w:right w:val="none" w:sz="0" w:space="0" w:color="auto"/>
      </w:divBdr>
    </w:div>
    <w:div w:id="1090925632">
      <w:bodyDiv w:val="1"/>
      <w:marLeft w:val="0"/>
      <w:marRight w:val="0"/>
      <w:marTop w:val="0"/>
      <w:marBottom w:val="0"/>
      <w:divBdr>
        <w:top w:val="none" w:sz="0" w:space="0" w:color="auto"/>
        <w:left w:val="none" w:sz="0" w:space="0" w:color="auto"/>
        <w:bottom w:val="none" w:sz="0" w:space="0" w:color="auto"/>
        <w:right w:val="none" w:sz="0" w:space="0" w:color="auto"/>
      </w:divBdr>
    </w:div>
    <w:div w:id="1123843167">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1054978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0439921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53946">
      <w:bodyDiv w:val="1"/>
      <w:marLeft w:val="0"/>
      <w:marRight w:val="0"/>
      <w:marTop w:val="0"/>
      <w:marBottom w:val="0"/>
      <w:divBdr>
        <w:top w:val="none" w:sz="0" w:space="0" w:color="auto"/>
        <w:left w:val="none" w:sz="0" w:space="0" w:color="auto"/>
        <w:bottom w:val="none" w:sz="0" w:space="0" w:color="auto"/>
        <w:right w:val="none" w:sz="0" w:space="0" w:color="auto"/>
      </w:divBdr>
    </w:div>
    <w:div w:id="1671441110">
      <w:bodyDiv w:val="1"/>
      <w:marLeft w:val="0"/>
      <w:marRight w:val="0"/>
      <w:marTop w:val="0"/>
      <w:marBottom w:val="0"/>
      <w:divBdr>
        <w:top w:val="none" w:sz="0" w:space="0" w:color="auto"/>
        <w:left w:val="none" w:sz="0" w:space="0" w:color="auto"/>
        <w:bottom w:val="none" w:sz="0" w:space="0" w:color="auto"/>
        <w:right w:val="none" w:sz="0" w:space="0" w:color="auto"/>
      </w:divBdr>
    </w:div>
    <w:div w:id="173384524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6264993">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48665244">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00689731">
      <w:bodyDiv w:val="1"/>
      <w:marLeft w:val="0"/>
      <w:marRight w:val="0"/>
      <w:marTop w:val="0"/>
      <w:marBottom w:val="0"/>
      <w:divBdr>
        <w:top w:val="none" w:sz="0" w:space="0" w:color="auto"/>
        <w:left w:val="none" w:sz="0" w:space="0" w:color="auto"/>
        <w:bottom w:val="none" w:sz="0" w:space="0" w:color="auto"/>
        <w:right w:val="none" w:sz="0" w:space="0" w:color="auto"/>
      </w:divBdr>
    </w:div>
    <w:div w:id="2063216230">
      <w:bodyDiv w:val="1"/>
      <w:marLeft w:val="0"/>
      <w:marRight w:val="0"/>
      <w:marTop w:val="0"/>
      <w:marBottom w:val="0"/>
      <w:divBdr>
        <w:top w:val="none" w:sz="0" w:space="0" w:color="auto"/>
        <w:left w:val="none" w:sz="0" w:space="0" w:color="auto"/>
        <w:bottom w:val="none" w:sz="0" w:space="0" w:color="auto"/>
        <w:right w:val="none" w:sz="0" w:space="0" w:color="auto"/>
      </w:divBdr>
    </w:div>
    <w:div w:id="212742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DCE256-4662-4A08-BC6E-B33D434EDDF6}">
  <we:reference id="wa104382081" version="1.7.0.0" store="en-001" storeType="OMEX"/>
  <we:alternateReferences>
    <we:reference id="wa104382081" version="1.7.0.0" store="" storeType="OMEX"/>
  </we:alternateReferences>
  <we:properties>
    <we:property name="MENDELEY_CITATIONS" value="[]"/>
    <we:property name="MENDELEY_CITATIONS_STYLE" value="&quot;https://www.zotero.org/styles/acm-sig-proceeding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2BA427D4FF67E43913A799AEF2256CB" ma:contentTypeVersion="4" ma:contentTypeDescription="Create a new document." ma:contentTypeScope="" ma:versionID="2959bd1883e2ec24100b9239ab9352d9">
  <xsd:schema xmlns:xsd="http://www.w3.org/2001/XMLSchema" xmlns:xs="http://www.w3.org/2001/XMLSchema" xmlns:p="http://schemas.microsoft.com/office/2006/metadata/properties" xmlns:ns3="de5f11a2-73f2-4a71-b11f-820a996b209d" targetNamespace="http://schemas.microsoft.com/office/2006/metadata/properties" ma:root="true" ma:fieldsID="e332f087f78447e25e29c58c61f052f4" ns3:_="">
    <xsd:import namespace="de5f11a2-73f2-4a71-b11f-820a996b209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5f11a2-73f2-4a71-b11f-820a996b20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EEE2006OfficeOnline.xsl" StyleName="IEEE" Version="2006">
	</b:Sources>
</file>

<file path=customXml/itemProps1.xml><?xml version="1.0" encoding="utf-8"?>
<ds:datastoreItem xmlns:ds="http://schemas.openxmlformats.org/officeDocument/2006/customXml" ds:itemID="{5E5BEC0C-8692-4EBB-B172-1AAE67978041}">
  <ds:schemaRefs>
    <ds:schemaRef ds:uri="http://schemas.microsoft.com/sharepoint/v3/contenttype/forms"/>
  </ds:schemaRefs>
</ds:datastoreItem>
</file>

<file path=customXml/itemProps2.xml><?xml version="1.0" encoding="utf-8"?>
<ds:datastoreItem xmlns:ds="http://schemas.openxmlformats.org/officeDocument/2006/customXml" ds:itemID="{4D45DBA2-DCF6-46BF-858B-9A8CC8161B4D}">
  <ds:schemaRefs/>
</ds:datastoreItem>
</file>

<file path=customXml/itemProps3.xml><?xml version="1.0" encoding="utf-8"?>
<ds:datastoreItem xmlns:ds="http://schemas.openxmlformats.org/officeDocument/2006/customXml" ds:itemID="{794291A5-4C3F-4AB4-86A8-4CF79CAE61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87E868-F48F-4447-8F5A-324F50912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5f11a2-73f2-4a71-b11f-820a996b20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CF610BB-C3C9-834F-8426-8EF73C212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TotalTime>
  <Pages>10</Pages>
  <Words>61805</Words>
  <Characters>352293</Characters>
  <Application>Microsoft Office Word</Application>
  <DocSecurity>0</DocSecurity>
  <Lines>2935</Lines>
  <Paragraphs>826</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413272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Ademar Crotti</cp:lastModifiedBy>
  <cp:revision>4</cp:revision>
  <cp:lastPrinted>2020-07-17T12:34:00Z</cp:lastPrinted>
  <dcterms:created xsi:type="dcterms:W3CDTF">2020-07-27T14:18:00Z</dcterms:created>
  <dcterms:modified xsi:type="dcterms:W3CDTF">2020-07-27T14:18:00Z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0x01010042BA427D4FF67E43913A799AEF2256CB</vt:lpwstr>
  </property>
  <property fmtid="{D5CDD505-2E9C-101B-9397-08002B2CF9AE}" pid="8" name="Mendeley Recent Style Id 0_1">
    <vt:lpwstr>http://www.zotero.org/styles/computing-surveys</vt:lpwstr>
  </property>
  <property fmtid="{D5CDD505-2E9C-101B-9397-08002B2CF9AE}" pid="9" name="Mendeley Recent Style Name 0_1">
    <vt:lpwstr>ACM Computing Surveys</vt:lpwstr>
  </property>
  <property fmtid="{D5CDD505-2E9C-101B-9397-08002B2CF9AE}" pid="10" name="Mendeley Recent Style Id 1_1">
    <vt:lpwstr>http://www.zotero.org/styles/apa</vt:lpwstr>
  </property>
  <property fmtid="{D5CDD505-2E9C-101B-9397-08002B2CF9AE}" pid="11" name="Mendeley Recent Style Name 1_1">
    <vt:lpwstr>American Psychological Association 6th edition</vt:lpwstr>
  </property>
  <property fmtid="{D5CDD505-2E9C-101B-9397-08002B2CF9AE}" pid="12" name="Mendeley Recent Style Id 2_1">
    <vt:lpwstr>http://www.zotero.org/styles/american-sociological-association</vt:lpwstr>
  </property>
  <property fmtid="{D5CDD505-2E9C-101B-9397-08002B2CF9AE}" pid="13" name="Mendeley Recent Style Name 2_1">
    <vt:lpwstr>American Sociological Association</vt:lpwstr>
  </property>
  <property fmtid="{D5CDD505-2E9C-101B-9397-08002B2CF9AE}" pid="14" name="Mendeley Recent Style Id 3_1">
    <vt:lpwstr>http://www.zotero.org/styles/chicago-author-date</vt:lpwstr>
  </property>
  <property fmtid="{D5CDD505-2E9C-101B-9397-08002B2CF9AE}" pid="15" name="Mendeley Recent Style Name 3_1">
    <vt:lpwstr>Chicago Manual of Style 17th edition (author-date)</vt:lpwstr>
  </property>
  <property fmtid="{D5CDD505-2E9C-101B-9397-08002B2CF9AE}" pid="16" name="Mendeley Recent Style Id 4_1">
    <vt:lpwstr>http://www.zotero.org/styles/ieee</vt:lpwstr>
  </property>
  <property fmtid="{D5CDD505-2E9C-101B-9397-08002B2CF9AE}" pid="17" name="Mendeley Recent Style Name 4_1">
    <vt:lpwstr>IEEE</vt:lpwstr>
  </property>
  <property fmtid="{D5CDD505-2E9C-101B-9397-08002B2CF9AE}" pid="18" name="Mendeley Recent Style Id 5_1">
    <vt:lpwstr>http://www.zotero.org/styles/modern-humanities-research-association</vt:lpwstr>
  </property>
  <property fmtid="{D5CDD505-2E9C-101B-9397-08002B2CF9AE}" pid="19" name="Mendeley Recent Style Name 5_1">
    <vt:lpwstr>Modern Humanities Research Association 3rd edition (note with bibliography)</vt:lpwstr>
  </property>
  <property fmtid="{D5CDD505-2E9C-101B-9397-08002B2CF9AE}" pid="20" name="Mendeley Recent Style Id 6_1">
    <vt:lpwstr>http://www.zotero.org/styles/modern-language-association</vt:lpwstr>
  </property>
  <property fmtid="{D5CDD505-2E9C-101B-9397-08002B2CF9AE}" pid="21" name="Mendeley Recent Style Name 6_1">
    <vt:lpwstr>Modern Language Association 8th edition</vt:lpwstr>
  </property>
  <property fmtid="{D5CDD505-2E9C-101B-9397-08002B2CF9AE}" pid="22" name="Mendeley Recent Style Id 7_1">
    <vt:lpwstr>http://www.zotero.org/styles/nature</vt:lpwstr>
  </property>
  <property fmtid="{D5CDD505-2E9C-101B-9397-08002B2CF9AE}" pid="23" name="Mendeley Recent Style Name 7_1">
    <vt:lpwstr>Nature</vt:lpwstr>
  </property>
  <property fmtid="{D5CDD505-2E9C-101B-9397-08002B2CF9AE}" pid="24" name="Mendeley Recent Style Id 8_1">
    <vt:lpwstr>http://www.zotero.org/styles/springer-lecture-notes-in-computer-science</vt:lpwstr>
  </property>
  <property fmtid="{D5CDD505-2E9C-101B-9397-08002B2CF9AE}" pid="25" name="Mendeley Recent Style Name 8_1">
    <vt:lpwstr>Springer - Lecture Notes in Computer Science</vt:lpwstr>
  </property>
  <property fmtid="{D5CDD505-2E9C-101B-9397-08002B2CF9AE}" pid="26" name="Mendeley Recent Style Id 9_1">
    <vt:lpwstr>http://www.zotero.org/styles/springer-lecture-notes-in-computer-science-alphabetical</vt:lpwstr>
  </property>
  <property fmtid="{D5CDD505-2E9C-101B-9397-08002B2CF9AE}" pid="27" name="Mendeley Recent Style Name 9_1">
    <vt:lpwstr>Springer - Lecture Notes in Computer Science (sorted alphabetically)</vt:lpwstr>
  </property>
  <property fmtid="{D5CDD505-2E9C-101B-9397-08002B2CF9AE}" pid="28" name="Mendeley Document_1">
    <vt:lpwstr>True</vt:lpwstr>
  </property>
  <property fmtid="{D5CDD505-2E9C-101B-9397-08002B2CF9AE}" pid="29" name="Mendeley Unique User Id_1">
    <vt:lpwstr>dfa107a1-422e-34c8-9049-eb09ca43a25d</vt:lpwstr>
  </property>
  <property fmtid="{D5CDD505-2E9C-101B-9397-08002B2CF9AE}" pid="30" name="Mendeley Citation Style_1">
    <vt:lpwstr>http://www.zotero.org/styles/computing-surveys</vt:lpwstr>
  </property>
</Properties>
</file>